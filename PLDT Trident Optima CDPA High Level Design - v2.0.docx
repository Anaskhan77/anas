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9671B" w14:textId="77777777" w:rsidR="000660FA" w:rsidRDefault="000660FA" w:rsidP="007B31DD">
      <w:pPr>
        <w:pStyle w:val="Title"/>
      </w:pPr>
      <w:bookmarkStart w:id="0" w:name="_top"/>
      <w:bookmarkEnd w:id="0"/>
    </w:p>
    <w:p w14:paraId="7B5B804A" w14:textId="26172F96" w:rsidR="00607B1E" w:rsidRPr="00A73572" w:rsidRDefault="0060293A" w:rsidP="007B31DD">
      <w:pPr>
        <w:pStyle w:val="Title"/>
      </w:pPr>
      <w:sdt>
        <w:sdtPr>
          <w:alias w:val="Title"/>
          <w:tag w:val=""/>
          <w:id w:val="1285621314"/>
          <w:placeholder>
            <w:docPart w:val="6B5A3FB66E814002A439B7AE7DBFE682"/>
          </w:placeholder>
          <w:dataBinding w:prefixMappings="xmlns:ns0='http://purl.org/dc/elements/1.1/' xmlns:ns1='http://schemas.openxmlformats.org/package/2006/metadata/core-properties' " w:xpath="/ns1:coreProperties[1]/ns0:title[1]" w:storeItemID="{6C3C8BC8-F283-45AE-878A-BAB7291924A1}"/>
          <w:text/>
        </w:sdtPr>
        <w:sdtContent>
          <w:r w:rsidR="006F43B2">
            <w:t>Nokia FlowOne Catalog Driven Provisioning and Activation™ for Trident Optima</w:t>
          </w:r>
          <w:r w:rsidR="00B00947">
            <w:t>-USPS</w:t>
          </w:r>
          <w:r w:rsidR="006F43B2">
            <w:t xml:space="preserve"> Integration</w:t>
          </w:r>
        </w:sdtContent>
      </w:sdt>
    </w:p>
    <w:p w14:paraId="00559A63" w14:textId="1F3DC711" w:rsidR="005D1284" w:rsidRPr="0040324B" w:rsidRDefault="0060293A" w:rsidP="0039363B">
      <w:sdt>
        <w:sdtPr>
          <w:alias w:val="Keywords"/>
          <w:tag w:val=""/>
          <w:id w:val="-1253662957"/>
          <w:placeholder>
            <w:docPart w:val="F2B0E7F9503A48E48B38D652E1DEC14B"/>
          </w:placeholder>
          <w:dataBinding w:prefixMappings="xmlns:ns0='http://purl.org/dc/elements/1.1/' xmlns:ns1='http://schemas.openxmlformats.org/package/2006/metadata/core-properties' " w:xpath="/ns1:coreProperties[1]/ns1:keywords[1]" w:storeItemID="{6C3C8BC8-F283-45AE-878A-BAB7291924A1}"/>
          <w:text/>
        </w:sdtPr>
        <w:sdtContent>
          <w:r w:rsidR="008A70EF">
            <w:t>Functional High-Level Design</w:t>
          </w:r>
        </w:sdtContent>
      </w:sdt>
    </w:p>
    <w:tbl>
      <w:tblPr>
        <w:tblStyle w:val="TableGrid"/>
        <w:tblpPr w:leftFromText="181" w:rightFromText="181" w:vertAnchor="page" w:tblpY="5300"/>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7"/>
        <w:gridCol w:w="6631"/>
        <w:gridCol w:w="20"/>
        <w:gridCol w:w="20"/>
      </w:tblGrid>
      <w:tr w:rsidR="003178B0" w:rsidRPr="003039DC" w14:paraId="68680D48" w14:textId="77777777" w:rsidTr="00884BEF">
        <w:trPr>
          <w:trHeight w:val="397"/>
        </w:trPr>
        <w:tc>
          <w:tcPr>
            <w:tcW w:w="9462" w:type="dxa"/>
            <w:gridSpan w:val="3"/>
            <w:tcBorders>
              <w:bottom w:val="single" w:sz="4" w:space="0" w:color="001135" w:themeColor="text2"/>
            </w:tcBorders>
            <w:vAlign w:val="center"/>
          </w:tcPr>
          <w:p w14:paraId="1A3522C4" w14:textId="77777777" w:rsidR="003178B0" w:rsidRPr="003039DC" w:rsidRDefault="003178B0" w:rsidP="00884BEF">
            <w:pPr>
              <w:jc w:val="both"/>
            </w:pPr>
          </w:p>
        </w:tc>
        <w:tc>
          <w:tcPr>
            <w:tcW w:w="6" w:type="dxa"/>
            <w:tcBorders>
              <w:bottom w:val="single" w:sz="4" w:space="0" w:color="001135" w:themeColor="text2"/>
            </w:tcBorders>
            <w:vAlign w:val="center"/>
          </w:tcPr>
          <w:p w14:paraId="03838A94" w14:textId="77777777" w:rsidR="003178B0" w:rsidRPr="003039DC" w:rsidRDefault="003178B0" w:rsidP="00884BEF">
            <w:pPr>
              <w:jc w:val="both"/>
            </w:pPr>
          </w:p>
        </w:tc>
      </w:tr>
      <w:tr w:rsidR="003178B0" w:rsidRPr="003039DC" w14:paraId="70C9B70E" w14:textId="77777777" w:rsidTr="00884BEF">
        <w:trPr>
          <w:gridAfter w:val="2"/>
          <w:wAfter w:w="12" w:type="dxa"/>
          <w:trHeight w:val="397"/>
        </w:trPr>
        <w:tc>
          <w:tcPr>
            <w:tcW w:w="2805" w:type="dxa"/>
            <w:tcBorders>
              <w:top w:val="single" w:sz="4" w:space="0" w:color="4D5766" w:themeColor="background2"/>
            </w:tcBorders>
          </w:tcPr>
          <w:p w14:paraId="7AD261DD" w14:textId="77777777" w:rsidR="003178B0" w:rsidRPr="003039DC" w:rsidRDefault="003178B0" w:rsidP="00884BEF">
            <w:pPr>
              <w:jc w:val="both"/>
              <w:rPr>
                <w:strike/>
              </w:rPr>
            </w:pPr>
            <w:r w:rsidRPr="003039DC">
              <w:t>Author</w:t>
            </w:r>
          </w:p>
        </w:tc>
        <w:sdt>
          <w:sdtPr>
            <w:alias w:val="Author"/>
            <w:tag w:val=""/>
            <w:id w:val="-1234852014"/>
            <w:placeholder>
              <w:docPart w:val="46FD5C992021435A843488CE78553EB3"/>
            </w:placeholder>
            <w:dataBinding w:prefixMappings="xmlns:ns0='http://purl.org/dc/elements/1.1/' xmlns:ns1='http://schemas.openxmlformats.org/package/2006/metadata/core-properties' " w:xpath="/ns1:coreProperties[1]/ns0:creator[1]" w:storeItemID="{6C3C8BC8-F283-45AE-878A-BAB7291924A1}"/>
            <w:text/>
          </w:sdtPr>
          <w:sdtContent>
            <w:tc>
              <w:tcPr>
                <w:tcW w:w="6651" w:type="dxa"/>
                <w:tcBorders>
                  <w:top w:val="single" w:sz="4" w:space="0" w:color="4D5766" w:themeColor="background2"/>
                </w:tcBorders>
              </w:tcPr>
              <w:p w14:paraId="74014BE6" w14:textId="3D29097A" w:rsidR="003178B0" w:rsidRPr="003039DC" w:rsidRDefault="0042032E" w:rsidP="00884BEF">
                <w:pPr>
                  <w:jc w:val="both"/>
                </w:pPr>
                <w:r>
                  <w:t>De Torres, Rhoda (Nokia - PH/Taguig City)</w:t>
                </w:r>
              </w:p>
            </w:tc>
          </w:sdtContent>
        </w:sdt>
      </w:tr>
      <w:tr w:rsidR="003178B0" w:rsidRPr="003039DC" w14:paraId="5645E7F6" w14:textId="77777777" w:rsidTr="00884BEF">
        <w:trPr>
          <w:gridAfter w:val="2"/>
          <w:wAfter w:w="12" w:type="dxa"/>
          <w:trHeight w:val="397"/>
        </w:trPr>
        <w:tc>
          <w:tcPr>
            <w:tcW w:w="2805" w:type="dxa"/>
          </w:tcPr>
          <w:p w14:paraId="058081B6" w14:textId="77777777" w:rsidR="003178B0" w:rsidRPr="003039DC" w:rsidRDefault="003178B0" w:rsidP="00884BEF">
            <w:pPr>
              <w:jc w:val="both"/>
            </w:pPr>
            <w:r w:rsidRPr="003039DC">
              <w:t>Owner / Designated Access</w:t>
            </w:r>
          </w:p>
        </w:tc>
        <w:tc>
          <w:tcPr>
            <w:tcW w:w="6651" w:type="dxa"/>
          </w:tcPr>
          <w:p w14:paraId="2DFCCCB4" w14:textId="77777777" w:rsidR="003178B0" w:rsidRPr="003039DC" w:rsidRDefault="003178B0" w:rsidP="00884BEF">
            <w:pPr>
              <w:jc w:val="both"/>
            </w:pPr>
            <w:r>
              <w:t>Son, Edward (Nokia – PH/Taguig City)</w:t>
            </w:r>
          </w:p>
        </w:tc>
      </w:tr>
      <w:tr w:rsidR="003178B0" w:rsidRPr="003039DC" w14:paraId="5A279C15" w14:textId="77777777" w:rsidTr="00884BEF">
        <w:trPr>
          <w:gridAfter w:val="2"/>
          <w:wAfter w:w="12" w:type="dxa"/>
          <w:trHeight w:val="397"/>
        </w:trPr>
        <w:tc>
          <w:tcPr>
            <w:tcW w:w="2805" w:type="dxa"/>
          </w:tcPr>
          <w:p w14:paraId="52E0A8A6" w14:textId="77777777" w:rsidR="003178B0" w:rsidRPr="003039DC" w:rsidRDefault="003178B0" w:rsidP="00884BEF">
            <w:pPr>
              <w:jc w:val="both"/>
            </w:pPr>
            <w:r w:rsidRPr="003039DC">
              <w:t>Organization</w:t>
            </w:r>
          </w:p>
        </w:tc>
        <w:tc>
          <w:tcPr>
            <w:tcW w:w="6651" w:type="dxa"/>
          </w:tcPr>
          <w:p w14:paraId="0FB2D1CF" w14:textId="6B25DED6" w:rsidR="003178B0" w:rsidRPr="003039DC" w:rsidRDefault="0060293A" w:rsidP="00884BEF">
            <w:pPr>
              <w:jc w:val="both"/>
            </w:pPr>
            <w:sdt>
              <w:sdtPr>
                <w:alias w:val="Company"/>
                <w:tag w:val=""/>
                <w:id w:val="-582602444"/>
                <w:placeholder>
                  <w:docPart w:val="1582DDBC1E014B078CF09D6B18EE2F10"/>
                </w:placeholder>
                <w:dataBinding w:prefixMappings="xmlns:ns0='http://schemas.openxmlformats.org/officeDocument/2006/extended-properties' " w:xpath="/ns0:Properties[1]/ns0:Company[1]" w:storeItemID="{6668398D-A668-4E3E-A5EB-62B293D839F1}"/>
                <w:text/>
              </w:sdtPr>
              <w:sdtContent>
                <w:r w:rsidR="00B00947">
                  <w:t>Nokia</w:t>
                </w:r>
              </w:sdtContent>
            </w:sdt>
          </w:p>
        </w:tc>
      </w:tr>
      <w:tr w:rsidR="003178B0" w:rsidRPr="003039DC" w14:paraId="15D18607" w14:textId="77777777" w:rsidTr="00884BEF">
        <w:trPr>
          <w:gridAfter w:val="2"/>
          <w:wAfter w:w="12" w:type="dxa"/>
          <w:trHeight w:val="397"/>
        </w:trPr>
        <w:tc>
          <w:tcPr>
            <w:tcW w:w="2805" w:type="dxa"/>
          </w:tcPr>
          <w:p w14:paraId="3C9BC013" w14:textId="77777777" w:rsidR="003178B0" w:rsidRPr="003039DC" w:rsidRDefault="003178B0" w:rsidP="00884BEF">
            <w:pPr>
              <w:jc w:val="both"/>
            </w:pPr>
            <w:r w:rsidRPr="003039DC">
              <w:t>Approver</w:t>
            </w:r>
          </w:p>
        </w:tc>
        <w:tc>
          <w:tcPr>
            <w:tcW w:w="6651" w:type="dxa"/>
          </w:tcPr>
          <w:p w14:paraId="3E2468B4" w14:textId="77777777" w:rsidR="003178B0" w:rsidRPr="003039DC" w:rsidRDefault="003178B0" w:rsidP="00884BEF">
            <w:pPr>
              <w:jc w:val="both"/>
            </w:pPr>
            <w:r>
              <w:t>Amdocs</w:t>
            </w:r>
          </w:p>
        </w:tc>
      </w:tr>
      <w:tr w:rsidR="003178B0" w:rsidRPr="003039DC" w14:paraId="14CFB25F" w14:textId="77777777" w:rsidTr="00884BEF">
        <w:trPr>
          <w:gridAfter w:val="2"/>
          <w:wAfter w:w="12" w:type="dxa"/>
          <w:trHeight w:val="397"/>
        </w:trPr>
        <w:tc>
          <w:tcPr>
            <w:tcW w:w="2805" w:type="dxa"/>
          </w:tcPr>
          <w:p w14:paraId="220F7CB5" w14:textId="77777777" w:rsidR="003178B0" w:rsidRPr="003039DC" w:rsidRDefault="003178B0" w:rsidP="00884BEF">
            <w:pPr>
              <w:jc w:val="both"/>
            </w:pPr>
          </w:p>
        </w:tc>
        <w:tc>
          <w:tcPr>
            <w:tcW w:w="6651" w:type="dxa"/>
          </w:tcPr>
          <w:p w14:paraId="472FEE24" w14:textId="77777777" w:rsidR="003178B0" w:rsidRPr="003039DC" w:rsidRDefault="003178B0" w:rsidP="00884BEF">
            <w:pPr>
              <w:jc w:val="both"/>
            </w:pPr>
          </w:p>
        </w:tc>
      </w:tr>
      <w:tr w:rsidR="003178B0" w:rsidRPr="003039DC" w14:paraId="3521B55F" w14:textId="77777777" w:rsidTr="00884BEF">
        <w:trPr>
          <w:gridAfter w:val="2"/>
          <w:wAfter w:w="12" w:type="dxa"/>
          <w:trHeight w:val="397"/>
        </w:trPr>
        <w:tc>
          <w:tcPr>
            <w:tcW w:w="2805" w:type="dxa"/>
            <w:tcBorders>
              <w:bottom w:val="single" w:sz="4" w:space="0" w:color="4D5766" w:themeColor="background2"/>
            </w:tcBorders>
          </w:tcPr>
          <w:p w14:paraId="7EFAB170" w14:textId="77777777" w:rsidR="003178B0" w:rsidRPr="003039DC" w:rsidRDefault="003178B0" w:rsidP="00884BEF">
            <w:pPr>
              <w:jc w:val="both"/>
            </w:pPr>
          </w:p>
        </w:tc>
        <w:tc>
          <w:tcPr>
            <w:tcW w:w="6651" w:type="dxa"/>
            <w:tcBorders>
              <w:bottom w:val="single" w:sz="4" w:space="0" w:color="4D5766" w:themeColor="background2"/>
            </w:tcBorders>
          </w:tcPr>
          <w:p w14:paraId="7276081A" w14:textId="77777777" w:rsidR="003178B0" w:rsidRPr="003039DC" w:rsidRDefault="003178B0" w:rsidP="00884BEF">
            <w:pPr>
              <w:jc w:val="both"/>
            </w:pPr>
          </w:p>
        </w:tc>
      </w:tr>
      <w:tr w:rsidR="003178B0" w:rsidRPr="003039DC" w14:paraId="50B371F6" w14:textId="77777777" w:rsidTr="00884BEF">
        <w:trPr>
          <w:gridAfter w:val="1"/>
          <w:wAfter w:w="6" w:type="dxa"/>
          <w:trHeight w:val="357"/>
        </w:trPr>
        <w:tc>
          <w:tcPr>
            <w:tcW w:w="9456" w:type="dxa"/>
            <w:gridSpan w:val="2"/>
            <w:tcBorders>
              <w:top w:val="single" w:sz="4" w:space="0" w:color="4D5766" w:themeColor="background2"/>
            </w:tcBorders>
          </w:tcPr>
          <w:tbl>
            <w:tblPr>
              <w:tblStyle w:val="TableGrid"/>
              <w:tblpPr w:leftFromText="181" w:rightFromText="181" w:vertAnchor="text" w:tblpY="1"/>
              <w:tblOverlap w:val="never"/>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6"/>
              <w:gridCol w:w="680"/>
              <w:gridCol w:w="794"/>
              <w:gridCol w:w="964"/>
              <w:gridCol w:w="964"/>
              <w:gridCol w:w="964"/>
              <w:gridCol w:w="794"/>
              <w:gridCol w:w="964"/>
              <w:gridCol w:w="794"/>
              <w:gridCol w:w="2377"/>
            </w:tblGrid>
            <w:tr w:rsidR="003178B0" w:rsidRPr="003039DC" w14:paraId="1DF16D82" w14:textId="77777777" w:rsidTr="00884BEF">
              <w:trPr>
                <w:trHeight w:val="510"/>
              </w:trPr>
              <w:tc>
                <w:tcPr>
                  <w:tcW w:w="10001" w:type="dxa"/>
                  <w:gridSpan w:val="10"/>
                  <w:vAlign w:val="bottom"/>
                </w:tcPr>
                <w:p w14:paraId="6937D4F3" w14:textId="77777777" w:rsidR="003178B0" w:rsidRPr="003039DC" w:rsidRDefault="003178B0" w:rsidP="00884BEF">
                  <w:pPr>
                    <w:spacing w:before="120"/>
                    <w:jc w:val="both"/>
                    <w:rPr>
                      <w:sz w:val="12"/>
                      <w:szCs w:val="18"/>
                    </w:rPr>
                  </w:pPr>
                  <w:r w:rsidRPr="003039DC">
                    <w:t>Change History</w:t>
                  </w:r>
                </w:p>
              </w:tc>
            </w:tr>
            <w:tr w:rsidR="003178B0" w:rsidRPr="003039DC" w14:paraId="7AA067AB" w14:textId="77777777" w:rsidTr="00884BEF">
              <w:trPr>
                <w:trHeight w:val="454"/>
              </w:trPr>
              <w:tc>
                <w:tcPr>
                  <w:tcW w:w="706" w:type="dxa"/>
                  <w:vAlign w:val="center"/>
                </w:tcPr>
                <w:p w14:paraId="5202D809" w14:textId="77777777" w:rsidR="003178B0" w:rsidRPr="003039DC" w:rsidRDefault="003178B0" w:rsidP="00884BEF">
                  <w:pPr>
                    <w:jc w:val="both"/>
                    <w:rPr>
                      <w:sz w:val="14"/>
                    </w:rPr>
                  </w:pPr>
                  <w:r w:rsidRPr="003039DC">
                    <w:rPr>
                      <w:sz w:val="14"/>
                    </w:rPr>
                    <w:t>Version</w:t>
                  </w:r>
                </w:p>
              </w:tc>
              <w:tc>
                <w:tcPr>
                  <w:tcW w:w="680" w:type="dxa"/>
                  <w:vAlign w:val="center"/>
                </w:tcPr>
                <w:p w14:paraId="5226B9DE" w14:textId="77777777" w:rsidR="003178B0" w:rsidRPr="003039DC" w:rsidRDefault="003178B0" w:rsidP="00884BEF">
                  <w:pPr>
                    <w:jc w:val="both"/>
                    <w:rPr>
                      <w:sz w:val="14"/>
                    </w:rPr>
                  </w:pPr>
                  <w:r w:rsidRPr="003039DC">
                    <w:rPr>
                      <w:sz w:val="14"/>
                    </w:rPr>
                    <w:t>Status</w:t>
                  </w:r>
                </w:p>
              </w:tc>
              <w:tc>
                <w:tcPr>
                  <w:tcW w:w="794" w:type="dxa"/>
                  <w:vAlign w:val="center"/>
                </w:tcPr>
                <w:p w14:paraId="32B5695E" w14:textId="77777777" w:rsidR="003178B0" w:rsidRPr="003039DC" w:rsidRDefault="003178B0" w:rsidP="00884BEF">
                  <w:pPr>
                    <w:jc w:val="both"/>
                    <w:rPr>
                      <w:sz w:val="14"/>
                    </w:rPr>
                  </w:pPr>
                  <w:r w:rsidRPr="003039DC">
                    <w:rPr>
                      <w:sz w:val="14"/>
                    </w:rPr>
                    <w:t>Date</w:t>
                  </w:r>
                </w:p>
              </w:tc>
              <w:tc>
                <w:tcPr>
                  <w:tcW w:w="964" w:type="dxa"/>
                  <w:vAlign w:val="center"/>
                </w:tcPr>
                <w:p w14:paraId="74980E51" w14:textId="77777777" w:rsidR="003178B0" w:rsidRPr="003039DC" w:rsidRDefault="003178B0" w:rsidP="00884BEF">
                  <w:pPr>
                    <w:jc w:val="both"/>
                    <w:rPr>
                      <w:sz w:val="14"/>
                    </w:rPr>
                  </w:pPr>
                  <w:r w:rsidRPr="003039DC">
                    <w:rPr>
                      <w:sz w:val="14"/>
                    </w:rPr>
                    <w:t>Author</w:t>
                  </w:r>
                </w:p>
              </w:tc>
              <w:tc>
                <w:tcPr>
                  <w:tcW w:w="964" w:type="dxa"/>
                  <w:vAlign w:val="center"/>
                </w:tcPr>
                <w:p w14:paraId="086A2B19" w14:textId="77777777" w:rsidR="003178B0" w:rsidRPr="003039DC" w:rsidRDefault="003178B0" w:rsidP="00884BEF">
                  <w:pPr>
                    <w:jc w:val="both"/>
                    <w:rPr>
                      <w:sz w:val="14"/>
                    </w:rPr>
                  </w:pPr>
                  <w:r w:rsidRPr="003039DC">
                    <w:rPr>
                      <w:sz w:val="14"/>
                    </w:rPr>
                    <w:t>Owner</w:t>
                  </w:r>
                </w:p>
              </w:tc>
              <w:tc>
                <w:tcPr>
                  <w:tcW w:w="964" w:type="dxa"/>
                  <w:vAlign w:val="center"/>
                </w:tcPr>
                <w:p w14:paraId="6C040052" w14:textId="77777777" w:rsidR="003178B0" w:rsidRPr="003039DC" w:rsidRDefault="003178B0" w:rsidP="00884BEF">
                  <w:pPr>
                    <w:jc w:val="both"/>
                    <w:rPr>
                      <w:sz w:val="14"/>
                    </w:rPr>
                  </w:pPr>
                  <w:r w:rsidRPr="003039DC">
                    <w:rPr>
                      <w:sz w:val="14"/>
                    </w:rPr>
                    <w:t>Reviewed by</w:t>
                  </w:r>
                </w:p>
              </w:tc>
              <w:tc>
                <w:tcPr>
                  <w:tcW w:w="794" w:type="dxa"/>
                  <w:vAlign w:val="center"/>
                </w:tcPr>
                <w:p w14:paraId="708D4A5D" w14:textId="77777777" w:rsidR="003178B0" w:rsidRPr="003039DC" w:rsidRDefault="003178B0" w:rsidP="00884BEF">
                  <w:pPr>
                    <w:jc w:val="both"/>
                    <w:rPr>
                      <w:sz w:val="14"/>
                    </w:rPr>
                  </w:pPr>
                  <w:r w:rsidRPr="003039DC">
                    <w:rPr>
                      <w:sz w:val="14"/>
                    </w:rPr>
                    <w:t>Reviewed date</w:t>
                  </w:r>
                </w:p>
              </w:tc>
              <w:tc>
                <w:tcPr>
                  <w:tcW w:w="964" w:type="dxa"/>
                  <w:vAlign w:val="center"/>
                </w:tcPr>
                <w:p w14:paraId="776AC64C" w14:textId="77777777" w:rsidR="003178B0" w:rsidRPr="003039DC" w:rsidRDefault="003178B0" w:rsidP="00884BEF">
                  <w:pPr>
                    <w:jc w:val="both"/>
                    <w:rPr>
                      <w:sz w:val="14"/>
                    </w:rPr>
                  </w:pPr>
                  <w:r w:rsidRPr="003039DC">
                    <w:rPr>
                      <w:sz w:val="14"/>
                    </w:rPr>
                    <w:t>Approver</w:t>
                  </w:r>
                </w:p>
              </w:tc>
              <w:tc>
                <w:tcPr>
                  <w:tcW w:w="794" w:type="dxa"/>
                  <w:vAlign w:val="center"/>
                </w:tcPr>
                <w:p w14:paraId="56463CD5" w14:textId="77777777" w:rsidR="003178B0" w:rsidRPr="003039DC" w:rsidRDefault="003178B0" w:rsidP="00884BEF">
                  <w:pPr>
                    <w:jc w:val="both"/>
                    <w:rPr>
                      <w:sz w:val="14"/>
                    </w:rPr>
                  </w:pPr>
                  <w:r w:rsidRPr="003039DC">
                    <w:rPr>
                      <w:sz w:val="14"/>
                    </w:rPr>
                    <w:t>Approval date</w:t>
                  </w:r>
                </w:p>
              </w:tc>
              <w:tc>
                <w:tcPr>
                  <w:tcW w:w="2377" w:type="dxa"/>
                  <w:vAlign w:val="center"/>
                </w:tcPr>
                <w:p w14:paraId="5F988E85" w14:textId="77777777" w:rsidR="003178B0" w:rsidRPr="003039DC" w:rsidRDefault="003178B0" w:rsidP="00884BEF">
                  <w:pPr>
                    <w:jc w:val="both"/>
                    <w:rPr>
                      <w:sz w:val="14"/>
                    </w:rPr>
                  </w:pPr>
                  <w:r w:rsidRPr="003039DC">
                    <w:rPr>
                      <w:sz w:val="14"/>
                    </w:rPr>
                    <w:t>Description of changes</w:t>
                  </w:r>
                </w:p>
              </w:tc>
            </w:tr>
            <w:tr w:rsidR="003178B0" w:rsidRPr="003039DC" w14:paraId="4FB6B0B3" w14:textId="77777777" w:rsidTr="00884BEF">
              <w:trPr>
                <w:trHeight w:val="454"/>
              </w:trPr>
              <w:tc>
                <w:tcPr>
                  <w:tcW w:w="706" w:type="dxa"/>
                  <w:vAlign w:val="center"/>
                </w:tcPr>
                <w:p w14:paraId="76B605C7" w14:textId="77777777" w:rsidR="003178B0" w:rsidRPr="003039DC" w:rsidRDefault="003178B0" w:rsidP="00884BEF">
                  <w:pPr>
                    <w:jc w:val="both"/>
                    <w:rPr>
                      <w:sz w:val="12"/>
                      <w:szCs w:val="12"/>
                    </w:rPr>
                  </w:pPr>
                  <w:r>
                    <w:rPr>
                      <w:sz w:val="12"/>
                      <w:szCs w:val="12"/>
                    </w:rPr>
                    <w:t>1.0</w:t>
                  </w:r>
                </w:p>
              </w:tc>
              <w:tc>
                <w:tcPr>
                  <w:tcW w:w="680" w:type="dxa"/>
                  <w:vAlign w:val="center"/>
                </w:tcPr>
                <w:p w14:paraId="40088A78" w14:textId="77777777" w:rsidR="003178B0" w:rsidRPr="003039DC" w:rsidRDefault="003178B0" w:rsidP="00884BEF">
                  <w:pPr>
                    <w:jc w:val="both"/>
                    <w:rPr>
                      <w:sz w:val="12"/>
                      <w:szCs w:val="12"/>
                    </w:rPr>
                  </w:pPr>
                  <w:r w:rsidRPr="003039DC">
                    <w:rPr>
                      <w:sz w:val="12"/>
                      <w:szCs w:val="12"/>
                    </w:rPr>
                    <w:t>Draft</w:t>
                  </w:r>
                </w:p>
              </w:tc>
              <w:tc>
                <w:tcPr>
                  <w:tcW w:w="794" w:type="dxa"/>
                  <w:vAlign w:val="center"/>
                </w:tcPr>
                <w:p w14:paraId="22B4FC15" w14:textId="060BA44D" w:rsidR="003178B0" w:rsidRPr="003039DC" w:rsidRDefault="0060293A" w:rsidP="00884BEF">
                  <w:pPr>
                    <w:jc w:val="both"/>
                    <w:rPr>
                      <w:sz w:val="12"/>
                      <w:szCs w:val="12"/>
                    </w:rPr>
                  </w:pPr>
                  <w:sdt>
                    <w:sdtPr>
                      <w:rPr>
                        <w:sz w:val="12"/>
                        <w:szCs w:val="12"/>
                      </w:rPr>
                      <w:id w:val="-1048835035"/>
                      <w:placeholder>
                        <w:docPart w:val="BFBD8D7924014DD994D175F37250B45C"/>
                      </w:placeholder>
                      <w:date w:fullDate="2019-12-09T00:00:00Z">
                        <w:dateFormat w:val="dd-MM-yyyy"/>
                        <w:lid w:val="en-GB"/>
                        <w:storeMappedDataAs w:val="dateTime"/>
                        <w:calendar w:val="gregorian"/>
                      </w:date>
                    </w:sdtPr>
                    <w:sdtContent>
                      <w:r w:rsidR="00FF30AB">
                        <w:rPr>
                          <w:sz w:val="12"/>
                          <w:szCs w:val="12"/>
                          <w:lang w:val="en-GB"/>
                        </w:rPr>
                        <w:t>09-12-2019</w:t>
                      </w:r>
                    </w:sdtContent>
                  </w:sdt>
                </w:p>
              </w:tc>
              <w:tc>
                <w:tcPr>
                  <w:tcW w:w="964" w:type="dxa"/>
                  <w:vAlign w:val="center"/>
                </w:tcPr>
                <w:p w14:paraId="143766FB" w14:textId="01BA5BB5" w:rsidR="003178B0" w:rsidRPr="003039DC" w:rsidRDefault="00FF30AB" w:rsidP="00884BEF">
                  <w:pPr>
                    <w:jc w:val="both"/>
                    <w:rPr>
                      <w:sz w:val="12"/>
                      <w:szCs w:val="12"/>
                    </w:rPr>
                  </w:pPr>
                  <w:r>
                    <w:rPr>
                      <w:sz w:val="12"/>
                      <w:szCs w:val="12"/>
                    </w:rPr>
                    <w:t>De Torres, Rhoda</w:t>
                  </w:r>
                </w:p>
              </w:tc>
              <w:tc>
                <w:tcPr>
                  <w:tcW w:w="964" w:type="dxa"/>
                  <w:vAlign w:val="center"/>
                </w:tcPr>
                <w:p w14:paraId="2C766B40" w14:textId="77777777" w:rsidR="003178B0" w:rsidRPr="003039DC" w:rsidRDefault="003178B0" w:rsidP="00884BEF">
                  <w:pPr>
                    <w:jc w:val="both"/>
                    <w:rPr>
                      <w:sz w:val="12"/>
                      <w:szCs w:val="12"/>
                    </w:rPr>
                  </w:pPr>
                  <w:r>
                    <w:rPr>
                      <w:sz w:val="12"/>
                      <w:szCs w:val="12"/>
                    </w:rPr>
                    <w:t>Son, Edward</w:t>
                  </w:r>
                </w:p>
              </w:tc>
              <w:tc>
                <w:tcPr>
                  <w:tcW w:w="964" w:type="dxa"/>
                  <w:vAlign w:val="center"/>
                </w:tcPr>
                <w:p w14:paraId="55FD3557" w14:textId="77777777" w:rsidR="003178B0" w:rsidRPr="003039DC" w:rsidRDefault="003178B0" w:rsidP="00884BEF">
                  <w:pPr>
                    <w:jc w:val="both"/>
                    <w:rPr>
                      <w:sz w:val="12"/>
                      <w:szCs w:val="12"/>
                    </w:rPr>
                  </w:pPr>
                  <w:r>
                    <w:rPr>
                      <w:sz w:val="12"/>
                      <w:szCs w:val="12"/>
                    </w:rPr>
                    <w:t>Amdocs</w:t>
                  </w:r>
                </w:p>
              </w:tc>
              <w:tc>
                <w:tcPr>
                  <w:tcW w:w="794" w:type="dxa"/>
                  <w:vAlign w:val="center"/>
                </w:tcPr>
                <w:p w14:paraId="6DF42232" w14:textId="77777777" w:rsidR="003178B0" w:rsidRPr="003039DC" w:rsidRDefault="0060293A" w:rsidP="00884BEF">
                  <w:pPr>
                    <w:jc w:val="both"/>
                    <w:rPr>
                      <w:sz w:val="12"/>
                      <w:szCs w:val="12"/>
                    </w:rPr>
                  </w:pPr>
                  <w:sdt>
                    <w:sdtPr>
                      <w:rPr>
                        <w:sz w:val="12"/>
                        <w:szCs w:val="12"/>
                      </w:rPr>
                      <w:id w:val="19370130"/>
                      <w:placeholder>
                        <w:docPart w:val="52DE14280A924E06BB5D412D7533907C"/>
                      </w:placeholder>
                      <w:showingPlcHdr/>
                      <w:date w:fullDate="2019-08-16T00:00:00Z">
                        <w:dateFormat w:val="dd-MM-yyyy"/>
                        <w:lid w:val="en-GB"/>
                        <w:storeMappedDataAs w:val="dateTime"/>
                        <w:calendar w:val="gregorian"/>
                      </w:date>
                    </w:sdtPr>
                    <w:sdtContent>
                      <w:r w:rsidR="003178B0">
                        <w:rPr>
                          <w:rStyle w:val="PlaceholderText"/>
                          <w:sz w:val="12"/>
                          <w:szCs w:val="12"/>
                        </w:rPr>
                        <w:t>DD-MM-YYYY</w:t>
                      </w:r>
                    </w:sdtContent>
                  </w:sdt>
                </w:p>
              </w:tc>
              <w:tc>
                <w:tcPr>
                  <w:tcW w:w="964" w:type="dxa"/>
                  <w:vAlign w:val="center"/>
                </w:tcPr>
                <w:p w14:paraId="49D0BEF7" w14:textId="77777777" w:rsidR="003178B0" w:rsidRPr="003039DC" w:rsidRDefault="003178B0" w:rsidP="00884BEF">
                  <w:pPr>
                    <w:jc w:val="both"/>
                    <w:rPr>
                      <w:sz w:val="12"/>
                      <w:szCs w:val="12"/>
                    </w:rPr>
                  </w:pPr>
                  <w:r>
                    <w:rPr>
                      <w:sz w:val="12"/>
                      <w:szCs w:val="12"/>
                    </w:rPr>
                    <w:t>PLDT</w:t>
                  </w:r>
                </w:p>
              </w:tc>
              <w:tc>
                <w:tcPr>
                  <w:tcW w:w="794" w:type="dxa"/>
                  <w:vAlign w:val="center"/>
                </w:tcPr>
                <w:p w14:paraId="683AEBA9" w14:textId="77777777" w:rsidR="003178B0" w:rsidRPr="003039DC" w:rsidRDefault="003178B0" w:rsidP="00884BEF">
                  <w:pPr>
                    <w:jc w:val="both"/>
                    <w:rPr>
                      <w:sz w:val="12"/>
                      <w:szCs w:val="12"/>
                    </w:rPr>
                  </w:pPr>
                </w:p>
              </w:tc>
              <w:tc>
                <w:tcPr>
                  <w:tcW w:w="2377" w:type="dxa"/>
                  <w:vAlign w:val="center"/>
                </w:tcPr>
                <w:p w14:paraId="376F9BBF" w14:textId="3C98A09D" w:rsidR="003178B0" w:rsidRPr="003039DC" w:rsidRDefault="002F256B" w:rsidP="00884BEF">
                  <w:pPr>
                    <w:jc w:val="both"/>
                    <w:rPr>
                      <w:sz w:val="12"/>
                      <w:szCs w:val="12"/>
                    </w:rPr>
                  </w:pPr>
                  <w:r>
                    <w:rPr>
                      <w:sz w:val="12"/>
                      <w:szCs w:val="12"/>
                    </w:rPr>
                    <w:t>Draft</w:t>
                  </w:r>
                  <w:r w:rsidR="00351CA3">
                    <w:rPr>
                      <w:sz w:val="12"/>
                      <w:szCs w:val="12"/>
                    </w:rPr>
                    <w:t xml:space="preserve"> </w:t>
                  </w:r>
                  <w:r w:rsidR="003178B0">
                    <w:rPr>
                      <w:sz w:val="12"/>
                      <w:szCs w:val="12"/>
                    </w:rPr>
                    <w:t>Version</w:t>
                  </w:r>
                </w:p>
              </w:tc>
            </w:tr>
            <w:tr w:rsidR="00351CA3" w:rsidRPr="003039DC" w14:paraId="4F2819DE" w14:textId="77777777" w:rsidTr="00884BEF">
              <w:trPr>
                <w:trHeight w:val="454"/>
              </w:trPr>
              <w:tc>
                <w:tcPr>
                  <w:tcW w:w="706" w:type="dxa"/>
                  <w:vAlign w:val="center"/>
                </w:tcPr>
                <w:p w14:paraId="65FD68A1" w14:textId="6F726011" w:rsidR="00351CA3" w:rsidRDefault="00351CA3" w:rsidP="00884BEF">
                  <w:pPr>
                    <w:jc w:val="both"/>
                    <w:rPr>
                      <w:sz w:val="12"/>
                      <w:szCs w:val="12"/>
                    </w:rPr>
                  </w:pPr>
                  <w:r>
                    <w:rPr>
                      <w:sz w:val="12"/>
                      <w:szCs w:val="12"/>
                    </w:rPr>
                    <w:t>1.1</w:t>
                  </w:r>
                </w:p>
              </w:tc>
              <w:tc>
                <w:tcPr>
                  <w:tcW w:w="680" w:type="dxa"/>
                  <w:vAlign w:val="center"/>
                </w:tcPr>
                <w:p w14:paraId="45A3CF4A" w14:textId="1FA91BC2" w:rsidR="00351CA3" w:rsidRPr="003039DC" w:rsidRDefault="00351CA3" w:rsidP="00884BEF">
                  <w:pPr>
                    <w:jc w:val="both"/>
                    <w:rPr>
                      <w:sz w:val="12"/>
                      <w:szCs w:val="12"/>
                    </w:rPr>
                  </w:pPr>
                  <w:r>
                    <w:rPr>
                      <w:sz w:val="12"/>
                      <w:szCs w:val="12"/>
                    </w:rPr>
                    <w:t xml:space="preserve">After Initial Review </w:t>
                  </w:r>
                </w:p>
              </w:tc>
              <w:tc>
                <w:tcPr>
                  <w:tcW w:w="794" w:type="dxa"/>
                  <w:vAlign w:val="center"/>
                </w:tcPr>
                <w:p w14:paraId="38542BD1" w14:textId="54C8A100" w:rsidR="00351CA3" w:rsidRDefault="00351CA3" w:rsidP="00884BEF">
                  <w:pPr>
                    <w:jc w:val="both"/>
                    <w:rPr>
                      <w:sz w:val="12"/>
                      <w:szCs w:val="12"/>
                    </w:rPr>
                  </w:pPr>
                  <w:r>
                    <w:rPr>
                      <w:sz w:val="12"/>
                      <w:szCs w:val="12"/>
                    </w:rPr>
                    <w:t xml:space="preserve"> 09-01-2020</w:t>
                  </w:r>
                </w:p>
              </w:tc>
              <w:tc>
                <w:tcPr>
                  <w:tcW w:w="964" w:type="dxa"/>
                  <w:vAlign w:val="center"/>
                </w:tcPr>
                <w:p w14:paraId="1021B3EA" w14:textId="6C8FAB65" w:rsidR="00351CA3" w:rsidRDefault="00351CA3" w:rsidP="00884BEF">
                  <w:pPr>
                    <w:jc w:val="both"/>
                    <w:rPr>
                      <w:sz w:val="12"/>
                      <w:szCs w:val="12"/>
                    </w:rPr>
                  </w:pPr>
                  <w:r>
                    <w:rPr>
                      <w:sz w:val="12"/>
                      <w:szCs w:val="12"/>
                    </w:rPr>
                    <w:t>De Torres, Rhoda</w:t>
                  </w:r>
                </w:p>
              </w:tc>
              <w:tc>
                <w:tcPr>
                  <w:tcW w:w="964" w:type="dxa"/>
                  <w:vAlign w:val="center"/>
                </w:tcPr>
                <w:p w14:paraId="77FFDA51" w14:textId="06D1EDBE" w:rsidR="00351CA3" w:rsidRDefault="00351CA3" w:rsidP="00884BEF">
                  <w:pPr>
                    <w:jc w:val="both"/>
                    <w:rPr>
                      <w:sz w:val="12"/>
                      <w:szCs w:val="12"/>
                    </w:rPr>
                  </w:pPr>
                  <w:r>
                    <w:rPr>
                      <w:sz w:val="12"/>
                      <w:szCs w:val="12"/>
                    </w:rPr>
                    <w:t>Son, Edward</w:t>
                  </w:r>
                </w:p>
              </w:tc>
              <w:tc>
                <w:tcPr>
                  <w:tcW w:w="964" w:type="dxa"/>
                  <w:vAlign w:val="center"/>
                </w:tcPr>
                <w:p w14:paraId="2D674C1D" w14:textId="4C0C5066" w:rsidR="00351CA3" w:rsidRDefault="00351CA3" w:rsidP="00884BEF">
                  <w:pPr>
                    <w:jc w:val="both"/>
                    <w:rPr>
                      <w:sz w:val="12"/>
                      <w:szCs w:val="12"/>
                    </w:rPr>
                  </w:pPr>
                  <w:r>
                    <w:rPr>
                      <w:sz w:val="12"/>
                      <w:szCs w:val="12"/>
                    </w:rPr>
                    <w:t>Amdocs</w:t>
                  </w:r>
                </w:p>
              </w:tc>
              <w:tc>
                <w:tcPr>
                  <w:tcW w:w="794" w:type="dxa"/>
                  <w:vAlign w:val="center"/>
                </w:tcPr>
                <w:p w14:paraId="6EDFC395" w14:textId="2D144607" w:rsidR="00351CA3" w:rsidRDefault="00351CA3" w:rsidP="00884BEF">
                  <w:pPr>
                    <w:jc w:val="both"/>
                    <w:rPr>
                      <w:sz w:val="12"/>
                      <w:szCs w:val="12"/>
                    </w:rPr>
                  </w:pPr>
                  <w:r>
                    <w:rPr>
                      <w:sz w:val="12"/>
                      <w:szCs w:val="12"/>
                    </w:rPr>
                    <w:t>09-01-2020</w:t>
                  </w:r>
                </w:p>
              </w:tc>
              <w:tc>
                <w:tcPr>
                  <w:tcW w:w="964" w:type="dxa"/>
                  <w:vAlign w:val="center"/>
                </w:tcPr>
                <w:p w14:paraId="195F1D2C" w14:textId="190D6981" w:rsidR="00351CA3" w:rsidRDefault="00351CA3" w:rsidP="00884BEF">
                  <w:pPr>
                    <w:jc w:val="both"/>
                    <w:rPr>
                      <w:sz w:val="12"/>
                      <w:szCs w:val="12"/>
                    </w:rPr>
                  </w:pPr>
                  <w:r>
                    <w:rPr>
                      <w:sz w:val="12"/>
                      <w:szCs w:val="12"/>
                    </w:rPr>
                    <w:t>PLDT</w:t>
                  </w:r>
                </w:p>
              </w:tc>
              <w:tc>
                <w:tcPr>
                  <w:tcW w:w="794" w:type="dxa"/>
                  <w:vAlign w:val="center"/>
                </w:tcPr>
                <w:p w14:paraId="70EEE624" w14:textId="7E757B96" w:rsidR="00351CA3" w:rsidRPr="003039DC" w:rsidRDefault="00351CA3" w:rsidP="00884BEF">
                  <w:pPr>
                    <w:jc w:val="both"/>
                    <w:rPr>
                      <w:sz w:val="12"/>
                      <w:szCs w:val="12"/>
                    </w:rPr>
                  </w:pPr>
                </w:p>
              </w:tc>
              <w:tc>
                <w:tcPr>
                  <w:tcW w:w="2377" w:type="dxa"/>
                  <w:vAlign w:val="center"/>
                </w:tcPr>
                <w:p w14:paraId="17FFE605" w14:textId="44A0409B" w:rsidR="00351CA3" w:rsidRDefault="00BF56BB" w:rsidP="00884BEF">
                  <w:pPr>
                    <w:jc w:val="both"/>
                    <w:rPr>
                      <w:sz w:val="12"/>
                      <w:szCs w:val="12"/>
                    </w:rPr>
                  </w:pPr>
                  <w:r>
                    <w:rPr>
                      <w:sz w:val="12"/>
                      <w:szCs w:val="12"/>
                    </w:rPr>
                    <w:t>Updates from Amdocs Initial review</w:t>
                  </w:r>
                </w:p>
              </w:tc>
            </w:tr>
            <w:tr w:rsidR="00351CA3" w:rsidRPr="003039DC" w14:paraId="4108EA82" w14:textId="77777777" w:rsidTr="00884BEF">
              <w:trPr>
                <w:trHeight w:val="454"/>
              </w:trPr>
              <w:tc>
                <w:tcPr>
                  <w:tcW w:w="706" w:type="dxa"/>
                  <w:vAlign w:val="center"/>
                </w:tcPr>
                <w:p w14:paraId="0846A7A3" w14:textId="62367489" w:rsidR="00351CA3" w:rsidRDefault="00351CA3" w:rsidP="00884BEF">
                  <w:pPr>
                    <w:jc w:val="both"/>
                    <w:rPr>
                      <w:sz w:val="12"/>
                      <w:szCs w:val="12"/>
                    </w:rPr>
                  </w:pPr>
                  <w:r>
                    <w:rPr>
                      <w:sz w:val="12"/>
                      <w:szCs w:val="12"/>
                    </w:rPr>
                    <w:t>1.2</w:t>
                  </w:r>
                </w:p>
              </w:tc>
              <w:tc>
                <w:tcPr>
                  <w:tcW w:w="680" w:type="dxa"/>
                  <w:vAlign w:val="center"/>
                </w:tcPr>
                <w:p w14:paraId="1999C46D" w14:textId="43623F0B" w:rsidR="00351CA3" w:rsidRPr="003039DC" w:rsidRDefault="00351CA3" w:rsidP="00884BEF">
                  <w:pPr>
                    <w:jc w:val="both"/>
                    <w:rPr>
                      <w:sz w:val="12"/>
                      <w:szCs w:val="12"/>
                    </w:rPr>
                  </w:pPr>
                  <w:r>
                    <w:rPr>
                      <w:sz w:val="12"/>
                      <w:szCs w:val="12"/>
                    </w:rPr>
                    <w:t>After Final Review</w:t>
                  </w:r>
                </w:p>
              </w:tc>
              <w:tc>
                <w:tcPr>
                  <w:tcW w:w="794" w:type="dxa"/>
                  <w:vAlign w:val="center"/>
                </w:tcPr>
                <w:p w14:paraId="3B114385" w14:textId="0BE3B979" w:rsidR="00351CA3" w:rsidRDefault="00351CA3" w:rsidP="00884BEF">
                  <w:pPr>
                    <w:jc w:val="both"/>
                    <w:rPr>
                      <w:sz w:val="12"/>
                      <w:szCs w:val="12"/>
                    </w:rPr>
                  </w:pPr>
                  <w:r>
                    <w:rPr>
                      <w:sz w:val="12"/>
                      <w:szCs w:val="12"/>
                    </w:rPr>
                    <w:t>13-01-2020</w:t>
                  </w:r>
                </w:p>
              </w:tc>
              <w:tc>
                <w:tcPr>
                  <w:tcW w:w="964" w:type="dxa"/>
                  <w:vAlign w:val="center"/>
                </w:tcPr>
                <w:p w14:paraId="20580874" w14:textId="323CDE86" w:rsidR="00351CA3" w:rsidRDefault="00351CA3" w:rsidP="00884BEF">
                  <w:pPr>
                    <w:jc w:val="both"/>
                    <w:rPr>
                      <w:sz w:val="12"/>
                      <w:szCs w:val="12"/>
                    </w:rPr>
                  </w:pPr>
                  <w:r>
                    <w:rPr>
                      <w:sz w:val="12"/>
                      <w:szCs w:val="12"/>
                    </w:rPr>
                    <w:t>De Torres, Rhoda</w:t>
                  </w:r>
                </w:p>
              </w:tc>
              <w:tc>
                <w:tcPr>
                  <w:tcW w:w="964" w:type="dxa"/>
                  <w:vAlign w:val="center"/>
                </w:tcPr>
                <w:p w14:paraId="6C491A63" w14:textId="1822CBDB" w:rsidR="00351CA3" w:rsidRDefault="00351CA3" w:rsidP="00884BEF">
                  <w:pPr>
                    <w:jc w:val="both"/>
                    <w:rPr>
                      <w:sz w:val="12"/>
                      <w:szCs w:val="12"/>
                    </w:rPr>
                  </w:pPr>
                  <w:r>
                    <w:rPr>
                      <w:sz w:val="12"/>
                      <w:szCs w:val="12"/>
                    </w:rPr>
                    <w:t>Son, Edward</w:t>
                  </w:r>
                </w:p>
              </w:tc>
              <w:tc>
                <w:tcPr>
                  <w:tcW w:w="964" w:type="dxa"/>
                  <w:vAlign w:val="center"/>
                </w:tcPr>
                <w:p w14:paraId="4B863669" w14:textId="7C664837" w:rsidR="00351CA3" w:rsidRDefault="00351CA3" w:rsidP="00884BEF">
                  <w:pPr>
                    <w:jc w:val="both"/>
                    <w:rPr>
                      <w:sz w:val="12"/>
                      <w:szCs w:val="12"/>
                    </w:rPr>
                  </w:pPr>
                  <w:r>
                    <w:rPr>
                      <w:sz w:val="12"/>
                      <w:szCs w:val="12"/>
                    </w:rPr>
                    <w:t>Amdocs</w:t>
                  </w:r>
                </w:p>
              </w:tc>
              <w:tc>
                <w:tcPr>
                  <w:tcW w:w="794" w:type="dxa"/>
                  <w:vAlign w:val="center"/>
                </w:tcPr>
                <w:p w14:paraId="76E22A17" w14:textId="14258666" w:rsidR="00351CA3" w:rsidRDefault="00351CA3" w:rsidP="00884BEF">
                  <w:pPr>
                    <w:jc w:val="both"/>
                    <w:rPr>
                      <w:sz w:val="12"/>
                      <w:szCs w:val="12"/>
                    </w:rPr>
                  </w:pPr>
                  <w:r>
                    <w:rPr>
                      <w:sz w:val="12"/>
                      <w:szCs w:val="12"/>
                    </w:rPr>
                    <w:t>15-01-2020</w:t>
                  </w:r>
                </w:p>
              </w:tc>
              <w:tc>
                <w:tcPr>
                  <w:tcW w:w="964" w:type="dxa"/>
                  <w:vAlign w:val="center"/>
                </w:tcPr>
                <w:p w14:paraId="5D75AD4A" w14:textId="09E59946" w:rsidR="00351CA3" w:rsidRDefault="00351CA3" w:rsidP="00884BEF">
                  <w:pPr>
                    <w:jc w:val="both"/>
                    <w:rPr>
                      <w:sz w:val="12"/>
                      <w:szCs w:val="12"/>
                    </w:rPr>
                  </w:pPr>
                  <w:r>
                    <w:rPr>
                      <w:sz w:val="12"/>
                      <w:szCs w:val="12"/>
                    </w:rPr>
                    <w:t>PLDT</w:t>
                  </w:r>
                </w:p>
              </w:tc>
              <w:tc>
                <w:tcPr>
                  <w:tcW w:w="794" w:type="dxa"/>
                  <w:vAlign w:val="center"/>
                </w:tcPr>
                <w:p w14:paraId="0685D052" w14:textId="2D0632E2" w:rsidR="00351CA3" w:rsidRPr="003039DC" w:rsidRDefault="00351CA3" w:rsidP="00884BEF">
                  <w:pPr>
                    <w:jc w:val="both"/>
                    <w:rPr>
                      <w:sz w:val="12"/>
                      <w:szCs w:val="12"/>
                    </w:rPr>
                  </w:pPr>
                </w:p>
              </w:tc>
              <w:tc>
                <w:tcPr>
                  <w:tcW w:w="2377" w:type="dxa"/>
                  <w:vAlign w:val="center"/>
                </w:tcPr>
                <w:p w14:paraId="5695847F" w14:textId="2F254844" w:rsidR="00351CA3" w:rsidRDefault="00BF56BB" w:rsidP="00884BEF">
                  <w:pPr>
                    <w:jc w:val="both"/>
                    <w:rPr>
                      <w:sz w:val="12"/>
                      <w:szCs w:val="12"/>
                    </w:rPr>
                  </w:pPr>
                  <w:r>
                    <w:rPr>
                      <w:sz w:val="12"/>
                      <w:szCs w:val="12"/>
                    </w:rPr>
                    <w:t>Updates from Amdocs Final review</w:t>
                  </w:r>
                </w:p>
              </w:tc>
            </w:tr>
            <w:tr w:rsidR="002F256B" w:rsidRPr="003039DC" w14:paraId="0F55D76A" w14:textId="77777777" w:rsidTr="00884BEF">
              <w:trPr>
                <w:trHeight w:val="454"/>
              </w:trPr>
              <w:tc>
                <w:tcPr>
                  <w:tcW w:w="706" w:type="dxa"/>
                  <w:vAlign w:val="center"/>
                </w:tcPr>
                <w:p w14:paraId="5B5F739A" w14:textId="0B0A14A3" w:rsidR="002F256B" w:rsidRDefault="002F256B" w:rsidP="00884BEF">
                  <w:pPr>
                    <w:jc w:val="both"/>
                    <w:rPr>
                      <w:sz w:val="12"/>
                      <w:szCs w:val="12"/>
                    </w:rPr>
                  </w:pPr>
                  <w:r>
                    <w:rPr>
                      <w:sz w:val="12"/>
                      <w:szCs w:val="12"/>
                    </w:rPr>
                    <w:t>1.3</w:t>
                  </w:r>
                </w:p>
              </w:tc>
              <w:tc>
                <w:tcPr>
                  <w:tcW w:w="680" w:type="dxa"/>
                  <w:vAlign w:val="center"/>
                </w:tcPr>
                <w:p w14:paraId="77E2D0A8" w14:textId="6AA26983" w:rsidR="002F256B" w:rsidRDefault="002F256B" w:rsidP="00884BEF">
                  <w:pPr>
                    <w:jc w:val="both"/>
                    <w:rPr>
                      <w:sz w:val="12"/>
                      <w:szCs w:val="12"/>
                    </w:rPr>
                  </w:pPr>
                  <w:r>
                    <w:rPr>
                      <w:sz w:val="12"/>
                      <w:szCs w:val="12"/>
                    </w:rPr>
                    <w:t>Initial Version</w:t>
                  </w:r>
                </w:p>
              </w:tc>
              <w:tc>
                <w:tcPr>
                  <w:tcW w:w="794" w:type="dxa"/>
                  <w:vAlign w:val="center"/>
                </w:tcPr>
                <w:p w14:paraId="536BA495" w14:textId="775F23A3" w:rsidR="002F256B" w:rsidRDefault="002F256B" w:rsidP="00884BEF">
                  <w:pPr>
                    <w:jc w:val="both"/>
                    <w:rPr>
                      <w:sz w:val="12"/>
                      <w:szCs w:val="12"/>
                    </w:rPr>
                  </w:pPr>
                  <w:r>
                    <w:rPr>
                      <w:sz w:val="12"/>
                      <w:szCs w:val="12"/>
                    </w:rPr>
                    <w:t>22-01-2020</w:t>
                  </w:r>
                </w:p>
              </w:tc>
              <w:tc>
                <w:tcPr>
                  <w:tcW w:w="964" w:type="dxa"/>
                  <w:vAlign w:val="center"/>
                </w:tcPr>
                <w:p w14:paraId="6395C32A" w14:textId="7DFFC07A" w:rsidR="002F256B" w:rsidRDefault="002F256B" w:rsidP="00884BEF">
                  <w:pPr>
                    <w:jc w:val="both"/>
                    <w:rPr>
                      <w:sz w:val="12"/>
                      <w:szCs w:val="12"/>
                    </w:rPr>
                  </w:pPr>
                  <w:r>
                    <w:rPr>
                      <w:sz w:val="12"/>
                      <w:szCs w:val="12"/>
                    </w:rPr>
                    <w:t>De Torres, Rhoda</w:t>
                  </w:r>
                </w:p>
              </w:tc>
              <w:tc>
                <w:tcPr>
                  <w:tcW w:w="964" w:type="dxa"/>
                  <w:vAlign w:val="center"/>
                </w:tcPr>
                <w:p w14:paraId="036D16B3" w14:textId="3AA08168" w:rsidR="002F256B" w:rsidRDefault="002F256B" w:rsidP="00884BEF">
                  <w:pPr>
                    <w:jc w:val="both"/>
                    <w:rPr>
                      <w:sz w:val="12"/>
                      <w:szCs w:val="12"/>
                    </w:rPr>
                  </w:pPr>
                  <w:r>
                    <w:rPr>
                      <w:sz w:val="12"/>
                      <w:szCs w:val="12"/>
                    </w:rPr>
                    <w:t>Son, Edward</w:t>
                  </w:r>
                </w:p>
              </w:tc>
              <w:tc>
                <w:tcPr>
                  <w:tcW w:w="964" w:type="dxa"/>
                  <w:vAlign w:val="center"/>
                </w:tcPr>
                <w:p w14:paraId="0B0C8ED9" w14:textId="3CC7BD76" w:rsidR="002F256B" w:rsidRDefault="002F256B" w:rsidP="00884BEF">
                  <w:pPr>
                    <w:jc w:val="both"/>
                    <w:rPr>
                      <w:sz w:val="12"/>
                      <w:szCs w:val="12"/>
                    </w:rPr>
                  </w:pPr>
                  <w:r>
                    <w:rPr>
                      <w:sz w:val="12"/>
                      <w:szCs w:val="12"/>
                    </w:rPr>
                    <w:t>Amdocs</w:t>
                  </w:r>
                </w:p>
              </w:tc>
              <w:tc>
                <w:tcPr>
                  <w:tcW w:w="794" w:type="dxa"/>
                  <w:vAlign w:val="center"/>
                </w:tcPr>
                <w:p w14:paraId="7BD0C8AF" w14:textId="1BCF1572" w:rsidR="002F256B" w:rsidRDefault="002F256B" w:rsidP="00884BEF">
                  <w:pPr>
                    <w:jc w:val="both"/>
                    <w:rPr>
                      <w:sz w:val="12"/>
                      <w:szCs w:val="12"/>
                    </w:rPr>
                  </w:pPr>
                </w:p>
              </w:tc>
              <w:tc>
                <w:tcPr>
                  <w:tcW w:w="964" w:type="dxa"/>
                  <w:vAlign w:val="center"/>
                </w:tcPr>
                <w:p w14:paraId="13AFE813" w14:textId="77E8B1EE" w:rsidR="002F256B" w:rsidRDefault="002F256B" w:rsidP="00884BEF">
                  <w:pPr>
                    <w:jc w:val="both"/>
                    <w:rPr>
                      <w:sz w:val="12"/>
                      <w:szCs w:val="12"/>
                    </w:rPr>
                  </w:pPr>
                  <w:r>
                    <w:rPr>
                      <w:sz w:val="12"/>
                      <w:szCs w:val="12"/>
                    </w:rPr>
                    <w:t>PLDT</w:t>
                  </w:r>
                </w:p>
              </w:tc>
              <w:tc>
                <w:tcPr>
                  <w:tcW w:w="794" w:type="dxa"/>
                  <w:vAlign w:val="center"/>
                </w:tcPr>
                <w:p w14:paraId="5E66D62D" w14:textId="77777777" w:rsidR="002F256B" w:rsidRPr="003039DC" w:rsidRDefault="002F256B" w:rsidP="00884BEF">
                  <w:pPr>
                    <w:jc w:val="both"/>
                    <w:rPr>
                      <w:sz w:val="12"/>
                      <w:szCs w:val="12"/>
                    </w:rPr>
                  </w:pPr>
                </w:p>
              </w:tc>
              <w:tc>
                <w:tcPr>
                  <w:tcW w:w="2377" w:type="dxa"/>
                  <w:vAlign w:val="center"/>
                </w:tcPr>
                <w:p w14:paraId="2A335BCF" w14:textId="211C0A91" w:rsidR="002F256B" w:rsidRDefault="002F256B" w:rsidP="00884BEF">
                  <w:pPr>
                    <w:jc w:val="both"/>
                    <w:rPr>
                      <w:sz w:val="12"/>
                      <w:szCs w:val="12"/>
                    </w:rPr>
                  </w:pPr>
                  <w:r>
                    <w:rPr>
                      <w:sz w:val="12"/>
                      <w:szCs w:val="12"/>
                    </w:rPr>
                    <w:t>Initial Draft</w:t>
                  </w:r>
                </w:p>
              </w:tc>
            </w:tr>
            <w:tr w:rsidR="003C2A4E" w:rsidRPr="003039DC" w14:paraId="721C34CB" w14:textId="77777777" w:rsidTr="00884BEF">
              <w:trPr>
                <w:trHeight w:val="454"/>
              </w:trPr>
              <w:tc>
                <w:tcPr>
                  <w:tcW w:w="706" w:type="dxa"/>
                  <w:vAlign w:val="center"/>
                </w:tcPr>
                <w:p w14:paraId="47703719" w14:textId="695C696C" w:rsidR="003C2A4E" w:rsidRDefault="003C2A4E" w:rsidP="003C2A4E">
                  <w:pPr>
                    <w:jc w:val="both"/>
                    <w:rPr>
                      <w:sz w:val="12"/>
                      <w:szCs w:val="12"/>
                    </w:rPr>
                  </w:pPr>
                  <w:r>
                    <w:rPr>
                      <w:sz w:val="12"/>
                      <w:szCs w:val="12"/>
                    </w:rPr>
                    <w:t>1.4</w:t>
                  </w:r>
                </w:p>
              </w:tc>
              <w:tc>
                <w:tcPr>
                  <w:tcW w:w="680" w:type="dxa"/>
                  <w:vAlign w:val="center"/>
                </w:tcPr>
                <w:p w14:paraId="36FE8CA7" w14:textId="4F24A4E9" w:rsidR="003C2A4E" w:rsidRDefault="003C2A4E" w:rsidP="003C2A4E">
                  <w:pPr>
                    <w:jc w:val="both"/>
                    <w:rPr>
                      <w:sz w:val="12"/>
                      <w:szCs w:val="12"/>
                    </w:rPr>
                  </w:pPr>
                  <w:r>
                    <w:rPr>
                      <w:sz w:val="12"/>
                      <w:szCs w:val="12"/>
                    </w:rPr>
                    <w:t>Phase1B</w:t>
                  </w:r>
                </w:p>
              </w:tc>
              <w:tc>
                <w:tcPr>
                  <w:tcW w:w="794" w:type="dxa"/>
                  <w:vAlign w:val="center"/>
                </w:tcPr>
                <w:p w14:paraId="5E66C2F3" w14:textId="5D2E635C" w:rsidR="003C2A4E" w:rsidRDefault="003C2A4E" w:rsidP="003C2A4E">
                  <w:pPr>
                    <w:jc w:val="both"/>
                    <w:rPr>
                      <w:sz w:val="12"/>
                      <w:szCs w:val="12"/>
                    </w:rPr>
                  </w:pPr>
                  <w:r>
                    <w:rPr>
                      <w:sz w:val="12"/>
                      <w:szCs w:val="12"/>
                    </w:rPr>
                    <w:t>25-02-2020</w:t>
                  </w:r>
                </w:p>
              </w:tc>
              <w:tc>
                <w:tcPr>
                  <w:tcW w:w="964" w:type="dxa"/>
                  <w:vAlign w:val="center"/>
                </w:tcPr>
                <w:p w14:paraId="2751CDC7" w14:textId="554C6F93" w:rsidR="003C2A4E" w:rsidRDefault="003C2A4E" w:rsidP="003C2A4E">
                  <w:pPr>
                    <w:jc w:val="both"/>
                    <w:rPr>
                      <w:sz w:val="12"/>
                      <w:szCs w:val="12"/>
                    </w:rPr>
                  </w:pPr>
                  <w:r>
                    <w:rPr>
                      <w:sz w:val="12"/>
                      <w:szCs w:val="12"/>
                    </w:rPr>
                    <w:t>De Torres, Rhoda</w:t>
                  </w:r>
                </w:p>
              </w:tc>
              <w:tc>
                <w:tcPr>
                  <w:tcW w:w="964" w:type="dxa"/>
                  <w:vAlign w:val="center"/>
                </w:tcPr>
                <w:p w14:paraId="08501B8B" w14:textId="70614612" w:rsidR="003C2A4E" w:rsidRDefault="003C2A4E" w:rsidP="003C2A4E">
                  <w:pPr>
                    <w:jc w:val="both"/>
                    <w:rPr>
                      <w:sz w:val="12"/>
                      <w:szCs w:val="12"/>
                    </w:rPr>
                  </w:pPr>
                  <w:r>
                    <w:rPr>
                      <w:sz w:val="12"/>
                      <w:szCs w:val="12"/>
                    </w:rPr>
                    <w:t>Son, Edward</w:t>
                  </w:r>
                </w:p>
              </w:tc>
              <w:tc>
                <w:tcPr>
                  <w:tcW w:w="964" w:type="dxa"/>
                  <w:vAlign w:val="center"/>
                </w:tcPr>
                <w:p w14:paraId="043D6B95" w14:textId="19443291" w:rsidR="003C2A4E" w:rsidRDefault="003C2A4E" w:rsidP="003C2A4E">
                  <w:pPr>
                    <w:jc w:val="both"/>
                    <w:rPr>
                      <w:sz w:val="12"/>
                      <w:szCs w:val="12"/>
                    </w:rPr>
                  </w:pPr>
                  <w:r>
                    <w:rPr>
                      <w:sz w:val="12"/>
                      <w:szCs w:val="12"/>
                    </w:rPr>
                    <w:t>Amdocs</w:t>
                  </w:r>
                </w:p>
              </w:tc>
              <w:tc>
                <w:tcPr>
                  <w:tcW w:w="794" w:type="dxa"/>
                  <w:vAlign w:val="center"/>
                </w:tcPr>
                <w:p w14:paraId="4354DC90" w14:textId="77777777" w:rsidR="003C2A4E" w:rsidRDefault="003C2A4E" w:rsidP="003C2A4E">
                  <w:pPr>
                    <w:jc w:val="both"/>
                    <w:rPr>
                      <w:sz w:val="12"/>
                      <w:szCs w:val="12"/>
                    </w:rPr>
                  </w:pPr>
                </w:p>
              </w:tc>
              <w:tc>
                <w:tcPr>
                  <w:tcW w:w="964" w:type="dxa"/>
                  <w:vAlign w:val="center"/>
                </w:tcPr>
                <w:p w14:paraId="299E6B50" w14:textId="2446DCAF" w:rsidR="003C2A4E" w:rsidRDefault="003C2A4E" w:rsidP="003C2A4E">
                  <w:pPr>
                    <w:jc w:val="both"/>
                    <w:rPr>
                      <w:sz w:val="12"/>
                      <w:szCs w:val="12"/>
                    </w:rPr>
                  </w:pPr>
                  <w:r>
                    <w:rPr>
                      <w:sz w:val="12"/>
                      <w:szCs w:val="12"/>
                    </w:rPr>
                    <w:t>PLDT</w:t>
                  </w:r>
                </w:p>
              </w:tc>
              <w:tc>
                <w:tcPr>
                  <w:tcW w:w="794" w:type="dxa"/>
                  <w:vAlign w:val="center"/>
                </w:tcPr>
                <w:p w14:paraId="3D879E3A" w14:textId="77777777" w:rsidR="003C2A4E" w:rsidRPr="003039DC" w:rsidRDefault="003C2A4E" w:rsidP="003C2A4E">
                  <w:pPr>
                    <w:jc w:val="both"/>
                    <w:rPr>
                      <w:sz w:val="12"/>
                      <w:szCs w:val="12"/>
                    </w:rPr>
                  </w:pPr>
                </w:p>
              </w:tc>
              <w:tc>
                <w:tcPr>
                  <w:tcW w:w="2377" w:type="dxa"/>
                  <w:vAlign w:val="center"/>
                </w:tcPr>
                <w:p w14:paraId="16CDD976" w14:textId="70FE79D1" w:rsidR="002C1994" w:rsidRDefault="00B1083E" w:rsidP="00BC69C4">
                  <w:pPr>
                    <w:jc w:val="both"/>
                    <w:rPr>
                      <w:sz w:val="12"/>
                      <w:szCs w:val="12"/>
                    </w:rPr>
                  </w:pPr>
                  <w:r>
                    <w:rPr>
                      <w:sz w:val="12"/>
                      <w:szCs w:val="12"/>
                    </w:rPr>
                    <w:t>Requirements updates</w:t>
                  </w:r>
                </w:p>
              </w:tc>
            </w:tr>
            <w:tr w:rsidR="005E0706" w:rsidRPr="003039DC" w14:paraId="27FD6733" w14:textId="77777777" w:rsidTr="00884BEF">
              <w:trPr>
                <w:trHeight w:val="454"/>
              </w:trPr>
              <w:tc>
                <w:tcPr>
                  <w:tcW w:w="706" w:type="dxa"/>
                  <w:vAlign w:val="center"/>
                </w:tcPr>
                <w:p w14:paraId="49E355A2" w14:textId="3D4E5406" w:rsidR="005E0706" w:rsidRDefault="005E0706" w:rsidP="005E0706">
                  <w:pPr>
                    <w:jc w:val="both"/>
                    <w:rPr>
                      <w:sz w:val="12"/>
                      <w:szCs w:val="12"/>
                    </w:rPr>
                  </w:pPr>
                  <w:r>
                    <w:rPr>
                      <w:sz w:val="12"/>
                      <w:szCs w:val="12"/>
                    </w:rPr>
                    <w:t>1.5</w:t>
                  </w:r>
                </w:p>
              </w:tc>
              <w:tc>
                <w:tcPr>
                  <w:tcW w:w="680" w:type="dxa"/>
                  <w:vAlign w:val="center"/>
                </w:tcPr>
                <w:p w14:paraId="315911E0" w14:textId="22036DFB" w:rsidR="005E0706" w:rsidRDefault="005E0706" w:rsidP="005E0706">
                  <w:pPr>
                    <w:jc w:val="both"/>
                    <w:rPr>
                      <w:sz w:val="12"/>
                      <w:szCs w:val="12"/>
                    </w:rPr>
                  </w:pPr>
                  <w:r>
                    <w:rPr>
                      <w:sz w:val="12"/>
                      <w:szCs w:val="12"/>
                    </w:rPr>
                    <w:t>Phase1B</w:t>
                  </w:r>
                </w:p>
              </w:tc>
              <w:tc>
                <w:tcPr>
                  <w:tcW w:w="794" w:type="dxa"/>
                  <w:vAlign w:val="center"/>
                </w:tcPr>
                <w:p w14:paraId="410F990A" w14:textId="7EBFDAC8" w:rsidR="005E0706" w:rsidRDefault="005E0706" w:rsidP="005E0706">
                  <w:pPr>
                    <w:jc w:val="both"/>
                    <w:rPr>
                      <w:sz w:val="12"/>
                      <w:szCs w:val="12"/>
                    </w:rPr>
                  </w:pPr>
                  <w:r>
                    <w:rPr>
                      <w:sz w:val="12"/>
                      <w:szCs w:val="12"/>
                    </w:rPr>
                    <w:t>10-06-2020</w:t>
                  </w:r>
                </w:p>
              </w:tc>
              <w:tc>
                <w:tcPr>
                  <w:tcW w:w="964" w:type="dxa"/>
                  <w:vAlign w:val="center"/>
                </w:tcPr>
                <w:p w14:paraId="0E6EE63C" w14:textId="03572B7E" w:rsidR="005E0706" w:rsidRDefault="005E0706" w:rsidP="005E0706">
                  <w:pPr>
                    <w:jc w:val="both"/>
                    <w:rPr>
                      <w:sz w:val="12"/>
                      <w:szCs w:val="12"/>
                    </w:rPr>
                  </w:pPr>
                  <w:r>
                    <w:rPr>
                      <w:sz w:val="12"/>
                      <w:szCs w:val="12"/>
                    </w:rPr>
                    <w:t>De Torres, Rhoda</w:t>
                  </w:r>
                </w:p>
              </w:tc>
              <w:tc>
                <w:tcPr>
                  <w:tcW w:w="964" w:type="dxa"/>
                  <w:vAlign w:val="center"/>
                </w:tcPr>
                <w:p w14:paraId="4F8337DB" w14:textId="422C3AD8" w:rsidR="005E0706" w:rsidRDefault="005E0706" w:rsidP="005E0706">
                  <w:pPr>
                    <w:jc w:val="both"/>
                    <w:rPr>
                      <w:sz w:val="12"/>
                      <w:szCs w:val="12"/>
                    </w:rPr>
                  </w:pPr>
                  <w:r>
                    <w:rPr>
                      <w:sz w:val="12"/>
                      <w:szCs w:val="12"/>
                    </w:rPr>
                    <w:t>Son, Edward</w:t>
                  </w:r>
                </w:p>
              </w:tc>
              <w:tc>
                <w:tcPr>
                  <w:tcW w:w="964" w:type="dxa"/>
                  <w:vAlign w:val="center"/>
                </w:tcPr>
                <w:p w14:paraId="78029EE7" w14:textId="35DA418B" w:rsidR="005E0706" w:rsidRDefault="005E0706" w:rsidP="005E0706">
                  <w:pPr>
                    <w:jc w:val="both"/>
                    <w:rPr>
                      <w:sz w:val="12"/>
                      <w:szCs w:val="12"/>
                    </w:rPr>
                  </w:pPr>
                  <w:r>
                    <w:rPr>
                      <w:sz w:val="12"/>
                      <w:szCs w:val="12"/>
                    </w:rPr>
                    <w:t>Amdocs</w:t>
                  </w:r>
                </w:p>
              </w:tc>
              <w:tc>
                <w:tcPr>
                  <w:tcW w:w="794" w:type="dxa"/>
                  <w:vAlign w:val="center"/>
                </w:tcPr>
                <w:p w14:paraId="1796F5A9" w14:textId="77777777" w:rsidR="005E0706" w:rsidRDefault="005E0706" w:rsidP="005E0706">
                  <w:pPr>
                    <w:jc w:val="both"/>
                    <w:rPr>
                      <w:sz w:val="12"/>
                      <w:szCs w:val="12"/>
                    </w:rPr>
                  </w:pPr>
                </w:p>
              </w:tc>
              <w:tc>
                <w:tcPr>
                  <w:tcW w:w="964" w:type="dxa"/>
                  <w:vAlign w:val="center"/>
                </w:tcPr>
                <w:p w14:paraId="155B240C" w14:textId="11113981" w:rsidR="005E0706" w:rsidRDefault="005E0706" w:rsidP="005E0706">
                  <w:pPr>
                    <w:jc w:val="both"/>
                    <w:rPr>
                      <w:sz w:val="12"/>
                      <w:szCs w:val="12"/>
                    </w:rPr>
                  </w:pPr>
                  <w:r>
                    <w:rPr>
                      <w:sz w:val="12"/>
                      <w:szCs w:val="12"/>
                    </w:rPr>
                    <w:t>PLDT</w:t>
                  </w:r>
                </w:p>
              </w:tc>
              <w:tc>
                <w:tcPr>
                  <w:tcW w:w="794" w:type="dxa"/>
                  <w:vAlign w:val="center"/>
                </w:tcPr>
                <w:p w14:paraId="6482970E" w14:textId="77777777" w:rsidR="005E0706" w:rsidRPr="003039DC" w:rsidRDefault="005E0706" w:rsidP="005E0706">
                  <w:pPr>
                    <w:jc w:val="both"/>
                    <w:rPr>
                      <w:sz w:val="12"/>
                      <w:szCs w:val="12"/>
                    </w:rPr>
                  </w:pPr>
                </w:p>
              </w:tc>
              <w:tc>
                <w:tcPr>
                  <w:tcW w:w="2377" w:type="dxa"/>
                  <w:vAlign w:val="center"/>
                </w:tcPr>
                <w:p w14:paraId="00E9E4DB" w14:textId="71BEAB79" w:rsidR="005E0706" w:rsidRDefault="005E0706" w:rsidP="005E0706">
                  <w:pPr>
                    <w:jc w:val="both"/>
                    <w:rPr>
                      <w:sz w:val="12"/>
                      <w:szCs w:val="12"/>
                    </w:rPr>
                  </w:pPr>
                  <w:r>
                    <w:rPr>
                      <w:sz w:val="12"/>
                      <w:szCs w:val="12"/>
                    </w:rPr>
                    <w:t>Final Version</w:t>
                  </w:r>
                </w:p>
              </w:tc>
            </w:tr>
            <w:tr w:rsidR="001068FC" w:rsidRPr="003039DC" w14:paraId="390B4419" w14:textId="77777777" w:rsidTr="00884BEF">
              <w:trPr>
                <w:trHeight w:val="454"/>
              </w:trPr>
              <w:tc>
                <w:tcPr>
                  <w:tcW w:w="706" w:type="dxa"/>
                  <w:vAlign w:val="center"/>
                </w:tcPr>
                <w:p w14:paraId="4AEDF950" w14:textId="1A5222F8" w:rsidR="001068FC" w:rsidRDefault="001068FC" w:rsidP="005E0706">
                  <w:pPr>
                    <w:jc w:val="both"/>
                    <w:rPr>
                      <w:sz w:val="12"/>
                      <w:szCs w:val="12"/>
                    </w:rPr>
                  </w:pPr>
                  <w:r>
                    <w:rPr>
                      <w:sz w:val="12"/>
                      <w:szCs w:val="12"/>
                    </w:rPr>
                    <w:t>1.6</w:t>
                  </w:r>
                </w:p>
              </w:tc>
              <w:tc>
                <w:tcPr>
                  <w:tcW w:w="680" w:type="dxa"/>
                  <w:vAlign w:val="center"/>
                </w:tcPr>
                <w:p w14:paraId="268259B1" w14:textId="6A8A2E5F" w:rsidR="001068FC" w:rsidRDefault="001068FC" w:rsidP="005E0706">
                  <w:pPr>
                    <w:jc w:val="both"/>
                    <w:rPr>
                      <w:sz w:val="12"/>
                      <w:szCs w:val="12"/>
                    </w:rPr>
                  </w:pPr>
                  <w:r>
                    <w:rPr>
                      <w:sz w:val="12"/>
                      <w:szCs w:val="12"/>
                    </w:rPr>
                    <w:t>Intra MNP</w:t>
                  </w:r>
                </w:p>
              </w:tc>
              <w:tc>
                <w:tcPr>
                  <w:tcW w:w="794" w:type="dxa"/>
                  <w:vAlign w:val="center"/>
                </w:tcPr>
                <w:p w14:paraId="71B796CB" w14:textId="7058E395" w:rsidR="001068FC" w:rsidRDefault="001068FC" w:rsidP="005E0706">
                  <w:pPr>
                    <w:jc w:val="both"/>
                    <w:rPr>
                      <w:sz w:val="12"/>
                      <w:szCs w:val="12"/>
                    </w:rPr>
                  </w:pPr>
                  <w:r>
                    <w:rPr>
                      <w:sz w:val="12"/>
                      <w:szCs w:val="12"/>
                    </w:rPr>
                    <w:t>11-06-2020</w:t>
                  </w:r>
                </w:p>
              </w:tc>
              <w:tc>
                <w:tcPr>
                  <w:tcW w:w="964" w:type="dxa"/>
                  <w:vAlign w:val="center"/>
                </w:tcPr>
                <w:p w14:paraId="2B20CC21" w14:textId="0313A437" w:rsidR="001068FC" w:rsidRDefault="001068FC" w:rsidP="005E0706">
                  <w:pPr>
                    <w:jc w:val="both"/>
                    <w:rPr>
                      <w:sz w:val="12"/>
                      <w:szCs w:val="12"/>
                    </w:rPr>
                  </w:pPr>
                  <w:r>
                    <w:rPr>
                      <w:sz w:val="12"/>
                      <w:szCs w:val="12"/>
                    </w:rPr>
                    <w:t>Reyes, Reybal</w:t>
                  </w:r>
                </w:p>
              </w:tc>
              <w:tc>
                <w:tcPr>
                  <w:tcW w:w="964" w:type="dxa"/>
                  <w:vAlign w:val="center"/>
                </w:tcPr>
                <w:p w14:paraId="2443D47F" w14:textId="3C35F083" w:rsidR="001068FC" w:rsidRDefault="001068FC" w:rsidP="005E0706">
                  <w:pPr>
                    <w:jc w:val="both"/>
                    <w:rPr>
                      <w:sz w:val="12"/>
                      <w:szCs w:val="12"/>
                    </w:rPr>
                  </w:pPr>
                  <w:r>
                    <w:rPr>
                      <w:sz w:val="12"/>
                      <w:szCs w:val="12"/>
                    </w:rPr>
                    <w:t>Son, Edward</w:t>
                  </w:r>
                </w:p>
              </w:tc>
              <w:tc>
                <w:tcPr>
                  <w:tcW w:w="964" w:type="dxa"/>
                  <w:vAlign w:val="center"/>
                </w:tcPr>
                <w:p w14:paraId="593BE30D" w14:textId="58FD4202" w:rsidR="001068FC" w:rsidRDefault="001068FC" w:rsidP="005E0706">
                  <w:pPr>
                    <w:jc w:val="both"/>
                    <w:rPr>
                      <w:sz w:val="12"/>
                      <w:szCs w:val="12"/>
                    </w:rPr>
                  </w:pPr>
                  <w:r>
                    <w:rPr>
                      <w:sz w:val="12"/>
                      <w:szCs w:val="12"/>
                    </w:rPr>
                    <w:t>Amdocs</w:t>
                  </w:r>
                </w:p>
              </w:tc>
              <w:tc>
                <w:tcPr>
                  <w:tcW w:w="794" w:type="dxa"/>
                  <w:vAlign w:val="center"/>
                </w:tcPr>
                <w:p w14:paraId="69825E89" w14:textId="77777777" w:rsidR="001068FC" w:rsidRDefault="001068FC" w:rsidP="005E0706">
                  <w:pPr>
                    <w:jc w:val="both"/>
                    <w:rPr>
                      <w:sz w:val="12"/>
                      <w:szCs w:val="12"/>
                    </w:rPr>
                  </w:pPr>
                </w:p>
              </w:tc>
              <w:tc>
                <w:tcPr>
                  <w:tcW w:w="964" w:type="dxa"/>
                  <w:vAlign w:val="center"/>
                </w:tcPr>
                <w:p w14:paraId="49718E6D" w14:textId="041BDC70" w:rsidR="001068FC" w:rsidRDefault="001068FC" w:rsidP="005E0706">
                  <w:pPr>
                    <w:jc w:val="both"/>
                    <w:rPr>
                      <w:sz w:val="12"/>
                      <w:szCs w:val="12"/>
                    </w:rPr>
                  </w:pPr>
                  <w:r>
                    <w:rPr>
                      <w:sz w:val="12"/>
                      <w:szCs w:val="12"/>
                    </w:rPr>
                    <w:t>PLDT</w:t>
                  </w:r>
                </w:p>
              </w:tc>
              <w:tc>
                <w:tcPr>
                  <w:tcW w:w="794" w:type="dxa"/>
                  <w:vAlign w:val="center"/>
                </w:tcPr>
                <w:p w14:paraId="2471D194" w14:textId="77777777" w:rsidR="001068FC" w:rsidRPr="003039DC" w:rsidRDefault="001068FC" w:rsidP="005E0706">
                  <w:pPr>
                    <w:jc w:val="both"/>
                    <w:rPr>
                      <w:sz w:val="12"/>
                      <w:szCs w:val="12"/>
                    </w:rPr>
                  </w:pPr>
                </w:p>
              </w:tc>
              <w:tc>
                <w:tcPr>
                  <w:tcW w:w="2377" w:type="dxa"/>
                  <w:vAlign w:val="center"/>
                </w:tcPr>
                <w:p w14:paraId="3D81D669" w14:textId="28482FE8" w:rsidR="001068FC" w:rsidRDefault="001068FC" w:rsidP="005E0706">
                  <w:pPr>
                    <w:jc w:val="both"/>
                    <w:rPr>
                      <w:sz w:val="12"/>
                      <w:szCs w:val="12"/>
                    </w:rPr>
                  </w:pPr>
                  <w:r>
                    <w:rPr>
                      <w:sz w:val="12"/>
                      <w:szCs w:val="12"/>
                    </w:rPr>
                    <w:t>Added Intra MNP</w:t>
                  </w:r>
                </w:p>
              </w:tc>
            </w:tr>
            <w:tr w:rsidR="002A7EF5" w:rsidRPr="003039DC" w14:paraId="7F647AEE" w14:textId="77777777" w:rsidTr="00884BEF">
              <w:trPr>
                <w:trHeight w:val="454"/>
              </w:trPr>
              <w:tc>
                <w:tcPr>
                  <w:tcW w:w="706" w:type="dxa"/>
                  <w:vAlign w:val="center"/>
                </w:tcPr>
                <w:p w14:paraId="63E2E0A9" w14:textId="4BC76065" w:rsidR="002A7EF5" w:rsidRDefault="002A7EF5" w:rsidP="005E0706">
                  <w:pPr>
                    <w:jc w:val="both"/>
                    <w:rPr>
                      <w:sz w:val="12"/>
                      <w:szCs w:val="12"/>
                    </w:rPr>
                  </w:pPr>
                  <w:r>
                    <w:rPr>
                      <w:sz w:val="12"/>
                      <w:szCs w:val="12"/>
                    </w:rPr>
                    <w:t>1.7</w:t>
                  </w:r>
                </w:p>
              </w:tc>
              <w:tc>
                <w:tcPr>
                  <w:tcW w:w="680" w:type="dxa"/>
                  <w:vAlign w:val="center"/>
                </w:tcPr>
                <w:p w14:paraId="11D19DB9" w14:textId="6B116DAC" w:rsidR="002A7EF5" w:rsidRDefault="002A7EF5" w:rsidP="005E0706">
                  <w:pPr>
                    <w:jc w:val="both"/>
                    <w:rPr>
                      <w:sz w:val="12"/>
                      <w:szCs w:val="12"/>
                    </w:rPr>
                  </w:pPr>
                  <w:r>
                    <w:rPr>
                      <w:sz w:val="12"/>
                      <w:szCs w:val="12"/>
                    </w:rPr>
                    <w:t xml:space="preserve">After review </w:t>
                  </w:r>
                </w:p>
              </w:tc>
              <w:tc>
                <w:tcPr>
                  <w:tcW w:w="794" w:type="dxa"/>
                  <w:vAlign w:val="center"/>
                </w:tcPr>
                <w:p w14:paraId="319C6C05" w14:textId="60A7B58C" w:rsidR="002A7EF5" w:rsidRDefault="002A7EF5" w:rsidP="005E0706">
                  <w:pPr>
                    <w:jc w:val="both"/>
                    <w:rPr>
                      <w:sz w:val="12"/>
                      <w:szCs w:val="12"/>
                    </w:rPr>
                  </w:pPr>
                  <w:r>
                    <w:rPr>
                      <w:sz w:val="12"/>
                      <w:szCs w:val="12"/>
                    </w:rPr>
                    <w:t>22-06-2020</w:t>
                  </w:r>
                </w:p>
              </w:tc>
              <w:tc>
                <w:tcPr>
                  <w:tcW w:w="964" w:type="dxa"/>
                  <w:vAlign w:val="center"/>
                </w:tcPr>
                <w:p w14:paraId="58E8BCEE" w14:textId="7C74B6D7" w:rsidR="002A7EF5" w:rsidRDefault="002A7EF5" w:rsidP="005E0706">
                  <w:pPr>
                    <w:jc w:val="both"/>
                    <w:rPr>
                      <w:sz w:val="12"/>
                      <w:szCs w:val="12"/>
                    </w:rPr>
                  </w:pPr>
                  <w:r>
                    <w:rPr>
                      <w:sz w:val="12"/>
                      <w:szCs w:val="12"/>
                    </w:rPr>
                    <w:t>Reyes, Reybal</w:t>
                  </w:r>
                </w:p>
              </w:tc>
              <w:tc>
                <w:tcPr>
                  <w:tcW w:w="964" w:type="dxa"/>
                  <w:vAlign w:val="center"/>
                </w:tcPr>
                <w:p w14:paraId="73A4CA61" w14:textId="52B46865" w:rsidR="002A7EF5" w:rsidRDefault="002A7EF5" w:rsidP="005E0706">
                  <w:pPr>
                    <w:jc w:val="both"/>
                    <w:rPr>
                      <w:sz w:val="12"/>
                      <w:szCs w:val="12"/>
                    </w:rPr>
                  </w:pPr>
                  <w:r>
                    <w:rPr>
                      <w:sz w:val="12"/>
                      <w:szCs w:val="12"/>
                    </w:rPr>
                    <w:t>Son, Edward</w:t>
                  </w:r>
                </w:p>
              </w:tc>
              <w:tc>
                <w:tcPr>
                  <w:tcW w:w="964" w:type="dxa"/>
                  <w:vAlign w:val="center"/>
                </w:tcPr>
                <w:p w14:paraId="13F4D5DD" w14:textId="26C93859" w:rsidR="002A7EF5" w:rsidRDefault="002A7EF5" w:rsidP="005E0706">
                  <w:pPr>
                    <w:jc w:val="both"/>
                    <w:rPr>
                      <w:sz w:val="12"/>
                      <w:szCs w:val="12"/>
                    </w:rPr>
                  </w:pPr>
                  <w:r>
                    <w:rPr>
                      <w:sz w:val="12"/>
                      <w:szCs w:val="12"/>
                    </w:rPr>
                    <w:t>Amdocs</w:t>
                  </w:r>
                </w:p>
              </w:tc>
              <w:tc>
                <w:tcPr>
                  <w:tcW w:w="794" w:type="dxa"/>
                  <w:vAlign w:val="center"/>
                </w:tcPr>
                <w:p w14:paraId="32BD450B" w14:textId="77777777" w:rsidR="002A7EF5" w:rsidRDefault="002A7EF5" w:rsidP="005E0706">
                  <w:pPr>
                    <w:jc w:val="both"/>
                    <w:rPr>
                      <w:sz w:val="12"/>
                      <w:szCs w:val="12"/>
                    </w:rPr>
                  </w:pPr>
                </w:p>
              </w:tc>
              <w:tc>
                <w:tcPr>
                  <w:tcW w:w="964" w:type="dxa"/>
                  <w:vAlign w:val="center"/>
                </w:tcPr>
                <w:p w14:paraId="220E94F5" w14:textId="7219829C" w:rsidR="002A7EF5" w:rsidRDefault="002A7EF5" w:rsidP="005E0706">
                  <w:pPr>
                    <w:jc w:val="both"/>
                    <w:rPr>
                      <w:sz w:val="12"/>
                      <w:szCs w:val="12"/>
                    </w:rPr>
                  </w:pPr>
                  <w:r>
                    <w:rPr>
                      <w:sz w:val="12"/>
                      <w:szCs w:val="12"/>
                    </w:rPr>
                    <w:t>PLDT</w:t>
                  </w:r>
                </w:p>
              </w:tc>
              <w:tc>
                <w:tcPr>
                  <w:tcW w:w="794" w:type="dxa"/>
                  <w:vAlign w:val="center"/>
                </w:tcPr>
                <w:p w14:paraId="24754C4E" w14:textId="77777777" w:rsidR="002A7EF5" w:rsidRPr="003039DC" w:rsidRDefault="002A7EF5" w:rsidP="005E0706">
                  <w:pPr>
                    <w:jc w:val="both"/>
                    <w:rPr>
                      <w:sz w:val="12"/>
                      <w:szCs w:val="12"/>
                    </w:rPr>
                  </w:pPr>
                </w:p>
              </w:tc>
              <w:tc>
                <w:tcPr>
                  <w:tcW w:w="2377" w:type="dxa"/>
                  <w:vAlign w:val="center"/>
                </w:tcPr>
                <w:p w14:paraId="2CFA4A82" w14:textId="77777777" w:rsidR="002A7EF5" w:rsidRDefault="002A7EF5" w:rsidP="005E0706">
                  <w:pPr>
                    <w:jc w:val="both"/>
                    <w:rPr>
                      <w:sz w:val="12"/>
                      <w:szCs w:val="12"/>
                    </w:rPr>
                  </w:pPr>
                  <w:r>
                    <w:rPr>
                      <w:sz w:val="12"/>
                      <w:szCs w:val="12"/>
                    </w:rPr>
                    <w:t>Applied changes base on the</w:t>
                  </w:r>
                </w:p>
                <w:p w14:paraId="42FD02E2" w14:textId="094C5D60" w:rsidR="002A7EF5" w:rsidRDefault="002A7EF5" w:rsidP="005E0706">
                  <w:pPr>
                    <w:jc w:val="both"/>
                    <w:rPr>
                      <w:sz w:val="12"/>
                      <w:szCs w:val="12"/>
                    </w:rPr>
                  </w:pPr>
                  <w:r>
                    <w:rPr>
                      <w:sz w:val="12"/>
                      <w:szCs w:val="12"/>
                    </w:rPr>
                    <w:t>review of Intra MNP</w:t>
                  </w:r>
                </w:p>
              </w:tc>
            </w:tr>
            <w:tr w:rsidR="00C96B7C" w:rsidRPr="003039DC" w14:paraId="149A6643" w14:textId="77777777" w:rsidTr="00884BEF">
              <w:trPr>
                <w:trHeight w:val="454"/>
              </w:trPr>
              <w:tc>
                <w:tcPr>
                  <w:tcW w:w="706" w:type="dxa"/>
                  <w:vAlign w:val="center"/>
                </w:tcPr>
                <w:p w14:paraId="55F56C97" w14:textId="672B21AD" w:rsidR="00C96B7C" w:rsidRDefault="00C96B7C" w:rsidP="005E0706">
                  <w:pPr>
                    <w:jc w:val="both"/>
                    <w:rPr>
                      <w:sz w:val="12"/>
                      <w:szCs w:val="12"/>
                    </w:rPr>
                  </w:pPr>
                  <w:r>
                    <w:rPr>
                      <w:sz w:val="12"/>
                      <w:szCs w:val="12"/>
                    </w:rPr>
                    <w:t>1.8</w:t>
                  </w:r>
                </w:p>
              </w:tc>
              <w:tc>
                <w:tcPr>
                  <w:tcW w:w="680" w:type="dxa"/>
                  <w:vAlign w:val="center"/>
                </w:tcPr>
                <w:p w14:paraId="4353B007" w14:textId="26365B0E" w:rsidR="00C96B7C" w:rsidRDefault="00796842" w:rsidP="005E0706">
                  <w:pPr>
                    <w:jc w:val="both"/>
                    <w:rPr>
                      <w:sz w:val="12"/>
                      <w:szCs w:val="12"/>
                    </w:rPr>
                  </w:pPr>
                  <w:r>
                    <w:rPr>
                      <w:sz w:val="12"/>
                      <w:szCs w:val="12"/>
                    </w:rPr>
                    <w:t>CR</w:t>
                  </w:r>
                </w:p>
              </w:tc>
              <w:tc>
                <w:tcPr>
                  <w:tcW w:w="794" w:type="dxa"/>
                  <w:vAlign w:val="center"/>
                </w:tcPr>
                <w:p w14:paraId="7C94C7D8" w14:textId="4BFE43C4" w:rsidR="00C96B7C" w:rsidRDefault="008178E6" w:rsidP="005E0706">
                  <w:pPr>
                    <w:jc w:val="both"/>
                    <w:rPr>
                      <w:sz w:val="12"/>
                      <w:szCs w:val="12"/>
                    </w:rPr>
                  </w:pPr>
                  <w:r>
                    <w:rPr>
                      <w:sz w:val="12"/>
                      <w:szCs w:val="12"/>
                    </w:rPr>
                    <w:t>02</w:t>
                  </w:r>
                  <w:r w:rsidR="00F46455">
                    <w:rPr>
                      <w:sz w:val="12"/>
                      <w:szCs w:val="12"/>
                    </w:rPr>
                    <w:t>-0</w:t>
                  </w:r>
                  <w:r>
                    <w:rPr>
                      <w:sz w:val="12"/>
                      <w:szCs w:val="12"/>
                    </w:rPr>
                    <w:t>9</w:t>
                  </w:r>
                  <w:r w:rsidR="00F46455">
                    <w:rPr>
                      <w:sz w:val="12"/>
                      <w:szCs w:val="12"/>
                    </w:rPr>
                    <w:t>-2020</w:t>
                  </w:r>
                </w:p>
              </w:tc>
              <w:tc>
                <w:tcPr>
                  <w:tcW w:w="964" w:type="dxa"/>
                  <w:vAlign w:val="center"/>
                </w:tcPr>
                <w:p w14:paraId="72C3985C" w14:textId="15FDE979" w:rsidR="00C96B7C" w:rsidRDefault="00F46455" w:rsidP="005E0706">
                  <w:pPr>
                    <w:jc w:val="both"/>
                    <w:rPr>
                      <w:sz w:val="12"/>
                      <w:szCs w:val="12"/>
                    </w:rPr>
                  </w:pPr>
                  <w:r>
                    <w:rPr>
                      <w:sz w:val="12"/>
                      <w:szCs w:val="12"/>
                    </w:rPr>
                    <w:t>De Torres, Rhoda</w:t>
                  </w:r>
                </w:p>
              </w:tc>
              <w:tc>
                <w:tcPr>
                  <w:tcW w:w="964" w:type="dxa"/>
                  <w:vAlign w:val="center"/>
                </w:tcPr>
                <w:p w14:paraId="54B8FB08" w14:textId="6633DCB1" w:rsidR="00C96B7C" w:rsidRDefault="00F46455" w:rsidP="005E0706">
                  <w:pPr>
                    <w:jc w:val="both"/>
                    <w:rPr>
                      <w:sz w:val="12"/>
                      <w:szCs w:val="12"/>
                    </w:rPr>
                  </w:pPr>
                  <w:r>
                    <w:rPr>
                      <w:sz w:val="12"/>
                      <w:szCs w:val="12"/>
                    </w:rPr>
                    <w:t>Son, Edward</w:t>
                  </w:r>
                </w:p>
              </w:tc>
              <w:tc>
                <w:tcPr>
                  <w:tcW w:w="964" w:type="dxa"/>
                  <w:vAlign w:val="center"/>
                </w:tcPr>
                <w:p w14:paraId="57833440" w14:textId="42A4779F" w:rsidR="00C96B7C" w:rsidRDefault="00F46455" w:rsidP="005E0706">
                  <w:pPr>
                    <w:jc w:val="both"/>
                    <w:rPr>
                      <w:sz w:val="12"/>
                      <w:szCs w:val="12"/>
                    </w:rPr>
                  </w:pPr>
                  <w:r>
                    <w:rPr>
                      <w:sz w:val="12"/>
                      <w:szCs w:val="12"/>
                    </w:rPr>
                    <w:t>Amdocs</w:t>
                  </w:r>
                </w:p>
              </w:tc>
              <w:tc>
                <w:tcPr>
                  <w:tcW w:w="794" w:type="dxa"/>
                  <w:vAlign w:val="center"/>
                </w:tcPr>
                <w:p w14:paraId="5F786CFD" w14:textId="77777777" w:rsidR="00C96B7C" w:rsidRDefault="00C96B7C" w:rsidP="005E0706">
                  <w:pPr>
                    <w:jc w:val="both"/>
                    <w:rPr>
                      <w:sz w:val="12"/>
                      <w:szCs w:val="12"/>
                    </w:rPr>
                  </w:pPr>
                </w:p>
              </w:tc>
              <w:tc>
                <w:tcPr>
                  <w:tcW w:w="964" w:type="dxa"/>
                  <w:vAlign w:val="center"/>
                </w:tcPr>
                <w:p w14:paraId="29FA1BC6" w14:textId="038ACF43" w:rsidR="00C96B7C" w:rsidRDefault="00F46455" w:rsidP="005E0706">
                  <w:pPr>
                    <w:jc w:val="both"/>
                    <w:rPr>
                      <w:sz w:val="12"/>
                      <w:szCs w:val="12"/>
                    </w:rPr>
                  </w:pPr>
                  <w:r>
                    <w:rPr>
                      <w:sz w:val="12"/>
                      <w:szCs w:val="12"/>
                    </w:rPr>
                    <w:t>PLDT</w:t>
                  </w:r>
                </w:p>
              </w:tc>
              <w:tc>
                <w:tcPr>
                  <w:tcW w:w="794" w:type="dxa"/>
                  <w:vAlign w:val="center"/>
                </w:tcPr>
                <w:p w14:paraId="7B084A0D" w14:textId="77777777" w:rsidR="00C96B7C" w:rsidRPr="003039DC" w:rsidRDefault="00C96B7C" w:rsidP="005E0706">
                  <w:pPr>
                    <w:jc w:val="both"/>
                    <w:rPr>
                      <w:sz w:val="12"/>
                      <w:szCs w:val="12"/>
                    </w:rPr>
                  </w:pPr>
                </w:p>
              </w:tc>
              <w:tc>
                <w:tcPr>
                  <w:tcW w:w="2377" w:type="dxa"/>
                  <w:vAlign w:val="center"/>
                </w:tcPr>
                <w:p w14:paraId="13717BA9" w14:textId="0951CA3D" w:rsidR="00BC524F" w:rsidRDefault="00F46455" w:rsidP="00BC524F">
                  <w:pPr>
                    <w:spacing w:line="240" w:lineRule="auto"/>
                    <w:jc w:val="both"/>
                    <w:rPr>
                      <w:sz w:val="12"/>
                      <w:szCs w:val="12"/>
                    </w:rPr>
                  </w:pPr>
                  <w:r>
                    <w:rPr>
                      <w:sz w:val="12"/>
                      <w:szCs w:val="12"/>
                    </w:rPr>
                    <w:t>Added</w:t>
                  </w:r>
                  <w:r w:rsidR="00BC524F">
                    <w:rPr>
                      <w:sz w:val="12"/>
                      <w:szCs w:val="12"/>
                    </w:rPr>
                    <w:t xml:space="preserve"> the changes listed in </w:t>
                  </w:r>
                </w:p>
                <w:p w14:paraId="21C832E5" w14:textId="7B35198F" w:rsidR="00BC524F" w:rsidRDefault="00BC524F" w:rsidP="00BC524F">
                  <w:pPr>
                    <w:spacing w:line="240" w:lineRule="auto"/>
                    <w:jc w:val="both"/>
                    <w:rPr>
                      <w:sz w:val="12"/>
                      <w:szCs w:val="12"/>
                    </w:rPr>
                  </w:pPr>
                  <w:r>
                    <w:rPr>
                      <w:sz w:val="12"/>
                      <w:szCs w:val="12"/>
                    </w:rPr>
                    <w:t>Appendix D Change Tracker</w:t>
                  </w:r>
                </w:p>
                <w:p w14:paraId="080DCDBC" w14:textId="398537D6" w:rsidR="00796842" w:rsidRDefault="00796842" w:rsidP="005E0706">
                  <w:pPr>
                    <w:jc w:val="both"/>
                    <w:rPr>
                      <w:sz w:val="12"/>
                      <w:szCs w:val="12"/>
                    </w:rPr>
                  </w:pPr>
                </w:p>
              </w:tc>
            </w:tr>
            <w:tr w:rsidR="00C9384E" w:rsidRPr="003039DC" w14:paraId="15CE341D" w14:textId="77777777" w:rsidTr="00884BEF">
              <w:trPr>
                <w:trHeight w:val="454"/>
              </w:trPr>
              <w:tc>
                <w:tcPr>
                  <w:tcW w:w="706" w:type="dxa"/>
                  <w:vAlign w:val="center"/>
                </w:tcPr>
                <w:p w14:paraId="2EA5935A" w14:textId="53AE9043" w:rsidR="00C9384E" w:rsidRPr="0040117F" w:rsidRDefault="00C9384E" w:rsidP="00C9384E">
                  <w:pPr>
                    <w:jc w:val="both"/>
                    <w:rPr>
                      <w:sz w:val="12"/>
                      <w:szCs w:val="12"/>
                    </w:rPr>
                  </w:pPr>
                  <w:r w:rsidRPr="0040117F">
                    <w:rPr>
                      <w:sz w:val="12"/>
                      <w:szCs w:val="12"/>
                    </w:rPr>
                    <w:t>1.9</w:t>
                  </w:r>
                </w:p>
              </w:tc>
              <w:tc>
                <w:tcPr>
                  <w:tcW w:w="680" w:type="dxa"/>
                  <w:vAlign w:val="center"/>
                </w:tcPr>
                <w:p w14:paraId="2112B2BF" w14:textId="5A13BBBF" w:rsidR="00C9384E" w:rsidRPr="0040117F" w:rsidRDefault="00C9384E" w:rsidP="00C9384E">
                  <w:pPr>
                    <w:jc w:val="both"/>
                    <w:rPr>
                      <w:sz w:val="12"/>
                      <w:szCs w:val="12"/>
                    </w:rPr>
                  </w:pPr>
                  <w:r w:rsidRPr="0040117F">
                    <w:rPr>
                      <w:sz w:val="12"/>
                      <w:szCs w:val="12"/>
                    </w:rPr>
                    <w:t>Inter MNP</w:t>
                  </w:r>
                </w:p>
              </w:tc>
              <w:tc>
                <w:tcPr>
                  <w:tcW w:w="794" w:type="dxa"/>
                  <w:vAlign w:val="center"/>
                </w:tcPr>
                <w:p w14:paraId="65601510" w14:textId="38D2014B" w:rsidR="00C9384E" w:rsidRPr="0040117F" w:rsidRDefault="00C9384E" w:rsidP="00C9384E">
                  <w:pPr>
                    <w:jc w:val="both"/>
                    <w:rPr>
                      <w:sz w:val="12"/>
                      <w:szCs w:val="12"/>
                    </w:rPr>
                  </w:pPr>
                  <w:r w:rsidRPr="0040117F">
                    <w:rPr>
                      <w:sz w:val="12"/>
                      <w:szCs w:val="12"/>
                    </w:rPr>
                    <w:t>21-01-2021</w:t>
                  </w:r>
                </w:p>
              </w:tc>
              <w:tc>
                <w:tcPr>
                  <w:tcW w:w="964" w:type="dxa"/>
                  <w:vAlign w:val="center"/>
                </w:tcPr>
                <w:p w14:paraId="3214F230" w14:textId="56F69BA7" w:rsidR="00C9384E" w:rsidRPr="0040117F" w:rsidRDefault="00C9384E" w:rsidP="00C9384E">
                  <w:pPr>
                    <w:jc w:val="both"/>
                    <w:rPr>
                      <w:sz w:val="12"/>
                      <w:szCs w:val="12"/>
                    </w:rPr>
                  </w:pPr>
                  <w:r w:rsidRPr="0040117F">
                    <w:rPr>
                      <w:sz w:val="12"/>
                      <w:szCs w:val="12"/>
                    </w:rPr>
                    <w:t>Lai, Kamhoong</w:t>
                  </w:r>
                </w:p>
              </w:tc>
              <w:tc>
                <w:tcPr>
                  <w:tcW w:w="964" w:type="dxa"/>
                  <w:vAlign w:val="center"/>
                </w:tcPr>
                <w:p w14:paraId="689BDA13" w14:textId="3DA43DCD" w:rsidR="00C9384E" w:rsidRPr="0040117F" w:rsidRDefault="00C9384E" w:rsidP="00C9384E">
                  <w:pPr>
                    <w:jc w:val="both"/>
                    <w:rPr>
                      <w:sz w:val="12"/>
                      <w:szCs w:val="12"/>
                    </w:rPr>
                  </w:pPr>
                  <w:r w:rsidRPr="0040117F">
                    <w:rPr>
                      <w:sz w:val="12"/>
                      <w:szCs w:val="12"/>
                    </w:rPr>
                    <w:t>Son, Edward</w:t>
                  </w:r>
                </w:p>
              </w:tc>
              <w:tc>
                <w:tcPr>
                  <w:tcW w:w="964" w:type="dxa"/>
                  <w:vAlign w:val="center"/>
                </w:tcPr>
                <w:p w14:paraId="3E0A0569" w14:textId="60E3B83D" w:rsidR="00C9384E" w:rsidRPr="0040117F" w:rsidRDefault="00C9384E" w:rsidP="00C9384E">
                  <w:pPr>
                    <w:jc w:val="both"/>
                    <w:rPr>
                      <w:sz w:val="12"/>
                      <w:szCs w:val="12"/>
                    </w:rPr>
                  </w:pPr>
                  <w:r w:rsidRPr="0040117F">
                    <w:rPr>
                      <w:sz w:val="12"/>
                      <w:szCs w:val="12"/>
                    </w:rPr>
                    <w:t>Amdocs</w:t>
                  </w:r>
                </w:p>
              </w:tc>
              <w:tc>
                <w:tcPr>
                  <w:tcW w:w="794" w:type="dxa"/>
                  <w:vAlign w:val="center"/>
                </w:tcPr>
                <w:p w14:paraId="217E6650" w14:textId="77777777" w:rsidR="00C9384E" w:rsidRPr="0040117F" w:rsidRDefault="00C9384E" w:rsidP="00C9384E">
                  <w:pPr>
                    <w:jc w:val="both"/>
                    <w:rPr>
                      <w:sz w:val="12"/>
                      <w:szCs w:val="12"/>
                    </w:rPr>
                  </w:pPr>
                </w:p>
              </w:tc>
              <w:tc>
                <w:tcPr>
                  <w:tcW w:w="964" w:type="dxa"/>
                  <w:vAlign w:val="center"/>
                </w:tcPr>
                <w:p w14:paraId="0927C463" w14:textId="1B1FE30A" w:rsidR="00C9384E" w:rsidRPr="0040117F" w:rsidRDefault="00C9384E" w:rsidP="00C9384E">
                  <w:pPr>
                    <w:jc w:val="both"/>
                    <w:rPr>
                      <w:sz w:val="12"/>
                      <w:szCs w:val="12"/>
                    </w:rPr>
                  </w:pPr>
                  <w:r w:rsidRPr="0040117F">
                    <w:rPr>
                      <w:sz w:val="12"/>
                      <w:szCs w:val="12"/>
                    </w:rPr>
                    <w:t>PLDT</w:t>
                  </w:r>
                </w:p>
              </w:tc>
              <w:tc>
                <w:tcPr>
                  <w:tcW w:w="794" w:type="dxa"/>
                  <w:vAlign w:val="center"/>
                </w:tcPr>
                <w:p w14:paraId="55A5BBB7" w14:textId="77777777" w:rsidR="00C9384E" w:rsidRPr="0040117F" w:rsidRDefault="00C9384E" w:rsidP="00C9384E">
                  <w:pPr>
                    <w:jc w:val="both"/>
                    <w:rPr>
                      <w:sz w:val="12"/>
                      <w:szCs w:val="12"/>
                    </w:rPr>
                  </w:pPr>
                </w:p>
              </w:tc>
              <w:tc>
                <w:tcPr>
                  <w:tcW w:w="2377" w:type="dxa"/>
                  <w:vAlign w:val="center"/>
                </w:tcPr>
                <w:p w14:paraId="5ABAB557" w14:textId="77777777" w:rsidR="00C9384E" w:rsidRPr="0040117F" w:rsidRDefault="00C9384E" w:rsidP="00C9384E">
                  <w:pPr>
                    <w:jc w:val="both"/>
                    <w:rPr>
                      <w:sz w:val="12"/>
                      <w:szCs w:val="12"/>
                    </w:rPr>
                  </w:pPr>
                  <w:r w:rsidRPr="0040117F">
                    <w:rPr>
                      <w:sz w:val="12"/>
                      <w:szCs w:val="12"/>
                    </w:rPr>
                    <w:t>Added Inter MNP</w:t>
                  </w:r>
                  <w:r w:rsidR="00B824EA" w:rsidRPr="0040117F">
                    <w:rPr>
                      <w:sz w:val="12"/>
                      <w:szCs w:val="12"/>
                    </w:rPr>
                    <w:t>. Updated section</w:t>
                  </w:r>
                </w:p>
                <w:p w14:paraId="521F4CB2" w14:textId="77118493" w:rsidR="00B824EA" w:rsidRPr="0040117F" w:rsidRDefault="00B824EA" w:rsidP="00C9384E">
                  <w:pPr>
                    <w:jc w:val="both"/>
                    <w:rPr>
                      <w:sz w:val="12"/>
                      <w:szCs w:val="12"/>
                    </w:rPr>
                  </w:pPr>
                  <w:r w:rsidRPr="0040117F">
                    <w:rPr>
                      <w:sz w:val="12"/>
                      <w:szCs w:val="12"/>
                    </w:rPr>
                    <w:t>3.1, 3.2, 3.4.3, 4.4.4, 4.6.8.</w:t>
                  </w:r>
                </w:p>
              </w:tc>
            </w:tr>
            <w:tr w:rsidR="00EA383E" w:rsidRPr="003039DC" w14:paraId="257979DB" w14:textId="77777777" w:rsidTr="00884BEF">
              <w:trPr>
                <w:trHeight w:val="454"/>
                <w:ins w:id="1" w:author="Lai, Kamhoong (Nokia - SG/Singapore)" w:date="2021-12-08T13:39:00Z"/>
              </w:trPr>
              <w:tc>
                <w:tcPr>
                  <w:tcW w:w="706" w:type="dxa"/>
                  <w:vAlign w:val="center"/>
                </w:tcPr>
                <w:p w14:paraId="50977804" w14:textId="35C74CFA" w:rsidR="00EA383E" w:rsidRPr="00B824EA" w:rsidRDefault="00EA383E" w:rsidP="00C9384E">
                  <w:pPr>
                    <w:jc w:val="both"/>
                    <w:rPr>
                      <w:ins w:id="2" w:author="Lai, Kamhoong (Nokia - SG/Singapore)" w:date="2021-12-08T13:39:00Z"/>
                      <w:sz w:val="12"/>
                      <w:szCs w:val="12"/>
                      <w:highlight w:val="yellow"/>
                    </w:rPr>
                  </w:pPr>
                  <w:ins w:id="3" w:author="Lai, Kamhoong (Nokia - SG/Singapore)" w:date="2021-12-08T13:39:00Z">
                    <w:r>
                      <w:rPr>
                        <w:sz w:val="12"/>
                        <w:szCs w:val="12"/>
                        <w:highlight w:val="yellow"/>
                      </w:rPr>
                      <w:t>2.0</w:t>
                    </w:r>
                  </w:ins>
                </w:p>
              </w:tc>
              <w:tc>
                <w:tcPr>
                  <w:tcW w:w="680" w:type="dxa"/>
                  <w:vAlign w:val="center"/>
                </w:tcPr>
                <w:p w14:paraId="5DE41136" w14:textId="724D12A1" w:rsidR="00EA383E" w:rsidRPr="00B824EA" w:rsidRDefault="00EA383E" w:rsidP="00C9384E">
                  <w:pPr>
                    <w:jc w:val="both"/>
                    <w:rPr>
                      <w:ins w:id="4" w:author="Lai, Kamhoong (Nokia - SG/Singapore)" w:date="2021-12-08T13:39:00Z"/>
                      <w:sz w:val="12"/>
                      <w:szCs w:val="12"/>
                      <w:highlight w:val="yellow"/>
                    </w:rPr>
                  </w:pPr>
                  <w:ins w:id="5" w:author="Lai, Kamhoong (Nokia - SG/Singapore)" w:date="2021-12-08T13:39:00Z">
                    <w:r>
                      <w:rPr>
                        <w:sz w:val="12"/>
                        <w:szCs w:val="12"/>
                        <w:highlight w:val="yellow"/>
                      </w:rPr>
                      <w:t xml:space="preserve">InterMNP Non-DSA </w:t>
                    </w:r>
                    <w:r w:rsidR="008B468E">
                      <w:rPr>
                        <w:sz w:val="12"/>
                        <w:szCs w:val="12"/>
                        <w:highlight w:val="yellow"/>
                      </w:rPr>
                      <w:t>Blank SIM Support</w:t>
                    </w:r>
                  </w:ins>
                </w:p>
              </w:tc>
              <w:tc>
                <w:tcPr>
                  <w:tcW w:w="794" w:type="dxa"/>
                  <w:vAlign w:val="center"/>
                </w:tcPr>
                <w:p w14:paraId="117523B4" w14:textId="559E4190" w:rsidR="00EA383E" w:rsidRPr="00B824EA" w:rsidRDefault="008B468E" w:rsidP="00C9384E">
                  <w:pPr>
                    <w:jc w:val="both"/>
                    <w:rPr>
                      <w:ins w:id="6" w:author="Lai, Kamhoong (Nokia - SG/Singapore)" w:date="2021-12-08T13:39:00Z"/>
                      <w:sz w:val="12"/>
                      <w:szCs w:val="12"/>
                      <w:highlight w:val="yellow"/>
                    </w:rPr>
                  </w:pPr>
                  <w:ins w:id="7" w:author="Lai, Kamhoong (Nokia - SG/Singapore)" w:date="2021-12-08T13:39:00Z">
                    <w:r>
                      <w:rPr>
                        <w:sz w:val="12"/>
                        <w:szCs w:val="12"/>
                        <w:highlight w:val="yellow"/>
                      </w:rPr>
                      <w:t>08-12-2021</w:t>
                    </w:r>
                  </w:ins>
                </w:p>
              </w:tc>
              <w:tc>
                <w:tcPr>
                  <w:tcW w:w="964" w:type="dxa"/>
                  <w:vAlign w:val="center"/>
                </w:tcPr>
                <w:p w14:paraId="55E7771F" w14:textId="50273C07" w:rsidR="00EA383E" w:rsidRPr="00B824EA" w:rsidRDefault="008B468E" w:rsidP="00C9384E">
                  <w:pPr>
                    <w:jc w:val="both"/>
                    <w:rPr>
                      <w:ins w:id="8" w:author="Lai, Kamhoong (Nokia - SG/Singapore)" w:date="2021-12-08T13:39:00Z"/>
                      <w:sz w:val="12"/>
                      <w:szCs w:val="12"/>
                      <w:highlight w:val="yellow"/>
                    </w:rPr>
                  </w:pPr>
                  <w:ins w:id="9" w:author="Lai, Kamhoong (Nokia - SG/Singapore)" w:date="2021-12-08T13:39:00Z">
                    <w:r>
                      <w:rPr>
                        <w:sz w:val="12"/>
                        <w:szCs w:val="12"/>
                        <w:highlight w:val="yellow"/>
                      </w:rPr>
                      <w:t>Lai,</w:t>
                    </w:r>
                  </w:ins>
                  <w:ins w:id="10" w:author="Lai, Kamhoong (Nokia - SG/Singapore)" w:date="2021-12-08T13:40:00Z">
                    <w:r>
                      <w:rPr>
                        <w:sz w:val="12"/>
                        <w:szCs w:val="12"/>
                        <w:highlight w:val="yellow"/>
                      </w:rPr>
                      <w:t xml:space="preserve"> Kamhoong</w:t>
                    </w:r>
                  </w:ins>
                </w:p>
              </w:tc>
              <w:tc>
                <w:tcPr>
                  <w:tcW w:w="964" w:type="dxa"/>
                  <w:vAlign w:val="center"/>
                </w:tcPr>
                <w:p w14:paraId="2BD1CC16" w14:textId="0BA55B86" w:rsidR="00EA383E" w:rsidRPr="00B824EA" w:rsidRDefault="008B468E" w:rsidP="00C9384E">
                  <w:pPr>
                    <w:jc w:val="both"/>
                    <w:rPr>
                      <w:ins w:id="11" w:author="Lai, Kamhoong (Nokia - SG/Singapore)" w:date="2021-12-08T13:39:00Z"/>
                      <w:sz w:val="12"/>
                      <w:szCs w:val="12"/>
                      <w:highlight w:val="yellow"/>
                    </w:rPr>
                  </w:pPr>
                  <w:ins w:id="12" w:author="Lai, Kamhoong (Nokia - SG/Singapore)" w:date="2021-12-08T13:40:00Z">
                    <w:r>
                      <w:rPr>
                        <w:sz w:val="12"/>
                        <w:szCs w:val="12"/>
                        <w:highlight w:val="yellow"/>
                      </w:rPr>
                      <w:t>Wongchamboon, Parin</w:t>
                    </w:r>
                  </w:ins>
                </w:p>
              </w:tc>
              <w:tc>
                <w:tcPr>
                  <w:tcW w:w="964" w:type="dxa"/>
                  <w:vAlign w:val="center"/>
                </w:tcPr>
                <w:p w14:paraId="2A8F2A15" w14:textId="0E98BEA2" w:rsidR="00EA383E" w:rsidRPr="00B824EA" w:rsidRDefault="008B468E" w:rsidP="00C9384E">
                  <w:pPr>
                    <w:jc w:val="both"/>
                    <w:rPr>
                      <w:ins w:id="13" w:author="Lai, Kamhoong (Nokia - SG/Singapore)" w:date="2021-12-08T13:39:00Z"/>
                      <w:sz w:val="12"/>
                      <w:szCs w:val="12"/>
                      <w:highlight w:val="yellow"/>
                    </w:rPr>
                  </w:pPr>
                  <w:ins w:id="14" w:author="Lai, Kamhoong (Nokia - SG/Singapore)" w:date="2021-12-08T13:40:00Z">
                    <w:r>
                      <w:rPr>
                        <w:sz w:val="12"/>
                        <w:szCs w:val="12"/>
                        <w:highlight w:val="yellow"/>
                      </w:rPr>
                      <w:t>Amdocs</w:t>
                    </w:r>
                  </w:ins>
                </w:p>
              </w:tc>
              <w:tc>
                <w:tcPr>
                  <w:tcW w:w="794" w:type="dxa"/>
                  <w:vAlign w:val="center"/>
                </w:tcPr>
                <w:p w14:paraId="514E230C" w14:textId="77777777" w:rsidR="00EA383E" w:rsidRPr="00B824EA" w:rsidRDefault="00EA383E" w:rsidP="00C9384E">
                  <w:pPr>
                    <w:jc w:val="both"/>
                    <w:rPr>
                      <w:ins w:id="15" w:author="Lai, Kamhoong (Nokia - SG/Singapore)" w:date="2021-12-08T13:39:00Z"/>
                      <w:sz w:val="12"/>
                      <w:szCs w:val="12"/>
                      <w:highlight w:val="yellow"/>
                    </w:rPr>
                  </w:pPr>
                </w:p>
              </w:tc>
              <w:tc>
                <w:tcPr>
                  <w:tcW w:w="964" w:type="dxa"/>
                  <w:vAlign w:val="center"/>
                </w:tcPr>
                <w:p w14:paraId="3DA35EC6" w14:textId="42CB1D35" w:rsidR="00EA383E" w:rsidRPr="00B824EA" w:rsidRDefault="008B468E" w:rsidP="00C9384E">
                  <w:pPr>
                    <w:jc w:val="both"/>
                    <w:rPr>
                      <w:ins w:id="16" w:author="Lai, Kamhoong (Nokia - SG/Singapore)" w:date="2021-12-08T13:39:00Z"/>
                      <w:sz w:val="12"/>
                      <w:szCs w:val="12"/>
                      <w:highlight w:val="yellow"/>
                    </w:rPr>
                  </w:pPr>
                  <w:ins w:id="17" w:author="Lai, Kamhoong (Nokia - SG/Singapore)" w:date="2021-12-08T13:40:00Z">
                    <w:r>
                      <w:rPr>
                        <w:sz w:val="12"/>
                        <w:szCs w:val="12"/>
                        <w:highlight w:val="yellow"/>
                      </w:rPr>
                      <w:t>PLDT</w:t>
                    </w:r>
                  </w:ins>
                </w:p>
              </w:tc>
              <w:tc>
                <w:tcPr>
                  <w:tcW w:w="794" w:type="dxa"/>
                  <w:vAlign w:val="center"/>
                </w:tcPr>
                <w:p w14:paraId="3F779C7C" w14:textId="77777777" w:rsidR="00EA383E" w:rsidRPr="00B824EA" w:rsidRDefault="00EA383E" w:rsidP="00C9384E">
                  <w:pPr>
                    <w:jc w:val="both"/>
                    <w:rPr>
                      <w:ins w:id="18" w:author="Lai, Kamhoong (Nokia - SG/Singapore)" w:date="2021-12-08T13:39:00Z"/>
                      <w:sz w:val="12"/>
                      <w:szCs w:val="12"/>
                      <w:highlight w:val="yellow"/>
                    </w:rPr>
                  </w:pPr>
                </w:p>
              </w:tc>
              <w:tc>
                <w:tcPr>
                  <w:tcW w:w="2377" w:type="dxa"/>
                  <w:vAlign w:val="center"/>
                </w:tcPr>
                <w:p w14:paraId="598A8997" w14:textId="77777777" w:rsidR="008B468E" w:rsidRDefault="008B468E" w:rsidP="00C9384E">
                  <w:pPr>
                    <w:jc w:val="both"/>
                    <w:rPr>
                      <w:ins w:id="19" w:author="Lai, Kamhoong (Nokia - SG/Singapore)" w:date="2021-12-08T13:41:00Z"/>
                      <w:sz w:val="12"/>
                      <w:szCs w:val="12"/>
                      <w:highlight w:val="yellow"/>
                    </w:rPr>
                  </w:pPr>
                  <w:ins w:id="20" w:author="Lai, Kamhoong (Nokia - SG/Singapore)" w:date="2021-12-08T13:40:00Z">
                    <w:r>
                      <w:rPr>
                        <w:sz w:val="12"/>
                        <w:szCs w:val="12"/>
                        <w:highlight w:val="yellow"/>
                      </w:rPr>
                      <w:t xml:space="preserve">Added Inter MNP Non-DSA </w:t>
                    </w:r>
                  </w:ins>
                </w:p>
                <w:p w14:paraId="3182EF7A" w14:textId="77777777" w:rsidR="0040117F" w:rsidRDefault="008B468E" w:rsidP="00C9384E">
                  <w:pPr>
                    <w:jc w:val="both"/>
                    <w:rPr>
                      <w:ins w:id="21" w:author="Lai, Kamhoong (Nokia - SG/Singapore)" w:date="2021-12-08T13:44:00Z"/>
                      <w:sz w:val="12"/>
                      <w:szCs w:val="12"/>
                      <w:highlight w:val="yellow"/>
                    </w:rPr>
                  </w:pPr>
                  <w:ins w:id="22" w:author="Lai, Kamhoong (Nokia - SG/Singapore)" w:date="2021-12-08T13:40:00Z">
                    <w:r>
                      <w:rPr>
                        <w:sz w:val="12"/>
                        <w:szCs w:val="12"/>
                        <w:highlight w:val="yellow"/>
                      </w:rPr>
                      <w:t>related changes</w:t>
                    </w:r>
                  </w:ins>
                  <w:ins w:id="23" w:author="Lai, Kamhoong (Nokia - SG/Singapore)" w:date="2021-12-08T13:41:00Z">
                    <w:r>
                      <w:rPr>
                        <w:sz w:val="12"/>
                        <w:szCs w:val="12"/>
                        <w:highlight w:val="yellow"/>
                      </w:rPr>
                      <w:t>. Updated section</w:t>
                    </w:r>
                  </w:ins>
                </w:p>
                <w:p w14:paraId="6ABB109E" w14:textId="483074FE" w:rsidR="00EA383E" w:rsidRPr="00B824EA" w:rsidRDefault="0040117F" w:rsidP="00C9384E">
                  <w:pPr>
                    <w:jc w:val="both"/>
                    <w:rPr>
                      <w:ins w:id="24" w:author="Lai, Kamhoong (Nokia - SG/Singapore)" w:date="2021-12-08T13:39:00Z"/>
                      <w:sz w:val="12"/>
                      <w:szCs w:val="12"/>
                      <w:highlight w:val="yellow"/>
                    </w:rPr>
                  </w:pPr>
                  <w:ins w:id="25" w:author="Lai, Kamhoong (Nokia - SG/Singapore)" w:date="2021-12-08T13:44:00Z">
                    <w:r>
                      <w:rPr>
                        <w:sz w:val="12"/>
                        <w:szCs w:val="12"/>
                        <w:highlight w:val="yellow"/>
                      </w:rPr>
                      <w:t xml:space="preserve">3.1, </w:t>
                    </w:r>
                  </w:ins>
                  <w:ins w:id="26" w:author="Lai, Kamhoong (Nokia - SG/Singapore)" w:date="2021-12-08T13:41:00Z">
                    <w:r w:rsidR="008B468E">
                      <w:rPr>
                        <w:sz w:val="12"/>
                        <w:szCs w:val="12"/>
                        <w:highlight w:val="yellow"/>
                      </w:rPr>
                      <w:t xml:space="preserve"> </w:t>
                    </w:r>
                  </w:ins>
                  <w:ins w:id="27" w:author="Lai, Kamhoong (Nokia - SG/Singapore)" w:date="2021-12-08T13:45:00Z">
                    <w:r>
                      <w:rPr>
                        <w:sz w:val="12"/>
                        <w:szCs w:val="12"/>
                        <w:highlight w:val="yellow"/>
                      </w:rPr>
                      <w:t>4.4.5</w:t>
                    </w:r>
                  </w:ins>
                  <w:ins w:id="28" w:author="Lai, Kamhoong (Nokia - SG/Singapore)" w:date="2021-12-08T13:46:00Z">
                    <w:r w:rsidR="00891ACF">
                      <w:rPr>
                        <w:sz w:val="12"/>
                        <w:szCs w:val="12"/>
                        <w:highlight w:val="yellow"/>
                      </w:rPr>
                      <w:t>, 4.6.8</w:t>
                    </w:r>
                  </w:ins>
                </w:p>
              </w:tc>
            </w:tr>
            <w:tr w:rsidR="00C9384E" w:rsidRPr="003039DC" w14:paraId="371008C2" w14:textId="77777777" w:rsidTr="00884BEF">
              <w:trPr>
                <w:trHeight w:val="454"/>
              </w:trPr>
              <w:tc>
                <w:tcPr>
                  <w:tcW w:w="706" w:type="dxa"/>
                  <w:vAlign w:val="center"/>
                </w:tcPr>
                <w:p w14:paraId="22B20225" w14:textId="77777777" w:rsidR="00C9384E" w:rsidRPr="003039DC" w:rsidRDefault="00C9384E" w:rsidP="00C9384E">
                  <w:pPr>
                    <w:jc w:val="both"/>
                    <w:rPr>
                      <w:sz w:val="12"/>
                      <w:szCs w:val="12"/>
                    </w:rPr>
                  </w:pPr>
                </w:p>
              </w:tc>
              <w:tc>
                <w:tcPr>
                  <w:tcW w:w="680" w:type="dxa"/>
                  <w:vAlign w:val="center"/>
                </w:tcPr>
                <w:p w14:paraId="22091578" w14:textId="77777777" w:rsidR="00C9384E" w:rsidRPr="003039DC" w:rsidRDefault="00C9384E" w:rsidP="00C9384E">
                  <w:pPr>
                    <w:jc w:val="both"/>
                    <w:rPr>
                      <w:sz w:val="12"/>
                      <w:szCs w:val="12"/>
                    </w:rPr>
                  </w:pPr>
                </w:p>
              </w:tc>
              <w:tc>
                <w:tcPr>
                  <w:tcW w:w="794" w:type="dxa"/>
                  <w:vAlign w:val="center"/>
                </w:tcPr>
                <w:p w14:paraId="51894FC5" w14:textId="77777777" w:rsidR="00C9384E" w:rsidRPr="003039DC" w:rsidRDefault="00C9384E" w:rsidP="00C9384E">
                  <w:pPr>
                    <w:jc w:val="both"/>
                    <w:rPr>
                      <w:sz w:val="12"/>
                      <w:szCs w:val="12"/>
                    </w:rPr>
                  </w:pPr>
                </w:p>
              </w:tc>
              <w:tc>
                <w:tcPr>
                  <w:tcW w:w="964" w:type="dxa"/>
                  <w:vAlign w:val="center"/>
                </w:tcPr>
                <w:p w14:paraId="1BC614BB" w14:textId="77777777" w:rsidR="00C9384E" w:rsidRPr="003039DC" w:rsidRDefault="00C9384E" w:rsidP="00C9384E">
                  <w:pPr>
                    <w:jc w:val="both"/>
                    <w:rPr>
                      <w:sz w:val="12"/>
                      <w:szCs w:val="12"/>
                    </w:rPr>
                  </w:pPr>
                </w:p>
              </w:tc>
              <w:tc>
                <w:tcPr>
                  <w:tcW w:w="964" w:type="dxa"/>
                  <w:vAlign w:val="center"/>
                </w:tcPr>
                <w:p w14:paraId="19160D72" w14:textId="77777777" w:rsidR="00C9384E" w:rsidRPr="003039DC" w:rsidRDefault="00C9384E" w:rsidP="00C9384E">
                  <w:pPr>
                    <w:jc w:val="both"/>
                    <w:rPr>
                      <w:sz w:val="12"/>
                      <w:szCs w:val="12"/>
                    </w:rPr>
                  </w:pPr>
                </w:p>
              </w:tc>
              <w:tc>
                <w:tcPr>
                  <w:tcW w:w="964" w:type="dxa"/>
                  <w:vAlign w:val="center"/>
                </w:tcPr>
                <w:p w14:paraId="7E0E9B23" w14:textId="77777777" w:rsidR="00C9384E" w:rsidRPr="003039DC" w:rsidRDefault="00C9384E" w:rsidP="00C9384E">
                  <w:pPr>
                    <w:jc w:val="both"/>
                    <w:rPr>
                      <w:sz w:val="12"/>
                      <w:szCs w:val="12"/>
                    </w:rPr>
                  </w:pPr>
                </w:p>
              </w:tc>
              <w:tc>
                <w:tcPr>
                  <w:tcW w:w="794" w:type="dxa"/>
                  <w:vAlign w:val="center"/>
                </w:tcPr>
                <w:p w14:paraId="11628DEC" w14:textId="77777777" w:rsidR="00C9384E" w:rsidRPr="003039DC" w:rsidRDefault="00C9384E" w:rsidP="00C9384E">
                  <w:pPr>
                    <w:jc w:val="both"/>
                    <w:rPr>
                      <w:sz w:val="12"/>
                      <w:szCs w:val="12"/>
                    </w:rPr>
                  </w:pPr>
                </w:p>
              </w:tc>
              <w:tc>
                <w:tcPr>
                  <w:tcW w:w="964" w:type="dxa"/>
                  <w:vAlign w:val="center"/>
                </w:tcPr>
                <w:p w14:paraId="0CEB421F" w14:textId="77777777" w:rsidR="00C9384E" w:rsidRPr="003039DC" w:rsidRDefault="00C9384E" w:rsidP="00C9384E">
                  <w:pPr>
                    <w:jc w:val="both"/>
                    <w:rPr>
                      <w:sz w:val="12"/>
                      <w:szCs w:val="12"/>
                    </w:rPr>
                  </w:pPr>
                </w:p>
              </w:tc>
              <w:tc>
                <w:tcPr>
                  <w:tcW w:w="794" w:type="dxa"/>
                  <w:vAlign w:val="center"/>
                </w:tcPr>
                <w:p w14:paraId="38545942" w14:textId="77777777" w:rsidR="00C9384E" w:rsidRPr="003039DC" w:rsidRDefault="00C9384E" w:rsidP="00C9384E">
                  <w:pPr>
                    <w:jc w:val="both"/>
                    <w:rPr>
                      <w:sz w:val="12"/>
                      <w:szCs w:val="12"/>
                    </w:rPr>
                  </w:pPr>
                </w:p>
              </w:tc>
              <w:tc>
                <w:tcPr>
                  <w:tcW w:w="2377" w:type="dxa"/>
                  <w:vAlign w:val="center"/>
                </w:tcPr>
                <w:p w14:paraId="16F10315" w14:textId="77777777" w:rsidR="00C9384E" w:rsidRPr="003039DC" w:rsidRDefault="00C9384E" w:rsidP="00C9384E">
                  <w:pPr>
                    <w:jc w:val="both"/>
                    <w:rPr>
                      <w:sz w:val="12"/>
                      <w:szCs w:val="12"/>
                    </w:rPr>
                  </w:pPr>
                </w:p>
              </w:tc>
            </w:tr>
            <w:tr w:rsidR="00C9384E" w:rsidRPr="003039DC" w14:paraId="620CF4BB" w14:textId="77777777" w:rsidTr="00884BEF">
              <w:trPr>
                <w:trHeight w:val="454"/>
              </w:trPr>
              <w:tc>
                <w:tcPr>
                  <w:tcW w:w="706" w:type="dxa"/>
                  <w:vAlign w:val="center"/>
                </w:tcPr>
                <w:p w14:paraId="7D2CC2EE" w14:textId="77777777" w:rsidR="00C9384E" w:rsidRPr="003039DC" w:rsidRDefault="00C9384E" w:rsidP="00C9384E">
                  <w:pPr>
                    <w:jc w:val="both"/>
                    <w:rPr>
                      <w:sz w:val="12"/>
                      <w:szCs w:val="12"/>
                    </w:rPr>
                  </w:pPr>
                </w:p>
              </w:tc>
              <w:tc>
                <w:tcPr>
                  <w:tcW w:w="680" w:type="dxa"/>
                  <w:vAlign w:val="center"/>
                </w:tcPr>
                <w:p w14:paraId="393F171A" w14:textId="77777777" w:rsidR="00C9384E" w:rsidRPr="003039DC" w:rsidRDefault="00C9384E" w:rsidP="00C9384E">
                  <w:pPr>
                    <w:jc w:val="both"/>
                    <w:rPr>
                      <w:sz w:val="12"/>
                      <w:szCs w:val="12"/>
                    </w:rPr>
                  </w:pPr>
                </w:p>
              </w:tc>
              <w:tc>
                <w:tcPr>
                  <w:tcW w:w="794" w:type="dxa"/>
                  <w:vAlign w:val="center"/>
                </w:tcPr>
                <w:p w14:paraId="446616FD" w14:textId="77777777" w:rsidR="00C9384E" w:rsidRDefault="00C9384E" w:rsidP="00C9384E">
                  <w:pPr>
                    <w:jc w:val="both"/>
                    <w:rPr>
                      <w:sz w:val="12"/>
                      <w:szCs w:val="12"/>
                    </w:rPr>
                  </w:pPr>
                </w:p>
              </w:tc>
              <w:tc>
                <w:tcPr>
                  <w:tcW w:w="964" w:type="dxa"/>
                  <w:vAlign w:val="center"/>
                </w:tcPr>
                <w:p w14:paraId="1B8CB9E2" w14:textId="77777777" w:rsidR="00C9384E" w:rsidRDefault="00C9384E" w:rsidP="00C9384E">
                  <w:pPr>
                    <w:jc w:val="both"/>
                    <w:rPr>
                      <w:sz w:val="12"/>
                      <w:szCs w:val="12"/>
                    </w:rPr>
                  </w:pPr>
                </w:p>
              </w:tc>
              <w:tc>
                <w:tcPr>
                  <w:tcW w:w="964" w:type="dxa"/>
                  <w:vAlign w:val="center"/>
                </w:tcPr>
                <w:p w14:paraId="00C3E201" w14:textId="77777777" w:rsidR="00C9384E" w:rsidRDefault="00C9384E" w:rsidP="00C9384E">
                  <w:pPr>
                    <w:jc w:val="both"/>
                    <w:rPr>
                      <w:sz w:val="12"/>
                      <w:szCs w:val="12"/>
                    </w:rPr>
                  </w:pPr>
                </w:p>
              </w:tc>
              <w:tc>
                <w:tcPr>
                  <w:tcW w:w="964" w:type="dxa"/>
                  <w:vAlign w:val="center"/>
                </w:tcPr>
                <w:p w14:paraId="75C1FE1A" w14:textId="77777777" w:rsidR="00C9384E" w:rsidRDefault="00C9384E" w:rsidP="00C9384E">
                  <w:pPr>
                    <w:jc w:val="both"/>
                    <w:rPr>
                      <w:sz w:val="12"/>
                      <w:szCs w:val="12"/>
                    </w:rPr>
                  </w:pPr>
                </w:p>
              </w:tc>
              <w:tc>
                <w:tcPr>
                  <w:tcW w:w="794" w:type="dxa"/>
                  <w:vAlign w:val="center"/>
                </w:tcPr>
                <w:p w14:paraId="2E3E1F10" w14:textId="77777777" w:rsidR="00C9384E" w:rsidRDefault="00C9384E" w:rsidP="00C9384E">
                  <w:pPr>
                    <w:jc w:val="both"/>
                    <w:rPr>
                      <w:sz w:val="12"/>
                      <w:szCs w:val="12"/>
                    </w:rPr>
                  </w:pPr>
                </w:p>
              </w:tc>
              <w:tc>
                <w:tcPr>
                  <w:tcW w:w="964" w:type="dxa"/>
                  <w:vAlign w:val="center"/>
                </w:tcPr>
                <w:p w14:paraId="203A7252" w14:textId="77777777" w:rsidR="00C9384E" w:rsidRDefault="00C9384E" w:rsidP="00C9384E">
                  <w:pPr>
                    <w:jc w:val="both"/>
                    <w:rPr>
                      <w:sz w:val="12"/>
                      <w:szCs w:val="12"/>
                    </w:rPr>
                  </w:pPr>
                </w:p>
              </w:tc>
              <w:tc>
                <w:tcPr>
                  <w:tcW w:w="794" w:type="dxa"/>
                  <w:vAlign w:val="center"/>
                </w:tcPr>
                <w:p w14:paraId="7D406E88" w14:textId="77777777" w:rsidR="00C9384E" w:rsidRDefault="00C9384E" w:rsidP="00C9384E">
                  <w:pPr>
                    <w:jc w:val="both"/>
                    <w:rPr>
                      <w:sz w:val="12"/>
                      <w:szCs w:val="12"/>
                    </w:rPr>
                  </w:pPr>
                </w:p>
              </w:tc>
              <w:tc>
                <w:tcPr>
                  <w:tcW w:w="2377" w:type="dxa"/>
                  <w:vAlign w:val="center"/>
                </w:tcPr>
                <w:p w14:paraId="2BDD40D5" w14:textId="77777777" w:rsidR="00C9384E" w:rsidRDefault="00C9384E" w:rsidP="00C9384E">
                  <w:pPr>
                    <w:jc w:val="both"/>
                    <w:rPr>
                      <w:sz w:val="12"/>
                      <w:szCs w:val="12"/>
                    </w:rPr>
                  </w:pPr>
                </w:p>
              </w:tc>
            </w:tr>
            <w:tr w:rsidR="00C9384E" w:rsidRPr="003039DC" w14:paraId="6339C489" w14:textId="77777777" w:rsidTr="00884BEF">
              <w:trPr>
                <w:trHeight w:val="454"/>
              </w:trPr>
              <w:tc>
                <w:tcPr>
                  <w:tcW w:w="706" w:type="dxa"/>
                  <w:vAlign w:val="center"/>
                </w:tcPr>
                <w:p w14:paraId="2615A378" w14:textId="77777777" w:rsidR="00C9384E" w:rsidRDefault="00C9384E" w:rsidP="00C9384E">
                  <w:pPr>
                    <w:jc w:val="both"/>
                    <w:rPr>
                      <w:sz w:val="12"/>
                      <w:szCs w:val="12"/>
                    </w:rPr>
                  </w:pPr>
                </w:p>
              </w:tc>
              <w:tc>
                <w:tcPr>
                  <w:tcW w:w="680" w:type="dxa"/>
                  <w:vAlign w:val="center"/>
                </w:tcPr>
                <w:p w14:paraId="272CFDE6" w14:textId="77777777" w:rsidR="00C9384E" w:rsidRPr="003039DC" w:rsidDel="00851400" w:rsidRDefault="00C9384E" w:rsidP="00C9384E">
                  <w:pPr>
                    <w:jc w:val="both"/>
                    <w:rPr>
                      <w:sz w:val="12"/>
                      <w:szCs w:val="12"/>
                    </w:rPr>
                  </w:pPr>
                </w:p>
              </w:tc>
              <w:tc>
                <w:tcPr>
                  <w:tcW w:w="794" w:type="dxa"/>
                  <w:vAlign w:val="center"/>
                </w:tcPr>
                <w:p w14:paraId="04152917" w14:textId="77777777" w:rsidR="00C9384E" w:rsidRDefault="00C9384E" w:rsidP="00C9384E">
                  <w:pPr>
                    <w:jc w:val="both"/>
                    <w:rPr>
                      <w:sz w:val="12"/>
                      <w:szCs w:val="12"/>
                    </w:rPr>
                  </w:pPr>
                </w:p>
              </w:tc>
              <w:tc>
                <w:tcPr>
                  <w:tcW w:w="964" w:type="dxa"/>
                  <w:vAlign w:val="center"/>
                </w:tcPr>
                <w:p w14:paraId="3AD6043D" w14:textId="77777777" w:rsidR="00C9384E" w:rsidRDefault="00C9384E" w:rsidP="00C9384E">
                  <w:pPr>
                    <w:jc w:val="both"/>
                    <w:rPr>
                      <w:sz w:val="12"/>
                      <w:szCs w:val="12"/>
                    </w:rPr>
                  </w:pPr>
                </w:p>
              </w:tc>
              <w:tc>
                <w:tcPr>
                  <w:tcW w:w="964" w:type="dxa"/>
                  <w:vAlign w:val="center"/>
                </w:tcPr>
                <w:p w14:paraId="3F6D6A6F" w14:textId="77777777" w:rsidR="00C9384E" w:rsidRPr="00851400" w:rsidRDefault="00C9384E" w:rsidP="00C9384E">
                  <w:pPr>
                    <w:jc w:val="both"/>
                    <w:rPr>
                      <w:color w:val="auto"/>
                      <w:sz w:val="12"/>
                      <w:szCs w:val="12"/>
                    </w:rPr>
                  </w:pPr>
                </w:p>
              </w:tc>
              <w:tc>
                <w:tcPr>
                  <w:tcW w:w="964" w:type="dxa"/>
                  <w:vAlign w:val="center"/>
                </w:tcPr>
                <w:p w14:paraId="6398E8BB" w14:textId="77777777" w:rsidR="00C9384E" w:rsidRPr="00851400" w:rsidRDefault="00C9384E" w:rsidP="00C9384E">
                  <w:pPr>
                    <w:jc w:val="both"/>
                    <w:rPr>
                      <w:color w:val="auto"/>
                      <w:sz w:val="12"/>
                      <w:szCs w:val="12"/>
                    </w:rPr>
                  </w:pPr>
                </w:p>
              </w:tc>
              <w:tc>
                <w:tcPr>
                  <w:tcW w:w="794" w:type="dxa"/>
                  <w:vAlign w:val="center"/>
                </w:tcPr>
                <w:p w14:paraId="7C2547EA" w14:textId="77777777" w:rsidR="00C9384E" w:rsidRDefault="00C9384E" w:rsidP="00C9384E">
                  <w:pPr>
                    <w:jc w:val="both"/>
                    <w:rPr>
                      <w:sz w:val="12"/>
                      <w:szCs w:val="12"/>
                    </w:rPr>
                  </w:pPr>
                </w:p>
              </w:tc>
              <w:tc>
                <w:tcPr>
                  <w:tcW w:w="964" w:type="dxa"/>
                  <w:vAlign w:val="center"/>
                </w:tcPr>
                <w:p w14:paraId="3D44D11F" w14:textId="77777777" w:rsidR="00C9384E" w:rsidRDefault="00C9384E" w:rsidP="00C9384E">
                  <w:pPr>
                    <w:jc w:val="both"/>
                    <w:rPr>
                      <w:sz w:val="12"/>
                      <w:szCs w:val="12"/>
                    </w:rPr>
                  </w:pPr>
                </w:p>
              </w:tc>
              <w:tc>
                <w:tcPr>
                  <w:tcW w:w="794" w:type="dxa"/>
                  <w:vAlign w:val="center"/>
                </w:tcPr>
                <w:p w14:paraId="14176882" w14:textId="77777777" w:rsidR="00C9384E" w:rsidRDefault="00C9384E" w:rsidP="00C9384E">
                  <w:pPr>
                    <w:jc w:val="both"/>
                    <w:rPr>
                      <w:sz w:val="12"/>
                      <w:szCs w:val="12"/>
                    </w:rPr>
                  </w:pPr>
                </w:p>
              </w:tc>
              <w:tc>
                <w:tcPr>
                  <w:tcW w:w="2377" w:type="dxa"/>
                  <w:vAlign w:val="center"/>
                </w:tcPr>
                <w:p w14:paraId="6110F953" w14:textId="77777777" w:rsidR="00C9384E" w:rsidRDefault="00C9384E" w:rsidP="00C9384E">
                  <w:pPr>
                    <w:jc w:val="both"/>
                    <w:rPr>
                      <w:sz w:val="12"/>
                      <w:szCs w:val="12"/>
                    </w:rPr>
                  </w:pPr>
                </w:p>
              </w:tc>
            </w:tr>
            <w:tr w:rsidR="00C9384E" w:rsidRPr="003039DC" w14:paraId="635109F1" w14:textId="77777777" w:rsidTr="00884BEF">
              <w:trPr>
                <w:trHeight w:val="454"/>
              </w:trPr>
              <w:tc>
                <w:tcPr>
                  <w:tcW w:w="706" w:type="dxa"/>
                  <w:vAlign w:val="center"/>
                </w:tcPr>
                <w:p w14:paraId="3A359E60" w14:textId="77777777" w:rsidR="00C9384E" w:rsidRDefault="00C9384E" w:rsidP="00C9384E">
                  <w:pPr>
                    <w:jc w:val="both"/>
                    <w:rPr>
                      <w:sz w:val="12"/>
                      <w:szCs w:val="12"/>
                    </w:rPr>
                  </w:pPr>
                </w:p>
              </w:tc>
              <w:tc>
                <w:tcPr>
                  <w:tcW w:w="680" w:type="dxa"/>
                  <w:vAlign w:val="center"/>
                </w:tcPr>
                <w:p w14:paraId="3609A437" w14:textId="77777777" w:rsidR="00C9384E" w:rsidRDefault="00C9384E" w:rsidP="00C9384E">
                  <w:pPr>
                    <w:jc w:val="both"/>
                    <w:rPr>
                      <w:sz w:val="12"/>
                      <w:szCs w:val="12"/>
                    </w:rPr>
                  </w:pPr>
                </w:p>
              </w:tc>
              <w:tc>
                <w:tcPr>
                  <w:tcW w:w="794" w:type="dxa"/>
                  <w:vAlign w:val="center"/>
                </w:tcPr>
                <w:p w14:paraId="2AED9591" w14:textId="77777777" w:rsidR="00C9384E" w:rsidRDefault="00C9384E" w:rsidP="00C9384E">
                  <w:pPr>
                    <w:jc w:val="both"/>
                    <w:rPr>
                      <w:sz w:val="12"/>
                      <w:szCs w:val="12"/>
                    </w:rPr>
                  </w:pPr>
                </w:p>
              </w:tc>
              <w:tc>
                <w:tcPr>
                  <w:tcW w:w="964" w:type="dxa"/>
                  <w:vAlign w:val="center"/>
                </w:tcPr>
                <w:p w14:paraId="778FAF5E" w14:textId="77777777" w:rsidR="00C9384E" w:rsidRDefault="00C9384E" w:rsidP="00C9384E">
                  <w:pPr>
                    <w:jc w:val="both"/>
                    <w:rPr>
                      <w:sz w:val="12"/>
                      <w:szCs w:val="12"/>
                    </w:rPr>
                  </w:pPr>
                </w:p>
              </w:tc>
              <w:tc>
                <w:tcPr>
                  <w:tcW w:w="964" w:type="dxa"/>
                  <w:vAlign w:val="center"/>
                </w:tcPr>
                <w:p w14:paraId="5E47A53A" w14:textId="77777777" w:rsidR="00C9384E" w:rsidRPr="00851400" w:rsidRDefault="00C9384E" w:rsidP="00C9384E">
                  <w:pPr>
                    <w:jc w:val="both"/>
                    <w:rPr>
                      <w:color w:val="auto"/>
                      <w:sz w:val="12"/>
                      <w:szCs w:val="12"/>
                    </w:rPr>
                  </w:pPr>
                </w:p>
              </w:tc>
              <w:tc>
                <w:tcPr>
                  <w:tcW w:w="964" w:type="dxa"/>
                  <w:vAlign w:val="center"/>
                </w:tcPr>
                <w:p w14:paraId="7D9A9A7A" w14:textId="77777777" w:rsidR="00C9384E" w:rsidRDefault="00C9384E" w:rsidP="00C9384E">
                  <w:pPr>
                    <w:jc w:val="both"/>
                    <w:rPr>
                      <w:color w:val="auto"/>
                      <w:sz w:val="12"/>
                      <w:szCs w:val="12"/>
                    </w:rPr>
                  </w:pPr>
                </w:p>
              </w:tc>
              <w:tc>
                <w:tcPr>
                  <w:tcW w:w="794" w:type="dxa"/>
                  <w:vAlign w:val="center"/>
                </w:tcPr>
                <w:p w14:paraId="2F25368E" w14:textId="77777777" w:rsidR="00C9384E" w:rsidRDefault="00C9384E" w:rsidP="00C9384E">
                  <w:pPr>
                    <w:jc w:val="both"/>
                    <w:rPr>
                      <w:sz w:val="12"/>
                      <w:szCs w:val="12"/>
                    </w:rPr>
                  </w:pPr>
                </w:p>
              </w:tc>
              <w:tc>
                <w:tcPr>
                  <w:tcW w:w="964" w:type="dxa"/>
                  <w:vAlign w:val="center"/>
                </w:tcPr>
                <w:p w14:paraId="41AA9F5B" w14:textId="77777777" w:rsidR="00C9384E" w:rsidRDefault="00C9384E" w:rsidP="00C9384E">
                  <w:pPr>
                    <w:jc w:val="both"/>
                    <w:rPr>
                      <w:sz w:val="12"/>
                      <w:szCs w:val="12"/>
                    </w:rPr>
                  </w:pPr>
                </w:p>
              </w:tc>
              <w:tc>
                <w:tcPr>
                  <w:tcW w:w="794" w:type="dxa"/>
                  <w:vAlign w:val="center"/>
                </w:tcPr>
                <w:p w14:paraId="49B0419F" w14:textId="77777777" w:rsidR="00C9384E" w:rsidRDefault="00C9384E" w:rsidP="00C9384E">
                  <w:pPr>
                    <w:jc w:val="both"/>
                    <w:rPr>
                      <w:sz w:val="12"/>
                      <w:szCs w:val="12"/>
                    </w:rPr>
                  </w:pPr>
                </w:p>
              </w:tc>
              <w:tc>
                <w:tcPr>
                  <w:tcW w:w="2377" w:type="dxa"/>
                  <w:vAlign w:val="center"/>
                </w:tcPr>
                <w:p w14:paraId="09D24941" w14:textId="77777777" w:rsidR="00C9384E" w:rsidRDefault="00C9384E" w:rsidP="00C9384E">
                  <w:pPr>
                    <w:jc w:val="both"/>
                    <w:rPr>
                      <w:sz w:val="12"/>
                      <w:szCs w:val="12"/>
                    </w:rPr>
                  </w:pPr>
                </w:p>
              </w:tc>
            </w:tr>
            <w:tr w:rsidR="00C9384E" w:rsidRPr="003039DC" w14:paraId="346A16C1" w14:textId="77777777" w:rsidTr="00884BEF">
              <w:trPr>
                <w:trHeight w:val="454"/>
              </w:trPr>
              <w:tc>
                <w:tcPr>
                  <w:tcW w:w="706" w:type="dxa"/>
                  <w:vAlign w:val="center"/>
                </w:tcPr>
                <w:p w14:paraId="36F75FC2" w14:textId="77777777" w:rsidR="00C9384E" w:rsidRDefault="00C9384E" w:rsidP="00C9384E">
                  <w:pPr>
                    <w:jc w:val="both"/>
                    <w:rPr>
                      <w:sz w:val="12"/>
                      <w:szCs w:val="12"/>
                    </w:rPr>
                  </w:pPr>
                </w:p>
              </w:tc>
              <w:tc>
                <w:tcPr>
                  <w:tcW w:w="680" w:type="dxa"/>
                  <w:vAlign w:val="center"/>
                </w:tcPr>
                <w:p w14:paraId="4B215CF5" w14:textId="77777777" w:rsidR="00C9384E" w:rsidRDefault="00C9384E" w:rsidP="00C9384E">
                  <w:pPr>
                    <w:jc w:val="both"/>
                    <w:rPr>
                      <w:sz w:val="12"/>
                      <w:szCs w:val="12"/>
                    </w:rPr>
                  </w:pPr>
                </w:p>
              </w:tc>
              <w:tc>
                <w:tcPr>
                  <w:tcW w:w="794" w:type="dxa"/>
                  <w:vAlign w:val="center"/>
                </w:tcPr>
                <w:p w14:paraId="59F807C8" w14:textId="77777777" w:rsidR="00C9384E" w:rsidRDefault="00C9384E" w:rsidP="00C9384E">
                  <w:pPr>
                    <w:jc w:val="both"/>
                    <w:rPr>
                      <w:sz w:val="12"/>
                      <w:szCs w:val="12"/>
                    </w:rPr>
                  </w:pPr>
                </w:p>
              </w:tc>
              <w:tc>
                <w:tcPr>
                  <w:tcW w:w="964" w:type="dxa"/>
                  <w:vAlign w:val="center"/>
                </w:tcPr>
                <w:p w14:paraId="1B4F6943" w14:textId="77777777" w:rsidR="00C9384E" w:rsidRDefault="00C9384E" w:rsidP="00C9384E">
                  <w:pPr>
                    <w:jc w:val="both"/>
                    <w:rPr>
                      <w:sz w:val="12"/>
                      <w:szCs w:val="12"/>
                    </w:rPr>
                  </w:pPr>
                </w:p>
              </w:tc>
              <w:tc>
                <w:tcPr>
                  <w:tcW w:w="964" w:type="dxa"/>
                  <w:vAlign w:val="center"/>
                </w:tcPr>
                <w:p w14:paraId="5085EE81" w14:textId="77777777" w:rsidR="00C9384E" w:rsidRDefault="00C9384E" w:rsidP="00C9384E">
                  <w:pPr>
                    <w:jc w:val="both"/>
                    <w:rPr>
                      <w:color w:val="auto"/>
                      <w:sz w:val="12"/>
                      <w:szCs w:val="12"/>
                    </w:rPr>
                  </w:pPr>
                </w:p>
              </w:tc>
              <w:tc>
                <w:tcPr>
                  <w:tcW w:w="964" w:type="dxa"/>
                  <w:vAlign w:val="center"/>
                </w:tcPr>
                <w:p w14:paraId="3D1BA96C" w14:textId="77777777" w:rsidR="00C9384E" w:rsidRDefault="00C9384E" w:rsidP="00C9384E">
                  <w:pPr>
                    <w:jc w:val="both"/>
                    <w:rPr>
                      <w:color w:val="auto"/>
                      <w:sz w:val="12"/>
                      <w:szCs w:val="12"/>
                    </w:rPr>
                  </w:pPr>
                </w:p>
              </w:tc>
              <w:tc>
                <w:tcPr>
                  <w:tcW w:w="794" w:type="dxa"/>
                  <w:vAlign w:val="center"/>
                </w:tcPr>
                <w:p w14:paraId="693F76EA" w14:textId="77777777" w:rsidR="00C9384E" w:rsidRDefault="00C9384E" w:rsidP="00C9384E">
                  <w:pPr>
                    <w:jc w:val="both"/>
                    <w:rPr>
                      <w:sz w:val="12"/>
                      <w:szCs w:val="12"/>
                    </w:rPr>
                  </w:pPr>
                </w:p>
              </w:tc>
              <w:tc>
                <w:tcPr>
                  <w:tcW w:w="964" w:type="dxa"/>
                  <w:vAlign w:val="center"/>
                </w:tcPr>
                <w:p w14:paraId="42C1D150" w14:textId="77777777" w:rsidR="00C9384E" w:rsidRDefault="00C9384E" w:rsidP="00C9384E">
                  <w:pPr>
                    <w:jc w:val="both"/>
                    <w:rPr>
                      <w:sz w:val="12"/>
                      <w:szCs w:val="12"/>
                    </w:rPr>
                  </w:pPr>
                </w:p>
              </w:tc>
              <w:tc>
                <w:tcPr>
                  <w:tcW w:w="794" w:type="dxa"/>
                  <w:vAlign w:val="center"/>
                </w:tcPr>
                <w:p w14:paraId="2087CFE4" w14:textId="77777777" w:rsidR="00C9384E" w:rsidRDefault="00C9384E" w:rsidP="00C9384E">
                  <w:pPr>
                    <w:jc w:val="both"/>
                    <w:rPr>
                      <w:sz w:val="12"/>
                      <w:szCs w:val="12"/>
                    </w:rPr>
                  </w:pPr>
                </w:p>
              </w:tc>
              <w:tc>
                <w:tcPr>
                  <w:tcW w:w="2377" w:type="dxa"/>
                  <w:vAlign w:val="center"/>
                </w:tcPr>
                <w:p w14:paraId="153F31E7" w14:textId="77777777" w:rsidR="00C9384E" w:rsidRDefault="00C9384E" w:rsidP="00C9384E">
                  <w:pPr>
                    <w:jc w:val="both"/>
                    <w:rPr>
                      <w:sz w:val="12"/>
                      <w:szCs w:val="12"/>
                    </w:rPr>
                  </w:pPr>
                </w:p>
              </w:tc>
            </w:tr>
            <w:tr w:rsidR="00C9384E" w:rsidRPr="003039DC" w14:paraId="311E8097" w14:textId="77777777" w:rsidTr="00884BEF">
              <w:trPr>
                <w:trHeight w:val="454"/>
              </w:trPr>
              <w:tc>
                <w:tcPr>
                  <w:tcW w:w="706" w:type="dxa"/>
                  <w:vAlign w:val="center"/>
                </w:tcPr>
                <w:p w14:paraId="64F7A78D" w14:textId="77777777" w:rsidR="00C9384E" w:rsidRDefault="00C9384E" w:rsidP="00C9384E">
                  <w:pPr>
                    <w:jc w:val="both"/>
                    <w:rPr>
                      <w:sz w:val="12"/>
                      <w:szCs w:val="12"/>
                    </w:rPr>
                  </w:pPr>
                </w:p>
              </w:tc>
              <w:tc>
                <w:tcPr>
                  <w:tcW w:w="680" w:type="dxa"/>
                  <w:vAlign w:val="center"/>
                </w:tcPr>
                <w:p w14:paraId="0BE3CA55" w14:textId="77777777" w:rsidR="00C9384E" w:rsidRDefault="00C9384E" w:rsidP="00C9384E">
                  <w:pPr>
                    <w:jc w:val="both"/>
                    <w:rPr>
                      <w:sz w:val="12"/>
                      <w:szCs w:val="12"/>
                    </w:rPr>
                  </w:pPr>
                </w:p>
              </w:tc>
              <w:tc>
                <w:tcPr>
                  <w:tcW w:w="794" w:type="dxa"/>
                  <w:vAlign w:val="center"/>
                </w:tcPr>
                <w:p w14:paraId="3CD5C6E4" w14:textId="77777777" w:rsidR="00C9384E" w:rsidRDefault="00C9384E" w:rsidP="00C9384E">
                  <w:pPr>
                    <w:jc w:val="both"/>
                    <w:rPr>
                      <w:sz w:val="12"/>
                      <w:szCs w:val="12"/>
                    </w:rPr>
                  </w:pPr>
                </w:p>
              </w:tc>
              <w:tc>
                <w:tcPr>
                  <w:tcW w:w="964" w:type="dxa"/>
                  <w:vAlign w:val="center"/>
                </w:tcPr>
                <w:p w14:paraId="703BF284" w14:textId="77777777" w:rsidR="00C9384E" w:rsidRDefault="00C9384E" w:rsidP="00C9384E">
                  <w:pPr>
                    <w:jc w:val="both"/>
                    <w:rPr>
                      <w:sz w:val="12"/>
                      <w:szCs w:val="12"/>
                    </w:rPr>
                  </w:pPr>
                </w:p>
              </w:tc>
              <w:tc>
                <w:tcPr>
                  <w:tcW w:w="964" w:type="dxa"/>
                  <w:vAlign w:val="center"/>
                </w:tcPr>
                <w:p w14:paraId="46D39C0D" w14:textId="77777777" w:rsidR="00C9384E" w:rsidRDefault="00C9384E" w:rsidP="00C9384E">
                  <w:pPr>
                    <w:jc w:val="both"/>
                    <w:rPr>
                      <w:color w:val="auto"/>
                      <w:sz w:val="12"/>
                      <w:szCs w:val="12"/>
                    </w:rPr>
                  </w:pPr>
                </w:p>
              </w:tc>
              <w:tc>
                <w:tcPr>
                  <w:tcW w:w="964" w:type="dxa"/>
                  <w:vAlign w:val="center"/>
                </w:tcPr>
                <w:p w14:paraId="3F16805B" w14:textId="77777777" w:rsidR="00C9384E" w:rsidRDefault="00C9384E" w:rsidP="00C9384E">
                  <w:pPr>
                    <w:jc w:val="both"/>
                    <w:rPr>
                      <w:color w:val="auto"/>
                      <w:sz w:val="12"/>
                      <w:szCs w:val="12"/>
                    </w:rPr>
                  </w:pPr>
                </w:p>
              </w:tc>
              <w:tc>
                <w:tcPr>
                  <w:tcW w:w="794" w:type="dxa"/>
                  <w:vAlign w:val="center"/>
                </w:tcPr>
                <w:p w14:paraId="5D46F088" w14:textId="77777777" w:rsidR="00C9384E" w:rsidRDefault="00C9384E" w:rsidP="00C9384E">
                  <w:pPr>
                    <w:jc w:val="both"/>
                    <w:rPr>
                      <w:sz w:val="12"/>
                      <w:szCs w:val="12"/>
                    </w:rPr>
                  </w:pPr>
                </w:p>
              </w:tc>
              <w:tc>
                <w:tcPr>
                  <w:tcW w:w="964" w:type="dxa"/>
                  <w:vAlign w:val="center"/>
                </w:tcPr>
                <w:p w14:paraId="05868A92" w14:textId="77777777" w:rsidR="00C9384E" w:rsidRDefault="00C9384E" w:rsidP="00C9384E">
                  <w:pPr>
                    <w:jc w:val="both"/>
                    <w:rPr>
                      <w:sz w:val="12"/>
                      <w:szCs w:val="12"/>
                    </w:rPr>
                  </w:pPr>
                </w:p>
              </w:tc>
              <w:tc>
                <w:tcPr>
                  <w:tcW w:w="794" w:type="dxa"/>
                  <w:vAlign w:val="center"/>
                </w:tcPr>
                <w:p w14:paraId="157EAB81" w14:textId="77777777" w:rsidR="00C9384E" w:rsidRDefault="00C9384E" w:rsidP="00C9384E">
                  <w:pPr>
                    <w:jc w:val="both"/>
                    <w:rPr>
                      <w:sz w:val="12"/>
                      <w:szCs w:val="12"/>
                    </w:rPr>
                  </w:pPr>
                </w:p>
              </w:tc>
              <w:tc>
                <w:tcPr>
                  <w:tcW w:w="2377" w:type="dxa"/>
                  <w:vAlign w:val="center"/>
                </w:tcPr>
                <w:p w14:paraId="59AE082B" w14:textId="77777777" w:rsidR="00C9384E" w:rsidRDefault="00C9384E" w:rsidP="00C9384E">
                  <w:pPr>
                    <w:jc w:val="both"/>
                    <w:rPr>
                      <w:sz w:val="12"/>
                      <w:szCs w:val="12"/>
                    </w:rPr>
                  </w:pPr>
                </w:p>
                <w:p w14:paraId="2CF9FA17" w14:textId="77777777" w:rsidR="00C9384E" w:rsidRDefault="00C9384E" w:rsidP="00C9384E">
                  <w:pPr>
                    <w:jc w:val="both"/>
                    <w:rPr>
                      <w:sz w:val="12"/>
                      <w:szCs w:val="12"/>
                    </w:rPr>
                  </w:pPr>
                </w:p>
                <w:p w14:paraId="3E1101FE" w14:textId="77777777" w:rsidR="00C9384E" w:rsidRDefault="00C9384E" w:rsidP="00C9384E">
                  <w:pPr>
                    <w:jc w:val="both"/>
                    <w:rPr>
                      <w:sz w:val="12"/>
                      <w:szCs w:val="12"/>
                    </w:rPr>
                  </w:pPr>
                </w:p>
                <w:p w14:paraId="37862AA3" w14:textId="0CFC1728" w:rsidR="00C9384E" w:rsidRDefault="00C9384E" w:rsidP="00C9384E">
                  <w:pPr>
                    <w:jc w:val="both"/>
                    <w:rPr>
                      <w:sz w:val="12"/>
                      <w:szCs w:val="12"/>
                    </w:rPr>
                  </w:pPr>
                </w:p>
              </w:tc>
            </w:tr>
          </w:tbl>
          <w:p w14:paraId="7A37DE5E" w14:textId="77777777" w:rsidR="003178B0" w:rsidRPr="003039DC" w:rsidRDefault="003178B0" w:rsidP="00884BEF">
            <w:pPr>
              <w:jc w:val="both"/>
            </w:pPr>
          </w:p>
        </w:tc>
        <w:tc>
          <w:tcPr>
            <w:tcW w:w="6" w:type="dxa"/>
          </w:tcPr>
          <w:p w14:paraId="4C5AC138" w14:textId="77777777" w:rsidR="003178B0" w:rsidRPr="003039DC" w:rsidRDefault="003178B0" w:rsidP="00884BEF">
            <w:pPr>
              <w:pStyle w:val="Footer"/>
              <w:jc w:val="both"/>
            </w:pPr>
          </w:p>
        </w:tc>
      </w:tr>
      <w:tr w:rsidR="003178B0" w:rsidRPr="003039DC" w14:paraId="4F46F929" w14:textId="77777777" w:rsidTr="00884BEF">
        <w:trPr>
          <w:trHeight w:val="397"/>
        </w:trPr>
        <w:tc>
          <w:tcPr>
            <w:tcW w:w="9462" w:type="dxa"/>
            <w:gridSpan w:val="3"/>
            <w:vAlign w:val="center"/>
          </w:tcPr>
          <w:p w14:paraId="0F27C46F" w14:textId="77777777" w:rsidR="003178B0" w:rsidRPr="003039DC" w:rsidRDefault="003178B0" w:rsidP="00884BEF">
            <w:pPr>
              <w:jc w:val="both"/>
            </w:pPr>
          </w:p>
        </w:tc>
        <w:tc>
          <w:tcPr>
            <w:tcW w:w="6" w:type="dxa"/>
            <w:tcBorders>
              <w:bottom w:val="single" w:sz="4" w:space="0" w:color="001135" w:themeColor="text2"/>
            </w:tcBorders>
            <w:vAlign w:val="center"/>
          </w:tcPr>
          <w:p w14:paraId="03A7968B" w14:textId="77777777" w:rsidR="003178B0" w:rsidRPr="003039DC" w:rsidRDefault="003178B0" w:rsidP="00884BEF">
            <w:pPr>
              <w:jc w:val="both"/>
            </w:pPr>
          </w:p>
        </w:tc>
      </w:tr>
    </w:tbl>
    <w:p w14:paraId="0450C4E8" w14:textId="4AB0BA48" w:rsidR="002329DF" w:rsidRPr="00236319" w:rsidRDefault="002329DF" w:rsidP="0039363B"/>
    <w:sdt>
      <w:sdtPr>
        <w:rPr>
          <w:rFonts w:asciiTheme="minorHAnsi" w:eastAsiaTheme="minorHAnsi" w:hAnsiTheme="minorHAnsi" w:cstheme="minorBidi"/>
          <w:color w:val="4D5766" w:themeColor="background2"/>
          <w:sz w:val="22"/>
          <w:szCs w:val="22"/>
        </w:rPr>
        <w:id w:val="-329605245"/>
        <w:docPartObj>
          <w:docPartGallery w:val="Table of Contents"/>
          <w:docPartUnique/>
        </w:docPartObj>
      </w:sdtPr>
      <w:sdtEndPr>
        <w:rPr>
          <w:rFonts w:cs="Arial"/>
          <w:b/>
          <w:bCs/>
          <w:color w:val="001135" w:themeColor="text2"/>
        </w:rPr>
      </w:sdtEndPr>
      <w:sdtContent>
        <w:p w14:paraId="299EAC82" w14:textId="20858755" w:rsidR="000A72FC" w:rsidRPr="00236319" w:rsidRDefault="000A72FC" w:rsidP="0039363B">
          <w:pPr>
            <w:pStyle w:val="TOCHeading"/>
          </w:pPr>
          <w:r w:rsidRPr="00236319">
            <w:t>Contents</w:t>
          </w:r>
        </w:p>
        <w:p w14:paraId="563F20D3" w14:textId="493E0941" w:rsidR="00891ACF" w:rsidRDefault="008C7001">
          <w:pPr>
            <w:pStyle w:val="TOC1"/>
            <w:rPr>
              <w:ins w:id="29" w:author="Lai, Kamhoong (Nokia - SG/Singapore)" w:date="2021-12-08T13:46:00Z"/>
              <w:noProof/>
              <w:color w:val="auto"/>
              <w:lang w:val="en-SG" w:eastAsia="en-SG"/>
            </w:rPr>
          </w:pPr>
          <w:r>
            <w:fldChar w:fldCharType="begin"/>
          </w:r>
          <w:r>
            <w:instrText xml:space="preserve"> TOC \o "1-4" \h \z \u </w:instrText>
          </w:r>
          <w:r>
            <w:fldChar w:fldCharType="separate"/>
          </w:r>
          <w:ins w:id="30" w:author="Lai, Kamhoong (Nokia - SG/Singapore)" w:date="2021-12-08T13:46:00Z">
            <w:r w:rsidR="00891ACF" w:rsidRPr="00384391">
              <w:rPr>
                <w:rStyle w:val="Hyperlink"/>
                <w:noProof/>
              </w:rPr>
              <w:fldChar w:fldCharType="begin"/>
            </w:r>
            <w:r w:rsidR="00891ACF" w:rsidRPr="00384391">
              <w:rPr>
                <w:rStyle w:val="Hyperlink"/>
                <w:noProof/>
              </w:rPr>
              <w:instrText xml:space="preserve"> </w:instrText>
            </w:r>
            <w:r w:rsidR="00891ACF">
              <w:rPr>
                <w:noProof/>
              </w:rPr>
              <w:instrText>HYPERLINK \l "_Toc89863627"</w:instrText>
            </w:r>
            <w:r w:rsidR="00891ACF" w:rsidRPr="00384391">
              <w:rPr>
                <w:rStyle w:val="Hyperlink"/>
                <w:noProof/>
              </w:rPr>
              <w:instrText xml:space="preserve"> </w:instrText>
            </w:r>
            <w:r w:rsidR="00891ACF" w:rsidRPr="00384391">
              <w:rPr>
                <w:rStyle w:val="Hyperlink"/>
                <w:noProof/>
              </w:rPr>
            </w:r>
            <w:r w:rsidR="00891ACF" w:rsidRPr="00384391">
              <w:rPr>
                <w:rStyle w:val="Hyperlink"/>
                <w:noProof/>
              </w:rPr>
              <w:fldChar w:fldCharType="separate"/>
            </w:r>
            <w:r w:rsidR="00891ACF" w:rsidRPr="00384391">
              <w:rPr>
                <w:rStyle w:val="Hyperlink"/>
                <w:noProof/>
              </w:rPr>
              <w:t>1</w:t>
            </w:r>
            <w:r w:rsidR="00891ACF">
              <w:rPr>
                <w:noProof/>
                <w:color w:val="auto"/>
                <w:lang w:val="en-SG" w:eastAsia="en-SG"/>
              </w:rPr>
              <w:tab/>
            </w:r>
            <w:r w:rsidR="00891ACF" w:rsidRPr="00384391">
              <w:rPr>
                <w:rStyle w:val="Hyperlink"/>
                <w:noProof/>
              </w:rPr>
              <w:t>About This Document</w:t>
            </w:r>
            <w:r w:rsidR="00891ACF">
              <w:rPr>
                <w:noProof/>
                <w:webHidden/>
              </w:rPr>
              <w:tab/>
            </w:r>
            <w:r w:rsidR="00891ACF">
              <w:rPr>
                <w:noProof/>
                <w:webHidden/>
              </w:rPr>
              <w:fldChar w:fldCharType="begin"/>
            </w:r>
            <w:r w:rsidR="00891ACF">
              <w:rPr>
                <w:noProof/>
                <w:webHidden/>
              </w:rPr>
              <w:instrText xml:space="preserve"> PAGEREF _Toc89863627 \h </w:instrText>
            </w:r>
            <w:r w:rsidR="00891ACF">
              <w:rPr>
                <w:noProof/>
                <w:webHidden/>
              </w:rPr>
            </w:r>
          </w:ins>
          <w:r w:rsidR="00891ACF">
            <w:rPr>
              <w:noProof/>
              <w:webHidden/>
            </w:rPr>
            <w:fldChar w:fldCharType="separate"/>
          </w:r>
          <w:ins w:id="31" w:author="Lai, Kamhoong (Nokia - SG/Singapore)" w:date="2021-12-08T13:46:00Z">
            <w:r w:rsidR="00891ACF">
              <w:rPr>
                <w:noProof/>
                <w:webHidden/>
              </w:rPr>
              <w:t>1</w:t>
            </w:r>
            <w:r w:rsidR="00891ACF">
              <w:rPr>
                <w:noProof/>
                <w:webHidden/>
              </w:rPr>
              <w:fldChar w:fldCharType="end"/>
            </w:r>
            <w:r w:rsidR="00891ACF" w:rsidRPr="00384391">
              <w:rPr>
                <w:rStyle w:val="Hyperlink"/>
                <w:noProof/>
              </w:rPr>
              <w:fldChar w:fldCharType="end"/>
            </w:r>
          </w:ins>
        </w:p>
        <w:p w14:paraId="4EDB2B99" w14:textId="2B087F01" w:rsidR="00891ACF" w:rsidRDefault="00891ACF">
          <w:pPr>
            <w:pStyle w:val="TOC2"/>
            <w:rPr>
              <w:ins w:id="32" w:author="Lai, Kamhoong (Nokia - SG/Singapore)" w:date="2021-12-08T13:46:00Z"/>
              <w:noProof/>
              <w:color w:val="auto"/>
              <w:lang w:val="en-SG" w:eastAsia="en-SG"/>
            </w:rPr>
          </w:pPr>
          <w:ins w:id="33"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"_Toc89863628"</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1.1</w:t>
            </w:r>
            <w:r>
              <w:rPr>
                <w:noProof/>
                <w:color w:val="auto"/>
                <w:lang w:val="en-SG" w:eastAsia="en-SG"/>
              </w:rPr>
              <w:tab/>
            </w:r>
            <w:r w:rsidRPr="00384391">
              <w:rPr>
                <w:rStyle w:val="Hyperlink"/>
                <w:noProof/>
              </w:rPr>
              <w:t>Audience</w:t>
            </w:r>
            <w:r>
              <w:rPr>
                <w:noProof/>
                <w:webHidden/>
              </w:rPr>
              <w:tab/>
            </w:r>
            <w:r>
              <w:rPr>
                <w:noProof/>
                <w:webHidden/>
              </w:rPr>
              <w:fldChar w:fldCharType="begin"/>
            </w:r>
            <w:r>
              <w:rPr>
                <w:noProof/>
                <w:webHidden/>
              </w:rPr>
              <w:instrText xml:space="preserve"> PAGEREF _Toc89863628 \h </w:instrText>
            </w:r>
            <w:r>
              <w:rPr>
                <w:noProof/>
                <w:webHidden/>
              </w:rPr>
            </w:r>
          </w:ins>
          <w:r>
            <w:rPr>
              <w:noProof/>
              <w:webHidden/>
            </w:rPr>
            <w:fldChar w:fldCharType="separate"/>
          </w:r>
          <w:ins w:id="34" w:author="Lai, Kamhoong (Nokia - SG/Singapore)" w:date="2021-12-08T13:46:00Z">
            <w:r>
              <w:rPr>
                <w:noProof/>
                <w:webHidden/>
              </w:rPr>
              <w:t>2</w:t>
            </w:r>
            <w:r>
              <w:rPr>
                <w:noProof/>
                <w:webHidden/>
              </w:rPr>
              <w:fldChar w:fldCharType="end"/>
            </w:r>
            <w:r w:rsidRPr="00384391">
              <w:rPr>
                <w:rStyle w:val="Hyperlink"/>
                <w:noProof/>
              </w:rPr>
              <w:fldChar w:fldCharType="end"/>
            </w:r>
          </w:ins>
        </w:p>
        <w:p w14:paraId="49246A78" w14:textId="0E66D7B4" w:rsidR="00891ACF" w:rsidRDefault="00891ACF">
          <w:pPr>
            <w:pStyle w:val="TOC2"/>
            <w:rPr>
              <w:ins w:id="35" w:author="Lai, Kamhoong (Nokia - SG/Singapore)" w:date="2021-12-08T13:46:00Z"/>
              <w:noProof/>
              <w:color w:val="auto"/>
              <w:lang w:val="en-SG" w:eastAsia="en-SG"/>
            </w:rPr>
          </w:pPr>
          <w:ins w:id="36"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"_Toc89863629"</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1.2</w:t>
            </w:r>
            <w:r>
              <w:rPr>
                <w:noProof/>
                <w:color w:val="auto"/>
                <w:lang w:val="en-SG" w:eastAsia="en-SG"/>
              </w:rPr>
              <w:tab/>
            </w:r>
            <w:r w:rsidRPr="00384391">
              <w:rPr>
                <w:rStyle w:val="Hyperlink"/>
                <w:noProof/>
              </w:rPr>
              <w:t>Terms and Concepts</w:t>
            </w:r>
            <w:r>
              <w:rPr>
                <w:noProof/>
                <w:webHidden/>
              </w:rPr>
              <w:tab/>
            </w:r>
            <w:r>
              <w:rPr>
                <w:noProof/>
                <w:webHidden/>
              </w:rPr>
              <w:fldChar w:fldCharType="begin"/>
            </w:r>
            <w:r>
              <w:rPr>
                <w:noProof/>
                <w:webHidden/>
              </w:rPr>
              <w:instrText xml:space="preserve"> PAGEREF _Toc89863629 \h </w:instrText>
            </w:r>
            <w:r>
              <w:rPr>
                <w:noProof/>
                <w:webHidden/>
              </w:rPr>
            </w:r>
          </w:ins>
          <w:r>
            <w:rPr>
              <w:noProof/>
              <w:webHidden/>
            </w:rPr>
            <w:fldChar w:fldCharType="separate"/>
          </w:r>
          <w:ins w:id="37" w:author="Lai, Kamhoong (Nokia - SG/Singapore)" w:date="2021-12-08T13:46:00Z">
            <w:r>
              <w:rPr>
                <w:noProof/>
                <w:webHidden/>
              </w:rPr>
              <w:t>2</w:t>
            </w:r>
            <w:r>
              <w:rPr>
                <w:noProof/>
                <w:webHidden/>
              </w:rPr>
              <w:fldChar w:fldCharType="end"/>
            </w:r>
            <w:r w:rsidRPr="00384391">
              <w:rPr>
                <w:rStyle w:val="Hyperlink"/>
                <w:noProof/>
              </w:rPr>
              <w:fldChar w:fldCharType="end"/>
            </w:r>
          </w:ins>
        </w:p>
        <w:p w14:paraId="151547ED" w14:textId="34343EE3" w:rsidR="00891ACF" w:rsidRDefault="00891ACF">
          <w:pPr>
            <w:pStyle w:val="TOC2"/>
            <w:rPr>
              <w:ins w:id="38" w:author="Lai, Kamhoong (Nokia - SG/Singapore)" w:date="2021-12-08T13:46:00Z"/>
              <w:noProof/>
              <w:color w:val="auto"/>
              <w:lang w:val="en-SG" w:eastAsia="en-SG"/>
            </w:rPr>
          </w:pPr>
          <w:ins w:id="39"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"_Toc89863630"</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1.3</w:t>
            </w:r>
            <w:r>
              <w:rPr>
                <w:noProof/>
                <w:color w:val="auto"/>
                <w:lang w:val="en-SG" w:eastAsia="en-SG"/>
              </w:rPr>
              <w:tab/>
            </w:r>
            <w:r w:rsidRPr="00384391">
              <w:rPr>
                <w:rStyle w:val="Hyperlink"/>
                <w:noProof/>
              </w:rPr>
              <w:t>Typographic Conventions</w:t>
            </w:r>
            <w:r>
              <w:rPr>
                <w:noProof/>
                <w:webHidden/>
              </w:rPr>
              <w:tab/>
            </w:r>
            <w:r>
              <w:rPr>
                <w:noProof/>
                <w:webHidden/>
              </w:rPr>
              <w:fldChar w:fldCharType="begin"/>
            </w:r>
            <w:r>
              <w:rPr>
                <w:noProof/>
                <w:webHidden/>
              </w:rPr>
              <w:instrText xml:space="preserve"> PAGEREF _Toc89863630 \h </w:instrText>
            </w:r>
            <w:r>
              <w:rPr>
                <w:noProof/>
                <w:webHidden/>
              </w:rPr>
            </w:r>
          </w:ins>
          <w:r>
            <w:rPr>
              <w:noProof/>
              <w:webHidden/>
            </w:rPr>
            <w:fldChar w:fldCharType="separate"/>
          </w:r>
          <w:ins w:id="40" w:author="Lai, Kamhoong (Nokia - SG/Singapore)" w:date="2021-12-08T13:46:00Z">
            <w:r>
              <w:rPr>
                <w:noProof/>
                <w:webHidden/>
              </w:rPr>
              <w:t>3</w:t>
            </w:r>
            <w:r>
              <w:rPr>
                <w:noProof/>
                <w:webHidden/>
              </w:rPr>
              <w:fldChar w:fldCharType="end"/>
            </w:r>
            <w:r w:rsidRPr="00384391">
              <w:rPr>
                <w:rStyle w:val="Hyperlink"/>
                <w:noProof/>
              </w:rPr>
              <w:fldChar w:fldCharType="end"/>
            </w:r>
          </w:ins>
        </w:p>
        <w:p w14:paraId="6C7509C4" w14:textId="1A265A8F" w:rsidR="00891ACF" w:rsidRDefault="00891ACF">
          <w:pPr>
            <w:pStyle w:val="TOC3"/>
            <w:rPr>
              <w:ins w:id="41" w:author="Lai, Kamhoong (Nokia - SG/Singapore)" w:date="2021-12-08T13:46:00Z"/>
              <w:noProof/>
              <w:color w:val="auto"/>
              <w:lang w:val="en-SG" w:eastAsia="en-SG"/>
            </w:rPr>
          </w:pPr>
          <w:ins w:id="42"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"_Toc89863631"</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1.3.1</w:t>
            </w:r>
            <w:r>
              <w:rPr>
                <w:noProof/>
                <w:color w:val="auto"/>
                <w:lang w:val="en-SG" w:eastAsia="en-SG"/>
              </w:rPr>
              <w:tab/>
            </w:r>
            <w:r w:rsidRPr="00384391">
              <w:rPr>
                <w:rStyle w:val="Hyperlink"/>
                <w:noProof/>
              </w:rPr>
              <w:t>Abbreviations</w:t>
            </w:r>
            <w:r>
              <w:rPr>
                <w:noProof/>
                <w:webHidden/>
              </w:rPr>
              <w:tab/>
            </w:r>
            <w:r>
              <w:rPr>
                <w:noProof/>
                <w:webHidden/>
              </w:rPr>
              <w:fldChar w:fldCharType="begin"/>
            </w:r>
            <w:r>
              <w:rPr>
                <w:noProof/>
                <w:webHidden/>
              </w:rPr>
              <w:instrText xml:space="preserve"> PAGEREF _Toc89863631 \h </w:instrText>
            </w:r>
            <w:r>
              <w:rPr>
                <w:noProof/>
                <w:webHidden/>
              </w:rPr>
            </w:r>
          </w:ins>
          <w:r>
            <w:rPr>
              <w:noProof/>
              <w:webHidden/>
            </w:rPr>
            <w:fldChar w:fldCharType="separate"/>
          </w:r>
          <w:ins w:id="43" w:author="Lai, Kamhoong (Nokia - SG/Singapore)" w:date="2021-12-08T13:46:00Z">
            <w:r>
              <w:rPr>
                <w:noProof/>
                <w:webHidden/>
              </w:rPr>
              <w:t>3</w:t>
            </w:r>
            <w:r>
              <w:rPr>
                <w:noProof/>
                <w:webHidden/>
              </w:rPr>
              <w:fldChar w:fldCharType="end"/>
            </w:r>
            <w:r w:rsidRPr="00384391">
              <w:rPr>
                <w:rStyle w:val="Hyperlink"/>
                <w:noProof/>
              </w:rPr>
              <w:fldChar w:fldCharType="end"/>
            </w:r>
          </w:ins>
        </w:p>
        <w:p w14:paraId="610486A8" w14:textId="67C8859D" w:rsidR="00891ACF" w:rsidRDefault="00891ACF">
          <w:pPr>
            <w:pStyle w:val="TOC3"/>
            <w:rPr>
              <w:ins w:id="44" w:author="Lai, Kamhoong (Nokia - SG/Singapore)" w:date="2021-12-08T13:46:00Z"/>
              <w:noProof/>
              <w:color w:val="auto"/>
              <w:lang w:val="en-SG" w:eastAsia="en-SG"/>
            </w:rPr>
          </w:pPr>
          <w:ins w:id="45"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"_Toc89863632"</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1.3.2</w:t>
            </w:r>
            <w:r>
              <w:rPr>
                <w:noProof/>
                <w:color w:val="auto"/>
                <w:lang w:val="en-SG" w:eastAsia="en-SG"/>
              </w:rPr>
              <w:tab/>
            </w:r>
            <w:r w:rsidRPr="00384391">
              <w:rPr>
                <w:rStyle w:val="Hyperlink"/>
                <w:noProof/>
              </w:rPr>
              <w:t>Terminology</w:t>
            </w:r>
            <w:r>
              <w:rPr>
                <w:noProof/>
                <w:webHidden/>
              </w:rPr>
              <w:tab/>
            </w:r>
            <w:r>
              <w:rPr>
                <w:noProof/>
                <w:webHidden/>
              </w:rPr>
              <w:fldChar w:fldCharType="begin"/>
            </w:r>
            <w:r>
              <w:rPr>
                <w:noProof/>
                <w:webHidden/>
              </w:rPr>
              <w:instrText xml:space="preserve"> PAGEREF _Toc89863632 \h </w:instrText>
            </w:r>
            <w:r>
              <w:rPr>
                <w:noProof/>
                <w:webHidden/>
              </w:rPr>
            </w:r>
          </w:ins>
          <w:r>
            <w:rPr>
              <w:noProof/>
              <w:webHidden/>
            </w:rPr>
            <w:fldChar w:fldCharType="separate"/>
          </w:r>
          <w:ins w:id="46" w:author="Lai, Kamhoong (Nokia - SG/Singapore)" w:date="2021-12-08T13:46:00Z">
            <w:r>
              <w:rPr>
                <w:noProof/>
                <w:webHidden/>
              </w:rPr>
              <w:t>4</w:t>
            </w:r>
            <w:r>
              <w:rPr>
                <w:noProof/>
                <w:webHidden/>
              </w:rPr>
              <w:fldChar w:fldCharType="end"/>
            </w:r>
            <w:r w:rsidRPr="00384391">
              <w:rPr>
                <w:rStyle w:val="Hyperlink"/>
                <w:noProof/>
              </w:rPr>
              <w:fldChar w:fldCharType="end"/>
            </w:r>
          </w:ins>
        </w:p>
        <w:p w14:paraId="05AECEF3" w14:textId="4B24C779" w:rsidR="00891ACF" w:rsidRDefault="00891ACF">
          <w:pPr>
            <w:pStyle w:val="TOC2"/>
            <w:rPr>
              <w:ins w:id="47" w:author="Lai, Kamhoong (Nokia - SG/Singapore)" w:date="2021-12-08T13:46:00Z"/>
              <w:noProof/>
              <w:color w:val="auto"/>
              <w:lang w:val="en-SG" w:eastAsia="en-SG"/>
            </w:rPr>
          </w:pPr>
          <w:ins w:id="48"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"_Toc89863633"</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1.4</w:t>
            </w:r>
            <w:r>
              <w:rPr>
                <w:noProof/>
                <w:color w:val="auto"/>
                <w:lang w:val="en-SG" w:eastAsia="en-SG"/>
              </w:rPr>
              <w:tab/>
            </w:r>
            <w:r w:rsidRPr="00384391">
              <w:rPr>
                <w:rStyle w:val="Hyperlink"/>
                <w:noProof/>
              </w:rPr>
              <w:t>Related Documentation</w:t>
            </w:r>
            <w:r>
              <w:rPr>
                <w:noProof/>
                <w:webHidden/>
              </w:rPr>
              <w:tab/>
            </w:r>
            <w:r>
              <w:rPr>
                <w:noProof/>
                <w:webHidden/>
              </w:rPr>
              <w:fldChar w:fldCharType="begin"/>
            </w:r>
            <w:r>
              <w:rPr>
                <w:noProof/>
                <w:webHidden/>
              </w:rPr>
              <w:instrText xml:space="preserve"> PAGEREF _Toc89863633 \h </w:instrText>
            </w:r>
            <w:r>
              <w:rPr>
                <w:noProof/>
                <w:webHidden/>
              </w:rPr>
            </w:r>
          </w:ins>
          <w:r>
            <w:rPr>
              <w:noProof/>
              <w:webHidden/>
            </w:rPr>
            <w:fldChar w:fldCharType="separate"/>
          </w:r>
          <w:ins w:id="49" w:author="Lai, Kamhoong (Nokia - SG/Singapore)" w:date="2021-12-08T13:46:00Z">
            <w:r>
              <w:rPr>
                <w:noProof/>
                <w:webHidden/>
              </w:rPr>
              <w:t>4</w:t>
            </w:r>
            <w:r>
              <w:rPr>
                <w:noProof/>
                <w:webHidden/>
              </w:rPr>
              <w:fldChar w:fldCharType="end"/>
            </w:r>
            <w:r w:rsidRPr="00384391">
              <w:rPr>
                <w:rStyle w:val="Hyperlink"/>
                <w:noProof/>
              </w:rPr>
              <w:fldChar w:fldCharType="end"/>
            </w:r>
          </w:ins>
        </w:p>
        <w:p w14:paraId="1E45F3AE" w14:textId="2200E5F7" w:rsidR="00891ACF" w:rsidRDefault="00891ACF">
          <w:pPr>
            <w:pStyle w:val="TOC1"/>
            <w:rPr>
              <w:ins w:id="50" w:author="Lai, Kamhoong (Nokia - SG/Singapore)" w:date="2021-12-08T13:46:00Z"/>
              <w:noProof/>
              <w:color w:val="auto"/>
              <w:lang w:val="en-SG" w:eastAsia="en-SG"/>
            </w:rPr>
          </w:pPr>
          <w:ins w:id="51"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"_Toc89863634"</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2</w:t>
            </w:r>
            <w:r>
              <w:rPr>
                <w:noProof/>
                <w:color w:val="auto"/>
                <w:lang w:val="en-SG" w:eastAsia="en-SG"/>
              </w:rPr>
              <w:tab/>
            </w:r>
            <w:r w:rsidRPr="00384391">
              <w:rPr>
                <w:rStyle w:val="Hyperlink"/>
                <w:noProof/>
              </w:rPr>
              <w:t>Executive Summary</w:t>
            </w:r>
            <w:r>
              <w:rPr>
                <w:noProof/>
                <w:webHidden/>
              </w:rPr>
              <w:tab/>
            </w:r>
            <w:r>
              <w:rPr>
                <w:noProof/>
                <w:webHidden/>
              </w:rPr>
              <w:fldChar w:fldCharType="begin"/>
            </w:r>
            <w:r>
              <w:rPr>
                <w:noProof/>
                <w:webHidden/>
              </w:rPr>
              <w:instrText xml:space="preserve"> PAGEREF _Toc89863634 \h </w:instrText>
            </w:r>
            <w:r>
              <w:rPr>
                <w:noProof/>
                <w:webHidden/>
              </w:rPr>
            </w:r>
          </w:ins>
          <w:r>
            <w:rPr>
              <w:noProof/>
              <w:webHidden/>
            </w:rPr>
            <w:fldChar w:fldCharType="separate"/>
          </w:r>
          <w:ins w:id="52" w:author="Lai, Kamhoong (Nokia - SG/Singapore)" w:date="2021-12-08T13:46:00Z">
            <w:r>
              <w:rPr>
                <w:noProof/>
                <w:webHidden/>
              </w:rPr>
              <w:t>5</w:t>
            </w:r>
            <w:r>
              <w:rPr>
                <w:noProof/>
                <w:webHidden/>
              </w:rPr>
              <w:fldChar w:fldCharType="end"/>
            </w:r>
            <w:r w:rsidRPr="00384391">
              <w:rPr>
                <w:rStyle w:val="Hyperlink"/>
                <w:noProof/>
              </w:rPr>
              <w:fldChar w:fldCharType="end"/>
            </w:r>
          </w:ins>
        </w:p>
        <w:p w14:paraId="7CA224E9" w14:textId="4096452C" w:rsidR="00891ACF" w:rsidRDefault="00891ACF">
          <w:pPr>
            <w:pStyle w:val="TOC2"/>
            <w:rPr>
              <w:ins w:id="53" w:author="Lai, Kamhoong (Nokia - SG/Singapore)" w:date="2021-12-08T13:46:00Z"/>
              <w:noProof/>
              <w:color w:val="auto"/>
              <w:lang w:val="en-SG" w:eastAsia="en-SG"/>
            </w:rPr>
          </w:pPr>
          <w:ins w:id="54"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"_Toc89863635"</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2.1</w:t>
            </w:r>
            <w:r>
              <w:rPr>
                <w:noProof/>
                <w:color w:val="auto"/>
                <w:lang w:val="en-SG" w:eastAsia="en-SG"/>
              </w:rPr>
              <w:tab/>
            </w:r>
            <w:r w:rsidRPr="00384391">
              <w:rPr>
                <w:rStyle w:val="Hyperlink"/>
                <w:noProof/>
              </w:rPr>
              <w:t>Success Factors</w:t>
            </w:r>
            <w:r>
              <w:rPr>
                <w:noProof/>
                <w:webHidden/>
              </w:rPr>
              <w:tab/>
            </w:r>
            <w:r>
              <w:rPr>
                <w:noProof/>
                <w:webHidden/>
              </w:rPr>
              <w:fldChar w:fldCharType="begin"/>
            </w:r>
            <w:r>
              <w:rPr>
                <w:noProof/>
                <w:webHidden/>
              </w:rPr>
              <w:instrText xml:space="preserve"> PAGEREF _Toc89863635 \h </w:instrText>
            </w:r>
            <w:r>
              <w:rPr>
                <w:noProof/>
                <w:webHidden/>
              </w:rPr>
            </w:r>
          </w:ins>
          <w:r>
            <w:rPr>
              <w:noProof/>
              <w:webHidden/>
            </w:rPr>
            <w:fldChar w:fldCharType="separate"/>
          </w:r>
          <w:ins w:id="55" w:author="Lai, Kamhoong (Nokia - SG/Singapore)" w:date="2021-12-08T13:46:00Z">
            <w:r>
              <w:rPr>
                <w:noProof/>
                <w:webHidden/>
              </w:rPr>
              <w:t>5</w:t>
            </w:r>
            <w:r>
              <w:rPr>
                <w:noProof/>
                <w:webHidden/>
              </w:rPr>
              <w:fldChar w:fldCharType="end"/>
            </w:r>
            <w:r w:rsidRPr="00384391">
              <w:rPr>
                <w:rStyle w:val="Hyperlink"/>
                <w:noProof/>
              </w:rPr>
              <w:fldChar w:fldCharType="end"/>
            </w:r>
          </w:ins>
        </w:p>
        <w:p w14:paraId="736F0284" w14:textId="7FC9AC51" w:rsidR="00891ACF" w:rsidRDefault="00891ACF">
          <w:pPr>
            <w:pStyle w:val="TOC1"/>
            <w:rPr>
              <w:ins w:id="56" w:author="Lai, Kamhoong (Nokia - SG/Singapore)" w:date="2021-12-08T13:46:00Z"/>
              <w:noProof/>
              <w:color w:val="auto"/>
              <w:lang w:val="en-SG" w:eastAsia="en-SG"/>
            </w:rPr>
          </w:pPr>
          <w:ins w:id="57"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"_Toc89863636"</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w:t>
            </w:r>
            <w:r>
              <w:rPr>
                <w:noProof/>
                <w:color w:val="auto"/>
                <w:lang w:val="en-SG" w:eastAsia="en-SG"/>
              </w:rPr>
              <w:tab/>
            </w:r>
            <w:r w:rsidRPr="00384391">
              <w:rPr>
                <w:rStyle w:val="Hyperlink"/>
                <w:noProof/>
              </w:rPr>
              <w:t>Overview</w:t>
            </w:r>
            <w:r>
              <w:rPr>
                <w:noProof/>
                <w:webHidden/>
              </w:rPr>
              <w:tab/>
            </w:r>
            <w:r>
              <w:rPr>
                <w:noProof/>
                <w:webHidden/>
              </w:rPr>
              <w:fldChar w:fldCharType="begin"/>
            </w:r>
            <w:r>
              <w:rPr>
                <w:noProof/>
                <w:webHidden/>
              </w:rPr>
              <w:instrText xml:space="preserve"> PAGEREF _Toc89863636 \h </w:instrText>
            </w:r>
            <w:r>
              <w:rPr>
                <w:noProof/>
                <w:webHidden/>
              </w:rPr>
            </w:r>
          </w:ins>
          <w:r>
            <w:rPr>
              <w:noProof/>
              <w:webHidden/>
            </w:rPr>
            <w:fldChar w:fldCharType="separate"/>
          </w:r>
          <w:ins w:id="58" w:author="Lai, Kamhoong (Nokia - SG/Singapore)" w:date="2021-12-08T13:46:00Z">
            <w:r>
              <w:rPr>
                <w:noProof/>
                <w:webHidden/>
              </w:rPr>
              <w:t>6</w:t>
            </w:r>
            <w:r>
              <w:rPr>
                <w:noProof/>
                <w:webHidden/>
              </w:rPr>
              <w:fldChar w:fldCharType="end"/>
            </w:r>
            <w:r w:rsidRPr="00384391">
              <w:rPr>
                <w:rStyle w:val="Hyperlink"/>
                <w:noProof/>
              </w:rPr>
              <w:fldChar w:fldCharType="end"/>
            </w:r>
          </w:ins>
        </w:p>
        <w:p w14:paraId="04C0762C" w14:textId="546D96D4" w:rsidR="00891ACF" w:rsidRDefault="00891ACF">
          <w:pPr>
            <w:pStyle w:val="TOC2"/>
            <w:rPr>
              <w:ins w:id="59" w:author="Lai, Kamhoong (Nokia - SG/Singapore)" w:date="2021-12-08T13:46:00Z"/>
              <w:noProof/>
              <w:color w:val="auto"/>
              <w:lang w:val="en-SG" w:eastAsia="en-SG"/>
            </w:rPr>
          </w:pPr>
          <w:ins w:id="60"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"_Toc89863637"</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3.1</w:t>
            </w:r>
            <w:r>
              <w:rPr>
                <w:noProof/>
                <w:color w:val="auto"/>
                <w:lang w:val="en-SG" w:eastAsia="en-SG"/>
              </w:rPr>
              <w:tab/>
            </w:r>
            <w:r w:rsidRPr="00384391">
              <w:rPr>
                <w:rStyle w:val="Hyperlink"/>
                <w:noProof/>
              </w:rPr>
              <w:t>Services</w:t>
            </w:r>
            <w:r>
              <w:rPr>
                <w:noProof/>
                <w:webHidden/>
              </w:rPr>
              <w:tab/>
            </w:r>
            <w:r>
              <w:rPr>
                <w:noProof/>
                <w:webHidden/>
              </w:rPr>
              <w:fldChar w:fldCharType="begin"/>
            </w:r>
            <w:r>
              <w:rPr>
                <w:noProof/>
                <w:webHidden/>
              </w:rPr>
              <w:instrText xml:space="preserve"> PAGEREF _Toc89863637 \h </w:instrText>
            </w:r>
            <w:r>
              <w:rPr>
                <w:noProof/>
                <w:webHidden/>
              </w:rPr>
            </w:r>
          </w:ins>
          <w:r>
            <w:rPr>
              <w:noProof/>
              <w:webHidden/>
            </w:rPr>
            <w:fldChar w:fldCharType="separate"/>
          </w:r>
          <w:ins w:id="61" w:author="Lai, Kamhoong (Nokia - SG/Singapore)" w:date="2021-12-08T13:46:00Z">
            <w:r>
              <w:rPr>
                <w:noProof/>
                <w:webHidden/>
              </w:rPr>
              <w:t>6</w:t>
            </w:r>
            <w:r>
              <w:rPr>
                <w:noProof/>
                <w:webHidden/>
              </w:rPr>
              <w:fldChar w:fldCharType="end"/>
            </w:r>
            <w:r w:rsidRPr="00384391">
              <w:rPr>
                <w:rStyle w:val="Hyperlink"/>
                <w:noProof/>
              </w:rPr>
              <w:fldChar w:fldCharType="end"/>
            </w:r>
          </w:ins>
        </w:p>
        <w:p w14:paraId="66821EF8" w14:textId="1659656B" w:rsidR="00891ACF" w:rsidRDefault="00891ACF">
          <w:pPr>
            <w:pStyle w:val="TOC2"/>
            <w:rPr>
              <w:ins w:id="62" w:author="Lai, Kamhoong (Nokia - SG/Singapore)" w:date="2021-12-08T13:46:00Z"/>
              <w:noProof/>
              <w:color w:val="auto"/>
              <w:lang w:val="en-SG" w:eastAsia="en-SG"/>
            </w:rPr>
          </w:pPr>
          <w:ins w:id="63"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"_Toc89863638"</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3.2</w:t>
            </w:r>
            <w:r>
              <w:rPr>
                <w:noProof/>
                <w:color w:val="auto"/>
                <w:lang w:val="en-SG" w:eastAsia="en-SG"/>
              </w:rPr>
              <w:tab/>
            </w:r>
            <w:r w:rsidRPr="00384391">
              <w:rPr>
                <w:rStyle w:val="Hyperlink"/>
                <w:noProof/>
              </w:rPr>
              <w:t>Network Context</w:t>
            </w:r>
            <w:r>
              <w:rPr>
                <w:noProof/>
                <w:webHidden/>
              </w:rPr>
              <w:tab/>
            </w:r>
            <w:r>
              <w:rPr>
                <w:noProof/>
                <w:webHidden/>
              </w:rPr>
              <w:fldChar w:fldCharType="begin"/>
            </w:r>
            <w:r>
              <w:rPr>
                <w:noProof/>
                <w:webHidden/>
              </w:rPr>
              <w:instrText xml:space="preserve"> PAGEREF _Toc89863638 \h </w:instrText>
            </w:r>
            <w:r>
              <w:rPr>
                <w:noProof/>
                <w:webHidden/>
              </w:rPr>
            </w:r>
          </w:ins>
          <w:r>
            <w:rPr>
              <w:noProof/>
              <w:webHidden/>
            </w:rPr>
            <w:fldChar w:fldCharType="separate"/>
          </w:r>
          <w:ins w:id="64" w:author="Lai, Kamhoong (Nokia - SG/Singapore)" w:date="2021-12-08T13:46:00Z">
            <w:r>
              <w:rPr>
                <w:noProof/>
                <w:webHidden/>
              </w:rPr>
              <w:t>8</w:t>
            </w:r>
            <w:r>
              <w:rPr>
                <w:noProof/>
                <w:webHidden/>
              </w:rPr>
              <w:fldChar w:fldCharType="end"/>
            </w:r>
            <w:r w:rsidRPr="00384391">
              <w:rPr>
                <w:rStyle w:val="Hyperlink"/>
                <w:noProof/>
              </w:rPr>
              <w:fldChar w:fldCharType="end"/>
            </w:r>
          </w:ins>
        </w:p>
        <w:p w14:paraId="28EAF7A5" w14:textId="44CEDDE6" w:rsidR="00891ACF" w:rsidRDefault="00891ACF">
          <w:pPr>
            <w:pStyle w:val="TOC2"/>
            <w:rPr>
              <w:ins w:id="65" w:author="Lai, Kamhoong (Nokia - SG/Singapore)" w:date="2021-12-08T13:46:00Z"/>
              <w:noProof/>
              <w:color w:val="auto"/>
              <w:lang w:val="en-SG" w:eastAsia="en-SG"/>
            </w:rPr>
          </w:pPr>
          <w:ins w:id="66"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"_Toc89863639"</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3.3</w:t>
            </w:r>
            <w:r>
              <w:rPr>
                <w:noProof/>
                <w:color w:val="auto"/>
                <w:lang w:val="en-SG" w:eastAsia="en-SG"/>
              </w:rPr>
              <w:tab/>
            </w:r>
            <w:r w:rsidRPr="00384391">
              <w:rPr>
                <w:rStyle w:val="Hyperlink"/>
                <w:noProof/>
              </w:rPr>
              <w:t>Processes</w:t>
            </w:r>
            <w:r>
              <w:rPr>
                <w:noProof/>
                <w:webHidden/>
              </w:rPr>
              <w:tab/>
            </w:r>
            <w:r>
              <w:rPr>
                <w:noProof/>
                <w:webHidden/>
              </w:rPr>
              <w:fldChar w:fldCharType="begin"/>
            </w:r>
            <w:r>
              <w:rPr>
                <w:noProof/>
                <w:webHidden/>
              </w:rPr>
              <w:instrText xml:space="preserve"> PAGEREF _Toc89863639 \h </w:instrText>
            </w:r>
            <w:r>
              <w:rPr>
                <w:noProof/>
                <w:webHidden/>
              </w:rPr>
            </w:r>
          </w:ins>
          <w:r>
            <w:rPr>
              <w:noProof/>
              <w:webHidden/>
            </w:rPr>
            <w:fldChar w:fldCharType="separate"/>
          </w:r>
          <w:ins w:id="67" w:author="Lai, Kamhoong (Nokia - SG/Singapore)" w:date="2021-12-08T13:46:00Z">
            <w:r>
              <w:rPr>
                <w:noProof/>
                <w:webHidden/>
              </w:rPr>
              <w:t>10</w:t>
            </w:r>
            <w:r>
              <w:rPr>
                <w:noProof/>
                <w:webHidden/>
              </w:rPr>
              <w:fldChar w:fldCharType="end"/>
            </w:r>
            <w:r w:rsidRPr="00384391">
              <w:rPr>
                <w:rStyle w:val="Hyperlink"/>
                <w:noProof/>
              </w:rPr>
              <w:fldChar w:fldCharType="end"/>
            </w:r>
          </w:ins>
        </w:p>
        <w:p w14:paraId="592B4FD4" w14:textId="548EDDFF" w:rsidR="00891ACF" w:rsidRDefault="00891ACF">
          <w:pPr>
            <w:pStyle w:val="TOC3"/>
            <w:rPr>
              <w:ins w:id="68" w:author="Lai, Kamhoong (Nokia - SG/Singapore)" w:date="2021-12-08T13:46:00Z"/>
              <w:noProof/>
              <w:color w:val="auto"/>
              <w:lang w:val="en-SG" w:eastAsia="en-SG"/>
            </w:rPr>
          </w:pPr>
          <w:ins w:id="69"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"_Toc89863640"</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3.3.1</w:t>
            </w:r>
            <w:r>
              <w:rPr>
                <w:noProof/>
                <w:color w:val="auto"/>
                <w:lang w:val="en-SG" w:eastAsia="en-SG"/>
              </w:rPr>
              <w:tab/>
            </w:r>
            <w:r w:rsidRPr="00384391">
              <w:rPr>
                <w:rStyle w:val="Hyperlink"/>
                <w:noProof/>
              </w:rPr>
              <w:t>User Interfaces</w:t>
            </w:r>
            <w:r>
              <w:rPr>
                <w:noProof/>
                <w:webHidden/>
              </w:rPr>
              <w:tab/>
            </w:r>
            <w:r>
              <w:rPr>
                <w:noProof/>
                <w:webHidden/>
              </w:rPr>
              <w:fldChar w:fldCharType="begin"/>
            </w:r>
            <w:r>
              <w:rPr>
                <w:noProof/>
                <w:webHidden/>
              </w:rPr>
              <w:instrText xml:space="preserve"> PAGEREF _Toc89863640 \h </w:instrText>
            </w:r>
            <w:r>
              <w:rPr>
                <w:noProof/>
                <w:webHidden/>
              </w:rPr>
            </w:r>
          </w:ins>
          <w:r>
            <w:rPr>
              <w:noProof/>
              <w:webHidden/>
            </w:rPr>
            <w:fldChar w:fldCharType="separate"/>
          </w:r>
          <w:ins w:id="70" w:author="Lai, Kamhoong (Nokia - SG/Singapore)" w:date="2021-12-08T13:46:00Z">
            <w:r>
              <w:rPr>
                <w:noProof/>
                <w:webHidden/>
              </w:rPr>
              <w:t>12</w:t>
            </w:r>
            <w:r>
              <w:rPr>
                <w:noProof/>
                <w:webHidden/>
              </w:rPr>
              <w:fldChar w:fldCharType="end"/>
            </w:r>
            <w:r w:rsidRPr="00384391">
              <w:rPr>
                <w:rStyle w:val="Hyperlink"/>
                <w:noProof/>
              </w:rPr>
              <w:fldChar w:fldCharType="end"/>
            </w:r>
          </w:ins>
        </w:p>
        <w:p w14:paraId="6DA25E84" w14:textId="58ADC64D" w:rsidR="00891ACF" w:rsidRDefault="00891ACF">
          <w:pPr>
            <w:pStyle w:val="TOC3"/>
            <w:rPr>
              <w:ins w:id="71" w:author="Lai, Kamhoong (Nokia - SG/Singapore)" w:date="2021-12-08T13:46:00Z"/>
              <w:noProof/>
              <w:color w:val="auto"/>
              <w:lang w:val="en-SG" w:eastAsia="en-SG"/>
            </w:rPr>
          </w:pPr>
          <w:ins w:id="72"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"_Toc89863641"</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3.3.2</w:t>
            </w:r>
            <w:r>
              <w:rPr>
                <w:noProof/>
                <w:color w:val="auto"/>
                <w:lang w:val="en-SG" w:eastAsia="en-SG"/>
              </w:rPr>
              <w:tab/>
            </w:r>
            <w:r w:rsidRPr="00384391">
              <w:rPr>
                <w:rStyle w:val="Hyperlink"/>
                <w:noProof/>
              </w:rPr>
              <w:t>Reporting</w:t>
            </w:r>
            <w:r>
              <w:rPr>
                <w:noProof/>
                <w:webHidden/>
              </w:rPr>
              <w:tab/>
            </w:r>
            <w:r>
              <w:rPr>
                <w:noProof/>
                <w:webHidden/>
              </w:rPr>
              <w:fldChar w:fldCharType="begin"/>
            </w:r>
            <w:r>
              <w:rPr>
                <w:noProof/>
                <w:webHidden/>
              </w:rPr>
              <w:instrText xml:space="preserve"> PAGEREF _Toc89863641 \h </w:instrText>
            </w:r>
            <w:r>
              <w:rPr>
                <w:noProof/>
                <w:webHidden/>
              </w:rPr>
            </w:r>
          </w:ins>
          <w:r>
            <w:rPr>
              <w:noProof/>
              <w:webHidden/>
            </w:rPr>
            <w:fldChar w:fldCharType="separate"/>
          </w:r>
          <w:ins w:id="73" w:author="Lai, Kamhoong (Nokia - SG/Singapore)" w:date="2021-12-08T13:46:00Z">
            <w:r>
              <w:rPr>
                <w:noProof/>
                <w:webHidden/>
              </w:rPr>
              <w:t>12</w:t>
            </w:r>
            <w:r>
              <w:rPr>
                <w:noProof/>
                <w:webHidden/>
              </w:rPr>
              <w:fldChar w:fldCharType="end"/>
            </w:r>
            <w:r w:rsidRPr="00384391">
              <w:rPr>
                <w:rStyle w:val="Hyperlink"/>
                <w:noProof/>
              </w:rPr>
              <w:fldChar w:fldCharType="end"/>
            </w:r>
          </w:ins>
        </w:p>
        <w:p w14:paraId="0910DA61" w14:textId="40D45D50" w:rsidR="00891ACF" w:rsidRDefault="00891ACF">
          <w:pPr>
            <w:pStyle w:val="TOC3"/>
            <w:rPr>
              <w:ins w:id="74" w:author="Lai, Kamhoong (Nokia - SG/Singapore)" w:date="2021-12-08T13:46:00Z"/>
              <w:noProof/>
              <w:color w:val="auto"/>
              <w:lang w:val="en-SG" w:eastAsia="en-SG"/>
            </w:rPr>
          </w:pPr>
          <w:ins w:id="75"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"_Toc89863642"</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3.3.3</w:t>
            </w:r>
            <w:r>
              <w:rPr>
                <w:noProof/>
                <w:color w:val="auto"/>
                <w:lang w:val="en-SG" w:eastAsia="en-SG"/>
              </w:rPr>
              <w:tab/>
            </w:r>
            <w:r w:rsidRPr="00384391">
              <w:rPr>
                <w:rStyle w:val="Hyperlink"/>
                <w:noProof/>
              </w:rPr>
              <w:t>Customized Reporting</w:t>
            </w:r>
            <w:r>
              <w:rPr>
                <w:noProof/>
                <w:webHidden/>
              </w:rPr>
              <w:tab/>
            </w:r>
            <w:r>
              <w:rPr>
                <w:noProof/>
                <w:webHidden/>
              </w:rPr>
              <w:fldChar w:fldCharType="begin"/>
            </w:r>
            <w:r>
              <w:rPr>
                <w:noProof/>
                <w:webHidden/>
              </w:rPr>
              <w:instrText xml:space="preserve"> PAGEREF _Toc89863642 \h </w:instrText>
            </w:r>
            <w:r>
              <w:rPr>
                <w:noProof/>
                <w:webHidden/>
              </w:rPr>
            </w:r>
          </w:ins>
          <w:r>
            <w:rPr>
              <w:noProof/>
              <w:webHidden/>
            </w:rPr>
            <w:fldChar w:fldCharType="separate"/>
          </w:r>
          <w:ins w:id="76" w:author="Lai, Kamhoong (Nokia - SG/Singapore)" w:date="2021-12-08T13:46:00Z">
            <w:r>
              <w:rPr>
                <w:noProof/>
                <w:webHidden/>
              </w:rPr>
              <w:t>12</w:t>
            </w:r>
            <w:r>
              <w:rPr>
                <w:noProof/>
                <w:webHidden/>
              </w:rPr>
              <w:fldChar w:fldCharType="end"/>
            </w:r>
            <w:r w:rsidRPr="00384391">
              <w:rPr>
                <w:rStyle w:val="Hyperlink"/>
                <w:noProof/>
              </w:rPr>
              <w:fldChar w:fldCharType="end"/>
            </w:r>
          </w:ins>
        </w:p>
        <w:p w14:paraId="6696686B" w14:textId="7EFA91F5" w:rsidR="00891ACF" w:rsidRDefault="00891ACF">
          <w:pPr>
            <w:pStyle w:val="TOC4"/>
            <w:tabs>
              <w:tab w:val="left" w:pos="851"/>
            </w:tabs>
            <w:rPr>
              <w:ins w:id="77" w:author="Lai, Kamhoong (Nokia - SG/Singapore)" w:date="2021-12-08T13:46:00Z"/>
              <w:rFonts w:eastAsiaTheme="minorEastAsia" w:cstheme="minorBidi"/>
              <w:noProof/>
              <w:color w:val="auto"/>
              <w:lang w:val="en-SG" w:eastAsia="en-SG"/>
            </w:rPr>
          </w:pPr>
          <w:ins w:id="78" w:author="Lai, Kamhoong (Nokia - SG/Singapore)" w:date="2021-12-08T13:46:00Z">
            <w:r w:rsidRPr="00384391">
              <w:rPr>
                <w:rStyle w:val="Hyperlink"/>
                <w:noProof/>
              </w:rPr>
              <w:lastRenderedPageBreak/>
              <w:fldChar w:fldCharType="begin"/>
            </w:r>
            <w:r w:rsidRPr="00384391">
              <w:rPr>
                <w:rStyle w:val="Hyperlink"/>
                <w:noProof/>
              </w:rPr>
              <w:instrText xml:space="preserve"> </w:instrText>
            </w:r>
            <w:r>
              <w:rPr>
                <w:noProof/>
              </w:rPr>
              <w:instrText>HYPERLINK \l "_Toc89863643"</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3.3.3.1</w:t>
            </w:r>
            <w:r>
              <w:rPr>
                <w:rFonts w:eastAsiaTheme="minorEastAsia" w:cstheme="minorBidi"/>
                <w:noProof/>
                <w:color w:val="auto"/>
                <w:lang w:val="en-SG" w:eastAsia="en-SG"/>
              </w:rPr>
              <w:tab/>
            </w:r>
            <w:r w:rsidRPr="00384391">
              <w:rPr>
                <w:rStyle w:val="Hyperlink"/>
                <w:noProof/>
              </w:rPr>
              <w:t>IRAFM Reports</w:t>
            </w:r>
            <w:r>
              <w:rPr>
                <w:noProof/>
                <w:webHidden/>
              </w:rPr>
              <w:tab/>
            </w:r>
            <w:r>
              <w:rPr>
                <w:noProof/>
                <w:webHidden/>
              </w:rPr>
              <w:fldChar w:fldCharType="begin"/>
            </w:r>
            <w:r>
              <w:rPr>
                <w:noProof/>
                <w:webHidden/>
              </w:rPr>
              <w:instrText xml:space="preserve"> PAGEREF _Toc89863643 \h </w:instrText>
            </w:r>
            <w:r>
              <w:rPr>
                <w:noProof/>
                <w:webHidden/>
              </w:rPr>
            </w:r>
          </w:ins>
          <w:r>
            <w:rPr>
              <w:noProof/>
              <w:webHidden/>
            </w:rPr>
            <w:fldChar w:fldCharType="separate"/>
          </w:r>
          <w:ins w:id="79" w:author="Lai, Kamhoong (Nokia - SG/Singapore)" w:date="2021-12-08T13:46:00Z">
            <w:r>
              <w:rPr>
                <w:noProof/>
                <w:webHidden/>
              </w:rPr>
              <w:t>13</w:t>
            </w:r>
            <w:r>
              <w:rPr>
                <w:noProof/>
                <w:webHidden/>
              </w:rPr>
              <w:fldChar w:fldCharType="end"/>
            </w:r>
            <w:r w:rsidRPr="00384391">
              <w:rPr>
                <w:rStyle w:val="Hyperlink"/>
                <w:noProof/>
              </w:rPr>
              <w:fldChar w:fldCharType="end"/>
            </w:r>
          </w:ins>
        </w:p>
        <w:p w14:paraId="3330BF04" w14:textId="291C2585" w:rsidR="00891ACF" w:rsidRDefault="00891ACF">
          <w:pPr>
            <w:pStyle w:val="TOC4"/>
            <w:tabs>
              <w:tab w:val="left" w:pos="851"/>
            </w:tabs>
            <w:rPr>
              <w:ins w:id="80" w:author="Lai, Kamhoong (Nokia - SG/Singapore)" w:date="2021-12-08T13:46:00Z"/>
              <w:rFonts w:eastAsiaTheme="minorEastAsia" w:cstheme="minorBidi"/>
              <w:noProof/>
              <w:color w:val="auto"/>
              <w:lang w:val="en-SG" w:eastAsia="en-SG"/>
            </w:rPr>
          </w:pPr>
          <w:ins w:id="81"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"_Toc89863644"</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3.3.3.2</w:t>
            </w:r>
            <w:r>
              <w:rPr>
                <w:rFonts w:eastAsiaTheme="minorEastAsia" w:cstheme="minorBidi"/>
                <w:noProof/>
                <w:color w:val="auto"/>
                <w:lang w:val="en-SG" w:eastAsia="en-SG"/>
              </w:rPr>
              <w:tab/>
            </w:r>
            <w:r w:rsidRPr="00384391">
              <w:rPr>
                <w:rStyle w:val="Hyperlink"/>
                <w:noProof/>
              </w:rPr>
              <w:t>IRAFM Manifest File</w:t>
            </w:r>
            <w:r>
              <w:rPr>
                <w:noProof/>
                <w:webHidden/>
              </w:rPr>
              <w:tab/>
            </w:r>
            <w:r>
              <w:rPr>
                <w:noProof/>
                <w:webHidden/>
              </w:rPr>
              <w:fldChar w:fldCharType="begin"/>
            </w:r>
            <w:r>
              <w:rPr>
                <w:noProof/>
                <w:webHidden/>
              </w:rPr>
              <w:instrText xml:space="preserve"> PAGEREF _Toc89863644 \h </w:instrText>
            </w:r>
            <w:r>
              <w:rPr>
                <w:noProof/>
                <w:webHidden/>
              </w:rPr>
            </w:r>
          </w:ins>
          <w:r>
            <w:rPr>
              <w:noProof/>
              <w:webHidden/>
            </w:rPr>
            <w:fldChar w:fldCharType="separate"/>
          </w:r>
          <w:ins w:id="82" w:author="Lai, Kamhoong (Nokia - SG/Singapore)" w:date="2021-12-08T13:46:00Z">
            <w:r>
              <w:rPr>
                <w:noProof/>
                <w:webHidden/>
              </w:rPr>
              <w:t>13</w:t>
            </w:r>
            <w:r>
              <w:rPr>
                <w:noProof/>
                <w:webHidden/>
              </w:rPr>
              <w:fldChar w:fldCharType="end"/>
            </w:r>
            <w:r w:rsidRPr="00384391">
              <w:rPr>
                <w:rStyle w:val="Hyperlink"/>
                <w:noProof/>
              </w:rPr>
              <w:fldChar w:fldCharType="end"/>
            </w:r>
          </w:ins>
        </w:p>
        <w:p w14:paraId="701CD6BD" w14:textId="594414E5" w:rsidR="00891ACF" w:rsidRDefault="00891ACF">
          <w:pPr>
            <w:pStyle w:val="TOC3"/>
            <w:rPr>
              <w:ins w:id="83" w:author="Lai, Kamhoong (Nokia - SG/Singapore)" w:date="2021-12-08T13:46:00Z"/>
              <w:noProof/>
              <w:color w:val="auto"/>
              <w:lang w:val="en-SG" w:eastAsia="en-SG"/>
            </w:rPr>
          </w:pPr>
          <w:ins w:id="84"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"_Toc89863645"</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3.3.4</w:t>
            </w:r>
            <w:r>
              <w:rPr>
                <w:noProof/>
                <w:color w:val="auto"/>
                <w:lang w:val="en-SG" w:eastAsia="en-SG"/>
              </w:rPr>
              <w:tab/>
            </w:r>
            <w:r w:rsidRPr="00384391">
              <w:rPr>
                <w:rStyle w:val="Hyperlink"/>
                <w:noProof/>
              </w:rPr>
              <w:t>Localization</w:t>
            </w:r>
            <w:r>
              <w:rPr>
                <w:noProof/>
                <w:webHidden/>
              </w:rPr>
              <w:tab/>
            </w:r>
            <w:r>
              <w:rPr>
                <w:noProof/>
                <w:webHidden/>
              </w:rPr>
              <w:fldChar w:fldCharType="begin"/>
            </w:r>
            <w:r>
              <w:rPr>
                <w:noProof/>
                <w:webHidden/>
              </w:rPr>
              <w:instrText xml:space="preserve"> PAGEREF _Toc89863645 \h </w:instrText>
            </w:r>
            <w:r>
              <w:rPr>
                <w:noProof/>
                <w:webHidden/>
              </w:rPr>
            </w:r>
          </w:ins>
          <w:r>
            <w:rPr>
              <w:noProof/>
              <w:webHidden/>
            </w:rPr>
            <w:fldChar w:fldCharType="separate"/>
          </w:r>
          <w:ins w:id="85" w:author="Lai, Kamhoong (Nokia - SG/Singapore)" w:date="2021-12-08T13:46:00Z">
            <w:r>
              <w:rPr>
                <w:noProof/>
                <w:webHidden/>
              </w:rPr>
              <w:t>13</w:t>
            </w:r>
            <w:r>
              <w:rPr>
                <w:noProof/>
                <w:webHidden/>
              </w:rPr>
              <w:fldChar w:fldCharType="end"/>
            </w:r>
            <w:r w:rsidRPr="00384391">
              <w:rPr>
                <w:rStyle w:val="Hyperlink"/>
                <w:noProof/>
              </w:rPr>
              <w:fldChar w:fldCharType="end"/>
            </w:r>
          </w:ins>
        </w:p>
        <w:p w14:paraId="1D670C25" w14:textId="20CF7681" w:rsidR="00891ACF" w:rsidRDefault="00891ACF">
          <w:pPr>
            <w:pStyle w:val="TOC3"/>
            <w:rPr>
              <w:ins w:id="86" w:author="Lai, Kamhoong (Nokia - SG/Singapore)" w:date="2021-12-08T13:46:00Z"/>
              <w:noProof/>
              <w:color w:val="auto"/>
              <w:lang w:val="en-SG" w:eastAsia="en-SG"/>
            </w:rPr>
          </w:pPr>
          <w:ins w:id="87"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"_Toc89863646"</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3.3.5</w:t>
            </w:r>
            <w:r>
              <w:rPr>
                <w:noProof/>
                <w:color w:val="auto"/>
                <w:lang w:val="en-SG" w:eastAsia="en-SG"/>
              </w:rPr>
              <w:tab/>
            </w:r>
            <w:r w:rsidRPr="00384391">
              <w:rPr>
                <w:rStyle w:val="Hyperlink"/>
                <w:noProof/>
              </w:rPr>
              <w:t>FlowOne (InstantLink) Archive</w:t>
            </w:r>
            <w:r>
              <w:rPr>
                <w:noProof/>
                <w:webHidden/>
              </w:rPr>
              <w:tab/>
            </w:r>
            <w:r>
              <w:rPr>
                <w:noProof/>
                <w:webHidden/>
              </w:rPr>
              <w:fldChar w:fldCharType="begin"/>
            </w:r>
            <w:r>
              <w:rPr>
                <w:noProof/>
                <w:webHidden/>
              </w:rPr>
              <w:instrText xml:space="preserve"> PAGEREF _Toc89863646 \h </w:instrText>
            </w:r>
            <w:r>
              <w:rPr>
                <w:noProof/>
                <w:webHidden/>
              </w:rPr>
            </w:r>
          </w:ins>
          <w:r>
            <w:rPr>
              <w:noProof/>
              <w:webHidden/>
            </w:rPr>
            <w:fldChar w:fldCharType="separate"/>
          </w:r>
          <w:ins w:id="88" w:author="Lai, Kamhoong (Nokia - SG/Singapore)" w:date="2021-12-08T13:46:00Z">
            <w:r>
              <w:rPr>
                <w:noProof/>
                <w:webHidden/>
              </w:rPr>
              <w:t>13</w:t>
            </w:r>
            <w:r>
              <w:rPr>
                <w:noProof/>
                <w:webHidden/>
              </w:rPr>
              <w:fldChar w:fldCharType="end"/>
            </w:r>
            <w:r w:rsidRPr="00384391">
              <w:rPr>
                <w:rStyle w:val="Hyperlink"/>
                <w:noProof/>
              </w:rPr>
              <w:fldChar w:fldCharType="end"/>
            </w:r>
          </w:ins>
        </w:p>
        <w:p w14:paraId="1549A81C" w14:textId="50395480" w:rsidR="00891ACF" w:rsidRDefault="00891ACF">
          <w:pPr>
            <w:pStyle w:val="TOC2"/>
            <w:rPr>
              <w:ins w:id="89" w:author="Lai, Kamhoong (Nokia - SG/Singapore)" w:date="2021-12-08T13:46:00Z"/>
              <w:noProof/>
              <w:color w:val="auto"/>
              <w:lang w:val="en-SG" w:eastAsia="en-SG"/>
            </w:rPr>
          </w:pPr>
          <w:ins w:id="90"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"_Toc89863647"</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3.4</w:t>
            </w:r>
            <w:r>
              <w:rPr>
                <w:noProof/>
                <w:color w:val="auto"/>
                <w:lang w:val="en-SG" w:eastAsia="en-SG"/>
              </w:rPr>
              <w:tab/>
            </w:r>
            <w:r w:rsidRPr="00384391">
              <w:rPr>
                <w:rStyle w:val="Hyperlink"/>
                <w:noProof/>
              </w:rPr>
              <w:t>Integrations</w:t>
            </w:r>
            <w:r>
              <w:rPr>
                <w:noProof/>
                <w:webHidden/>
              </w:rPr>
              <w:tab/>
            </w:r>
            <w:r>
              <w:rPr>
                <w:noProof/>
                <w:webHidden/>
              </w:rPr>
              <w:fldChar w:fldCharType="begin"/>
            </w:r>
            <w:r>
              <w:rPr>
                <w:noProof/>
                <w:webHidden/>
              </w:rPr>
              <w:instrText xml:space="preserve"> PAGEREF _Toc89863647 \h </w:instrText>
            </w:r>
            <w:r>
              <w:rPr>
                <w:noProof/>
                <w:webHidden/>
              </w:rPr>
            </w:r>
          </w:ins>
          <w:r>
            <w:rPr>
              <w:noProof/>
              <w:webHidden/>
            </w:rPr>
            <w:fldChar w:fldCharType="separate"/>
          </w:r>
          <w:ins w:id="91" w:author="Lai, Kamhoong (Nokia - SG/Singapore)" w:date="2021-12-08T13:46:00Z">
            <w:r>
              <w:rPr>
                <w:noProof/>
                <w:webHidden/>
              </w:rPr>
              <w:t>14</w:t>
            </w:r>
            <w:r>
              <w:rPr>
                <w:noProof/>
                <w:webHidden/>
              </w:rPr>
              <w:fldChar w:fldCharType="end"/>
            </w:r>
            <w:r w:rsidRPr="00384391">
              <w:rPr>
                <w:rStyle w:val="Hyperlink"/>
                <w:noProof/>
              </w:rPr>
              <w:fldChar w:fldCharType="end"/>
            </w:r>
          </w:ins>
        </w:p>
        <w:p w14:paraId="45C2E448" w14:textId="5F557D6B" w:rsidR="00891ACF" w:rsidRDefault="00891ACF">
          <w:pPr>
            <w:pStyle w:val="TOC3"/>
            <w:rPr>
              <w:ins w:id="92" w:author="Lai, Kamhoong (Nokia - SG/Singapore)" w:date="2021-12-08T13:46:00Z"/>
              <w:noProof/>
              <w:color w:val="auto"/>
              <w:lang w:val="en-SG" w:eastAsia="en-SG"/>
            </w:rPr>
          </w:pPr>
          <w:ins w:id="93"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"_Toc89863648"</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3.4.1</w:t>
            </w:r>
            <w:r>
              <w:rPr>
                <w:noProof/>
                <w:color w:val="auto"/>
                <w:lang w:val="en-SG" w:eastAsia="en-SG"/>
              </w:rPr>
              <w:tab/>
            </w:r>
            <w:r w:rsidRPr="00384391">
              <w:rPr>
                <w:rStyle w:val="Hyperlink"/>
                <w:noProof/>
              </w:rPr>
              <w:t>Northbound Interfaces</w:t>
            </w:r>
            <w:r>
              <w:rPr>
                <w:noProof/>
                <w:webHidden/>
              </w:rPr>
              <w:tab/>
            </w:r>
            <w:r>
              <w:rPr>
                <w:noProof/>
                <w:webHidden/>
              </w:rPr>
              <w:fldChar w:fldCharType="begin"/>
            </w:r>
            <w:r>
              <w:rPr>
                <w:noProof/>
                <w:webHidden/>
              </w:rPr>
              <w:instrText xml:space="preserve"> PAGEREF _Toc89863648 \h </w:instrText>
            </w:r>
            <w:r>
              <w:rPr>
                <w:noProof/>
                <w:webHidden/>
              </w:rPr>
            </w:r>
          </w:ins>
          <w:r>
            <w:rPr>
              <w:noProof/>
              <w:webHidden/>
            </w:rPr>
            <w:fldChar w:fldCharType="separate"/>
          </w:r>
          <w:ins w:id="94" w:author="Lai, Kamhoong (Nokia - SG/Singapore)" w:date="2021-12-08T13:46:00Z">
            <w:r>
              <w:rPr>
                <w:noProof/>
                <w:webHidden/>
              </w:rPr>
              <w:t>14</w:t>
            </w:r>
            <w:r>
              <w:rPr>
                <w:noProof/>
                <w:webHidden/>
              </w:rPr>
              <w:fldChar w:fldCharType="end"/>
            </w:r>
            <w:r w:rsidRPr="00384391">
              <w:rPr>
                <w:rStyle w:val="Hyperlink"/>
                <w:noProof/>
              </w:rPr>
              <w:fldChar w:fldCharType="end"/>
            </w:r>
          </w:ins>
        </w:p>
        <w:p w14:paraId="60BC7B24" w14:textId="62397AE5" w:rsidR="00891ACF" w:rsidRDefault="00891ACF">
          <w:pPr>
            <w:pStyle w:val="TOC4"/>
            <w:tabs>
              <w:tab w:val="left" w:pos="851"/>
            </w:tabs>
            <w:rPr>
              <w:ins w:id="95" w:author="Lai, Kamhoong (Nokia - SG/Singapore)" w:date="2021-12-08T13:46:00Z"/>
              <w:rFonts w:eastAsiaTheme="minorEastAsia" w:cstheme="minorBidi"/>
              <w:noProof/>
              <w:color w:val="auto"/>
              <w:lang w:val="en-SG" w:eastAsia="en-SG"/>
            </w:rPr>
          </w:pPr>
          <w:ins w:id="96"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"_Toc89863649"</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3.4.1.1</w:t>
            </w:r>
            <w:r>
              <w:rPr>
                <w:rFonts w:eastAsiaTheme="minorEastAsia" w:cstheme="minorBidi"/>
                <w:noProof/>
                <w:color w:val="auto"/>
                <w:lang w:val="en-SG" w:eastAsia="en-SG"/>
              </w:rPr>
              <w:tab/>
            </w:r>
            <w:r w:rsidRPr="00384391">
              <w:rPr>
                <w:rStyle w:val="Hyperlink"/>
                <w:noProof/>
              </w:rPr>
              <w:t>Protocol</w:t>
            </w:r>
            <w:r>
              <w:rPr>
                <w:noProof/>
                <w:webHidden/>
              </w:rPr>
              <w:tab/>
            </w:r>
            <w:r>
              <w:rPr>
                <w:noProof/>
                <w:webHidden/>
              </w:rPr>
              <w:fldChar w:fldCharType="begin"/>
            </w:r>
            <w:r>
              <w:rPr>
                <w:noProof/>
                <w:webHidden/>
              </w:rPr>
              <w:instrText xml:space="preserve"> PAGEREF _Toc89863649 \h </w:instrText>
            </w:r>
            <w:r>
              <w:rPr>
                <w:noProof/>
                <w:webHidden/>
              </w:rPr>
            </w:r>
          </w:ins>
          <w:r>
            <w:rPr>
              <w:noProof/>
              <w:webHidden/>
            </w:rPr>
            <w:fldChar w:fldCharType="separate"/>
          </w:r>
          <w:ins w:id="97" w:author="Lai, Kamhoong (Nokia - SG/Singapore)" w:date="2021-12-08T13:46:00Z">
            <w:r>
              <w:rPr>
                <w:noProof/>
                <w:webHidden/>
              </w:rPr>
              <w:t>14</w:t>
            </w:r>
            <w:r>
              <w:rPr>
                <w:noProof/>
                <w:webHidden/>
              </w:rPr>
              <w:fldChar w:fldCharType="end"/>
            </w:r>
            <w:r w:rsidRPr="00384391">
              <w:rPr>
                <w:rStyle w:val="Hyperlink"/>
                <w:noProof/>
              </w:rPr>
              <w:fldChar w:fldCharType="end"/>
            </w:r>
          </w:ins>
        </w:p>
        <w:p w14:paraId="39CCFDE1" w14:textId="326A81CD" w:rsidR="00891ACF" w:rsidRDefault="00891ACF">
          <w:pPr>
            <w:pStyle w:val="TOC4"/>
            <w:tabs>
              <w:tab w:val="left" w:pos="851"/>
            </w:tabs>
            <w:rPr>
              <w:ins w:id="98" w:author="Lai, Kamhoong (Nokia - SG/Singapore)" w:date="2021-12-08T13:46:00Z"/>
              <w:rFonts w:eastAsiaTheme="minorEastAsia" w:cstheme="minorBidi"/>
              <w:noProof/>
              <w:color w:val="auto"/>
              <w:lang w:val="en-SG" w:eastAsia="en-SG"/>
            </w:rPr>
          </w:pPr>
          <w:ins w:id="99"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"_Toc89863650"</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3.4.1.2</w:t>
            </w:r>
            <w:r>
              <w:rPr>
                <w:rFonts w:eastAsiaTheme="minorEastAsia" w:cstheme="minorBidi"/>
                <w:noProof/>
                <w:color w:val="auto"/>
                <w:lang w:val="en-SG" w:eastAsia="en-SG"/>
              </w:rPr>
              <w:tab/>
            </w:r>
            <w:r w:rsidRPr="00384391">
              <w:rPr>
                <w:rStyle w:val="Hyperlink"/>
                <w:noProof/>
              </w:rPr>
              <w:t>Message Structure</w:t>
            </w:r>
            <w:r>
              <w:rPr>
                <w:noProof/>
                <w:webHidden/>
              </w:rPr>
              <w:tab/>
            </w:r>
            <w:r>
              <w:rPr>
                <w:noProof/>
                <w:webHidden/>
              </w:rPr>
              <w:fldChar w:fldCharType="begin"/>
            </w:r>
            <w:r>
              <w:rPr>
                <w:noProof/>
                <w:webHidden/>
              </w:rPr>
              <w:instrText xml:space="preserve"> PAGEREF _Toc89863650 \h </w:instrText>
            </w:r>
            <w:r>
              <w:rPr>
                <w:noProof/>
                <w:webHidden/>
              </w:rPr>
            </w:r>
          </w:ins>
          <w:r>
            <w:rPr>
              <w:noProof/>
              <w:webHidden/>
            </w:rPr>
            <w:fldChar w:fldCharType="separate"/>
          </w:r>
          <w:ins w:id="100" w:author="Lai, Kamhoong (Nokia - SG/Singapore)" w:date="2021-12-08T13:46:00Z">
            <w:r>
              <w:rPr>
                <w:noProof/>
                <w:webHidden/>
              </w:rPr>
              <w:t>14</w:t>
            </w:r>
            <w:r>
              <w:rPr>
                <w:noProof/>
                <w:webHidden/>
              </w:rPr>
              <w:fldChar w:fldCharType="end"/>
            </w:r>
            <w:r w:rsidRPr="00384391">
              <w:rPr>
                <w:rStyle w:val="Hyperlink"/>
                <w:noProof/>
              </w:rPr>
              <w:fldChar w:fldCharType="end"/>
            </w:r>
          </w:ins>
        </w:p>
        <w:p w14:paraId="08346680" w14:textId="7DBF633E" w:rsidR="00891ACF" w:rsidRDefault="00891ACF">
          <w:pPr>
            <w:pStyle w:val="TOC4"/>
            <w:tabs>
              <w:tab w:val="left" w:pos="851"/>
            </w:tabs>
            <w:rPr>
              <w:ins w:id="101" w:author="Lai, Kamhoong (Nokia - SG/Singapore)" w:date="2021-12-08T13:46:00Z"/>
              <w:rFonts w:eastAsiaTheme="minorEastAsia" w:cstheme="minorBidi"/>
              <w:noProof/>
              <w:color w:val="auto"/>
              <w:lang w:val="en-SG" w:eastAsia="en-SG"/>
            </w:rPr>
          </w:pPr>
          <w:ins w:id="102"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"_Toc89863651"</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3.4.1.3</w:t>
            </w:r>
            <w:r>
              <w:rPr>
                <w:rFonts w:eastAsiaTheme="minorEastAsia" w:cstheme="minorBidi"/>
                <w:noProof/>
                <w:color w:val="auto"/>
                <w:lang w:val="en-SG" w:eastAsia="en-SG"/>
              </w:rPr>
              <w:tab/>
            </w:r>
            <w:r w:rsidRPr="00384391">
              <w:rPr>
                <w:rStyle w:val="Hyperlink"/>
                <w:noProof/>
              </w:rPr>
              <w:t>Batch API</w:t>
            </w:r>
            <w:r>
              <w:rPr>
                <w:noProof/>
                <w:webHidden/>
              </w:rPr>
              <w:tab/>
            </w:r>
            <w:r>
              <w:rPr>
                <w:noProof/>
                <w:webHidden/>
              </w:rPr>
              <w:fldChar w:fldCharType="begin"/>
            </w:r>
            <w:r>
              <w:rPr>
                <w:noProof/>
                <w:webHidden/>
              </w:rPr>
              <w:instrText xml:space="preserve"> PAGEREF _Toc89863651 \h </w:instrText>
            </w:r>
            <w:r>
              <w:rPr>
                <w:noProof/>
                <w:webHidden/>
              </w:rPr>
            </w:r>
          </w:ins>
          <w:r>
            <w:rPr>
              <w:noProof/>
              <w:webHidden/>
            </w:rPr>
            <w:fldChar w:fldCharType="separate"/>
          </w:r>
          <w:ins w:id="103" w:author="Lai, Kamhoong (Nokia - SG/Singapore)" w:date="2021-12-08T13:46:00Z">
            <w:r>
              <w:rPr>
                <w:noProof/>
                <w:webHidden/>
              </w:rPr>
              <w:t>17</w:t>
            </w:r>
            <w:r>
              <w:rPr>
                <w:noProof/>
                <w:webHidden/>
              </w:rPr>
              <w:fldChar w:fldCharType="end"/>
            </w:r>
            <w:r w:rsidRPr="00384391">
              <w:rPr>
                <w:rStyle w:val="Hyperlink"/>
                <w:noProof/>
              </w:rPr>
              <w:fldChar w:fldCharType="end"/>
            </w:r>
          </w:ins>
        </w:p>
        <w:p w14:paraId="5D4CF418" w14:textId="388A7B3B" w:rsidR="00891ACF" w:rsidRDefault="00891ACF">
          <w:pPr>
            <w:pStyle w:val="TOC3"/>
            <w:rPr>
              <w:ins w:id="104" w:author="Lai, Kamhoong (Nokia - SG/Singapore)" w:date="2021-12-08T13:46:00Z"/>
              <w:noProof/>
              <w:color w:val="auto"/>
              <w:lang w:val="en-SG" w:eastAsia="en-SG"/>
            </w:rPr>
          </w:pPr>
          <w:ins w:id="105"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"_Toc89863652"</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3.4.2</w:t>
            </w:r>
            <w:r>
              <w:rPr>
                <w:noProof/>
                <w:color w:val="auto"/>
                <w:lang w:val="en-SG" w:eastAsia="en-SG"/>
              </w:rPr>
              <w:tab/>
            </w:r>
            <w:r w:rsidRPr="00384391">
              <w:rPr>
                <w:rStyle w:val="Hyperlink"/>
                <w:noProof/>
              </w:rPr>
              <w:t>East/West Interfaces</w:t>
            </w:r>
            <w:r>
              <w:rPr>
                <w:noProof/>
                <w:webHidden/>
              </w:rPr>
              <w:tab/>
            </w:r>
            <w:r>
              <w:rPr>
                <w:noProof/>
                <w:webHidden/>
              </w:rPr>
              <w:fldChar w:fldCharType="begin"/>
            </w:r>
            <w:r>
              <w:rPr>
                <w:noProof/>
                <w:webHidden/>
              </w:rPr>
              <w:instrText xml:space="preserve"> PAGEREF _Toc89863652 \h </w:instrText>
            </w:r>
            <w:r>
              <w:rPr>
                <w:noProof/>
                <w:webHidden/>
              </w:rPr>
            </w:r>
          </w:ins>
          <w:r>
            <w:rPr>
              <w:noProof/>
              <w:webHidden/>
            </w:rPr>
            <w:fldChar w:fldCharType="separate"/>
          </w:r>
          <w:ins w:id="106" w:author="Lai, Kamhoong (Nokia - SG/Singapore)" w:date="2021-12-08T13:46:00Z">
            <w:r>
              <w:rPr>
                <w:noProof/>
                <w:webHidden/>
              </w:rPr>
              <w:t>17</w:t>
            </w:r>
            <w:r>
              <w:rPr>
                <w:noProof/>
                <w:webHidden/>
              </w:rPr>
              <w:fldChar w:fldCharType="end"/>
            </w:r>
            <w:r w:rsidRPr="00384391">
              <w:rPr>
                <w:rStyle w:val="Hyperlink"/>
                <w:noProof/>
              </w:rPr>
              <w:fldChar w:fldCharType="end"/>
            </w:r>
          </w:ins>
        </w:p>
        <w:p w14:paraId="6C3D3460" w14:textId="7E21F431" w:rsidR="00891ACF" w:rsidRDefault="00891ACF">
          <w:pPr>
            <w:pStyle w:val="TOC3"/>
            <w:rPr>
              <w:ins w:id="107" w:author="Lai, Kamhoong (Nokia - SG/Singapore)" w:date="2021-12-08T13:46:00Z"/>
              <w:noProof/>
              <w:color w:val="auto"/>
              <w:lang w:val="en-SG" w:eastAsia="en-SG"/>
            </w:rPr>
          </w:pPr>
          <w:ins w:id="108"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"_Toc89863653"</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3.4.3</w:t>
            </w:r>
            <w:r>
              <w:rPr>
                <w:noProof/>
                <w:color w:val="auto"/>
                <w:lang w:val="en-SG" w:eastAsia="en-SG"/>
              </w:rPr>
              <w:tab/>
            </w:r>
            <w:r w:rsidRPr="00384391">
              <w:rPr>
                <w:rStyle w:val="Hyperlink"/>
                <w:noProof/>
              </w:rPr>
              <w:t>Southbound Interfaces</w:t>
            </w:r>
            <w:r>
              <w:rPr>
                <w:noProof/>
                <w:webHidden/>
              </w:rPr>
              <w:tab/>
            </w:r>
            <w:r>
              <w:rPr>
                <w:noProof/>
                <w:webHidden/>
              </w:rPr>
              <w:fldChar w:fldCharType="begin"/>
            </w:r>
            <w:r>
              <w:rPr>
                <w:noProof/>
                <w:webHidden/>
              </w:rPr>
              <w:instrText xml:space="preserve"> PAGEREF _Toc89863653 \h </w:instrText>
            </w:r>
            <w:r>
              <w:rPr>
                <w:noProof/>
                <w:webHidden/>
              </w:rPr>
            </w:r>
          </w:ins>
          <w:r>
            <w:rPr>
              <w:noProof/>
              <w:webHidden/>
            </w:rPr>
            <w:fldChar w:fldCharType="separate"/>
          </w:r>
          <w:ins w:id="109" w:author="Lai, Kamhoong (Nokia - SG/Singapore)" w:date="2021-12-08T13:46:00Z">
            <w:r>
              <w:rPr>
                <w:noProof/>
                <w:webHidden/>
              </w:rPr>
              <w:t>17</w:t>
            </w:r>
            <w:r>
              <w:rPr>
                <w:noProof/>
                <w:webHidden/>
              </w:rPr>
              <w:fldChar w:fldCharType="end"/>
            </w:r>
            <w:r w:rsidRPr="00384391">
              <w:rPr>
                <w:rStyle w:val="Hyperlink"/>
                <w:noProof/>
              </w:rPr>
              <w:fldChar w:fldCharType="end"/>
            </w:r>
          </w:ins>
        </w:p>
        <w:p w14:paraId="030F4A27" w14:textId="70C875E4" w:rsidR="00891ACF" w:rsidRDefault="00891ACF">
          <w:pPr>
            <w:pStyle w:val="TOC3"/>
            <w:rPr>
              <w:ins w:id="110" w:author="Lai, Kamhoong (Nokia - SG/Singapore)" w:date="2021-12-08T13:46:00Z"/>
              <w:noProof/>
              <w:color w:val="auto"/>
              <w:lang w:val="en-SG" w:eastAsia="en-SG"/>
            </w:rPr>
          </w:pPr>
          <w:ins w:id="111"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"_Toc89863654"</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3.4.4</w:t>
            </w:r>
            <w:r>
              <w:rPr>
                <w:noProof/>
                <w:color w:val="auto"/>
                <w:lang w:val="en-SG" w:eastAsia="en-SG"/>
              </w:rPr>
              <w:tab/>
            </w:r>
            <w:r w:rsidRPr="00384391">
              <w:rPr>
                <w:rStyle w:val="Hyperlink"/>
                <w:noProof/>
              </w:rPr>
              <w:t>Nokia Service Catalog</w:t>
            </w:r>
            <w:r>
              <w:rPr>
                <w:noProof/>
                <w:webHidden/>
              </w:rPr>
              <w:tab/>
            </w:r>
            <w:r>
              <w:rPr>
                <w:noProof/>
                <w:webHidden/>
              </w:rPr>
              <w:fldChar w:fldCharType="begin"/>
            </w:r>
            <w:r>
              <w:rPr>
                <w:noProof/>
                <w:webHidden/>
              </w:rPr>
              <w:instrText xml:space="preserve"> PAGEREF _Toc89863654 \h </w:instrText>
            </w:r>
            <w:r>
              <w:rPr>
                <w:noProof/>
                <w:webHidden/>
              </w:rPr>
            </w:r>
          </w:ins>
          <w:r>
            <w:rPr>
              <w:noProof/>
              <w:webHidden/>
            </w:rPr>
            <w:fldChar w:fldCharType="separate"/>
          </w:r>
          <w:ins w:id="112" w:author="Lai, Kamhoong (Nokia - SG/Singapore)" w:date="2021-12-08T13:46:00Z">
            <w:r>
              <w:rPr>
                <w:noProof/>
                <w:webHidden/>
              </w:rPr>
              <w:t>20</w:t>
            </w:r>
            <w:r>
              <w:rPr>
                <w:noProof/>
                <w:webHidden/>
              </w:rPr>
              <w:fldChar w:fldCharType="end"/>
            </w:r>
            <w:r w:rsidRPr="00384391">
              <w:rPr>
                <w:rStyle w:val="Hyperlink"/>
                <w:noProof/>
              </w:rPr>
              <w:fldChar w:fldCharType="end"/>
            </w:r>
          </w:ins>
        </w:p>
        <w:p w14:paraId="7C9C76A2" w14:textId="41F74D00" w:rsidR="00891ACF" w:rsidRDefault="00891ACF">
          <w:pPr>
            <w:pStyle w:val="TOC1"/>
            <w:rPr>
              <w:ins w:id="113" w:author="Lai, Kamhoong (Nokia - SG/Singapore)" w:date="2021-12-08T13:46:00Z"/>
              <w:noProof/>
              <w:color w:val="auto"/>
              <w:lang w:val="en-SG" w:eastAsia="en-SG"/>
            </w:rPr>
          </w:pPr>
          <w:ins w:id="114"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"_Toc89863655"</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w:t>
            </w:r>
            <w:r>
              <w:rPr>
                <w:noProof/>
                <w:color w:val="auto"/>
                <w:lang w:val="en-SG" w:eastAsia="en-SG"/>
              </w:rPr>
              <w:tab/>
            </w:r>
            <w:r w:rsidRPr="00384391">
              <w:rPr>
                <w:rStyle w:val="Hyperlink"/>
                <w:noProof/>
              </w:rPr>
              <w:t>Solution Architecture</w:t>
            </w:r>
            <w:r>
              <w:rPr>
                <w:noProof/>
                <w:webHidden/>
              </w:rPr>
              <w:tab/>
            </w:r>
            <w:r>
              <w:rPr>
                <w:noProof/>
                <w:webHidden/>
              </w:rPr>
              <w:fldChar w:fldCharType="begin"/>
            </w:r>
            <w:r>
              <w:rPr>
                <w:noProof/>
                <w:webHidden/>
              </w:rPr>
              <w:instrText xml:space="preserve"> PAGEREF _Toc89863655 \h </w:instrText>
            </w:r>
            <w:r>
              <w:rPr>
                <w:noProof/>
                <w:webHidden/>
              </w:rPr>
            </w:r>
          </w:ins>
          <w:r>
            <w:rPr>
              <w:noProof/>
              <w:webHidden/>
            </w:rPr>
            <w:fldChar w:fldCharType="separate"/>
          </w:r>
          <w:ins w:id="115" w:author="Lai, Kamhoong (Nokia - SG/Singapore)" w:date="2021-12-08T13:46:00Z">
            <w:r>
              <w:rPr>
                <w:noProof/>
                <w:webHidden/>
              </w:rPr>
              <w:t>21</w:t>
            </w:r>
            <w:r>
              <w:rPr>
                <w:noProof/>
                <w:webHidden/>
              </w:rPr>
              <w:fldChar w:fldCharType="end"/>
            </w:r>
            <w:r w:rsidRPr="00384391">
              <w:rPr>
                <w:rStyle w:val="Hyperlink"/>
                <w:noProof/>
              </w:rPr>
              <w:fldChar w:fldCharType="end"/>
            </w:r>
          </w:ins>
        </w:p>
        <w:p w14:paraId="19801519" w14:textId="7ABE62E4" w:rsidR="00891ACF" w:rsidRDefault="00891ACF">
          <w:pPr>
            <w:pStyle w:val="TOC2"/>
            <w:rPr>
              <w:ins w:id="116" w:author="Lai, Kamhoong (Nokia - SG/Singapore)" w:date="2021-12-08T13:46:00Z"/>
              <w:noProof/>
              <w:color w:val="auto"/>
              <w:lang w:val="en-SG" w:eastAsia="en-SG"/>
            </w:rPr>
          </w:pPr>
          <w:ins w:id="117"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"_Toc89863656"</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4.1</w:t>
            </w:r>
            <w:r>
              <w:rPr>
                <w:noProof/>
                <w:color w:val="auto"/>
                <w:lang w:val="en-SG" w:eastAsia="en-SG"/>
              </w:rPr>
              <w:tab/>
            </w:r>
            <w:r w:rsidRPr="00384391">
              <w:rPr>
                <w:rStyle w:val="Hyperlink"/>
                <w:noProof/>
              </w:rPr>
              <w:t>Product</w:t>
            </w:r>
            <w:r>
              <w:rPr>
                <w:noProof/>
                <w:webHidden/>
              </w:rPr>
              <w:tab/>
            </w:r>
            <w:r>
              <w:rPr>
                <w:noProof/>
                <w:webHidden/>
              </w:rPr>
              <w:fldChar w:fldCharType="begin"/>
            </w:r>
            <w:r>
              <w:rPr>
                <w:noProof/>
                <w:webHidden/>
              </w:rPr>
              <w:instrText xml:space="preserve"> PAGEREF _Toc89863656 \h </w:instrText>
            </w:r>
            <w:r>
              <w:rPr>
                <w:noProof/>
                <w:webHidden/>
              </w:rPr>
            </w:r>
          </w:ins>
          <w:r>
            <w:rPr>
              <w:noProof/>
              <w:webHidden/>
            </w:rPr>
            <w:fldChar w:fldCharType="separate"/>
          </w:r>
          <w:ins w:id="118" w:author="Lai, Kamhoong (Nokia - SG/Singapore)" w:date="2021-12-08T13:46:00Z">
            <w:r>
              <w:rPr>
                <w:noProof/>
                <w:webHidden/>
              </w:rPr>
              <w:t>21</w:t>
            </w:r>
            <w:r>
              <w:rPr>
                <w:noProof/>
                <w:webHidden/>
              </w:rPr>
              <w:fldChar w:fldCharType="end"/>
            </w:r>
            <w:r w:rsidRPr="00384391">
              <w:rPr>
                <w:rStyle w:val="Hyperlink"/>
                <w:noProof/>
              </w:rPr>
              <w:fldChar w:fldCharType="end"/>
            </w:r>
          </w:ins>
        </w:p>
        <w:p w14:paraId="61B62E61" w14:textId="2E939CA4" w:rsidR="00891ACF" w:rsidRDefault="00891ACF">
          <w:pPr>
            <w:pStyle w:val="TOC2"/>
            <w:rPr>
              <w:ins w:id="119" w:author="Lai, Kamhoong (Nokia - SG/Singapore)" w:date="2021-12-08T13:46:00Z"/>
              <w:noProof/>
              <w:color w:val="auto"/>
              <w:lang w:val="en-SG" w:eastAsia="en-SG"/>
            </w:rPr>
          </w:pPr>
          <w:ins w:id="120"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"_Toc89863657"</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4.2</w:t>
            </w:r>
            <w:r>
              <w:rPr>
                <w:noProof/>
                <w:color w:val="auto"/>
                <w:lang w:val="en-SG" w:eastAsia="en-SG"/>
              </w:rPr>
              <w:tab/>
            </w:r>
            <w:r w:rsidRPr="00384391">
              <w:rPr>
                <w:rStyle w:val="Hyperlink"/>
                <w:noProof/>
              </w:rPr>
              <w:t>Target Solution Architecture</w:t>
            </w:r>
            <w:r>
              <w:rPr>
                <w:noProof/>
                <w:webHidden/>
              </w:rPr>
              <w:tab/>
            </w:r>
            <w:r>
              <w:rPr>
                <w:noProof/>
                <w:webHidden/>
              </w:rPr>
              <w:fldChar w:fldCharType="begin"/>
            </w:r>
            <w:r>
              <w:rPr>
                <w:noProof/>
                <w:webHidden/>
              </w:rPr>
              <w:instrText xml:space="preserve"> PAGEREF _Toc89863657 \h </w:instrText>
            </w:r>
            <w:r>
              <w:rPr>
                <w:noProof/>
                <w:webHidden/>
              </w:rPr>
            </w:r>
          </w:ins>
          <w:r>
            <w:rPr>
              <w:noProof/>
              <w:webHidden/>
            </w:rPr>
            <w:fldChar w:fldCharType="separate"/>
          </w:r>
          <w:ins w:id="121" w:author="Lai, Kamhoong (Nokia - SG/Singapore)" w:date="2021-12-08T13:46:00Z">
            <w:r>
              <w:rPr>
                <w:noProof/>
                <w:webHidden/>
              </w:rPr>
              <w:t>22</w:t>
            </w:r>
            <w:r>
              <w:rPr>
                <w:noProof/>
                <w:webHidden/>
              </w:rPr>
              <w:fldChar w:fldCharType="end"/>
            </w:r>
            <w:r w:rsidRPr="00384391">
              <w:rPr>
                <w:rStyle w:val="Hyperlink"/>
                <w:noProof/>
              </w:rPr>
              <w:fldChar w:fldCharType="end"/>
            </w:r>
          </w:ins>
        </w:p>
        <w:p w14:paraId="251E3853" w14:textId="698F416B" w:rsidR="00891ACF" w:rsidRDefault="00891ACF">
          <w:pPr>
            <w:pStyle w:val="TOC2"/>
            <w:rPr>
              <w:ins w:id="122" w:author="Lai, Kamhoong (Nokia - SG/Singapore)" w:date="2021-12-08T13:46:00Z"/>
              <w:noProof/>
              <w:color w:val="auto"/>
              <w:lang w:val="en-SG" w:eastAsia="en-SG"/>
            </w:rPr>
          </w:pPr>
          <w:ins w:id="123"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"_Toc89863658"</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4.3</w:t>
            </w:r>
            <w:r>
              <w:rPr>
                <w:noProof/>
                <w:color w:val="auto"/>
                <w:lang w:val="en-SG" w:eastAsia="en-SG"/>
              </w:rPr>
              <w:tab/>
            </w:r>
            <w:r w:rsidRPr="00384391">
              <w:rPr>
                <w:rStyle w:val="Hyperlink"/>
                <w:noProof/>
              </w:rPr>
              <w:t>Target Application Architecture</w:t>
            </w:r>
            <w:r>
              <w:rPr>
                <w:noProof/>
                <w:webHidden/>
              </w:rPr>
              <w:tab/>
            </w:r>
            <w:r>
              <w:rPr>
                <w:noProof/>
                <w:webHidden/>
              </w:rPr>
              <w:fldChar w:fldCharType="begin"/>
            </w:r>
            <w:r>
              <w:rPr>
                <w:noProof/>
                <w:webHidden/>
              </w:rPr>
              <w:instrText xml:space="preserve"> PAGEREF _Toc89863658 \h </w:instrText>
            </w:r>
            <w:r>
              <w:rPr>
                <w:noProof/>
                <w:webHidden/>
              </w:rPr>
            </w:r>
          </w:ins>
          <w:r>
            <w:rPr>
              <w:noProof/>
              <w:webHidden/>
            </w:rPr>
            <w:fldChar w:fldCharType="separate"/>
          </w:r>
          <w:ins w:id="124" w:author="Lai, Kamhoong (Nokia - SG/Singapore)" w:date="2021-12-08T13:46:00Z">
            <w:r>
              <w:rPr>
                <w:noProof/>
                <w:webHidden/>
              </w:rPr>
              <w:t>23</w:t>
            </w:r>
            <w:r>
              <w:rPr>
                <w:noProof/>
                <w:webHidden/>
              </w:rPr>
              <w:fldChar w:fldCharType="end"/>
            </w:r>
            <w:r w:rsidRPr="00384391">
              <w:rPr>
                <w:rStyle w:val="Hyperlink"/>
                <w:noProof/>
              </w:rPr>
              <w:fldChar w:fldCharType="end"/>
            </w:r>
          </w:ins>
        </w:p>
        <w:p w14:paraId="13639003" w14:textId="2A9BA465" w:rsidR="00891ACF" w:rsidRDefault="00891ACF">
          <w:pPr>
            <w:pStyle w:val="TOC2"/>
            <w:rPr>
              <w:ins w:id="125" w:author="Lai, Kamhoong (Nokia - SG/Singapore)" w:date="2021-12-08T13:46:00Z"/>
              <w:noProof/>
              <w:color w:val="auto"/>
              <w:lang w:val="en-SG" w:eastAsia="en-SG"/>
            </w:rPr>
          </w:pPr>
          <w:ins w:id="126"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"_Toc89863659"</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4.4</w:t>
            </w:r>
            <w:r>
              <w:rPr>
                <w:noProof/>
                <w:color w:val="auto"/>
                <w:lang w:val="en-SG" w:eastAsia="en-SG"/>
              </w:rPr>
              <w:tab/>
            </w:r>
            <w:r w:rsidRPr="00384391">
              <w:rPr>
                <w:rStyle w:val="Hyperlink"/>
                <w:noProof/>
              </w:rPr>
              <w:t>High Level Process Workflow</w:t>
            </w:r>
            <w:r>
              <w:rPr>
                <w:noProof/>
                <w:webHidden/>
              </w:rPr>
              <w:tab/>
            </w:r>
            <w:r>
              <w:rPr>
                <w:noProof/>
                <w:webHidden/>
              </w:rPr>
              <w:fldChar w:fldCharType="begin"/>
            </w:r>
            <w:r>
              <w:rPr>
                <w:noProof/>
                <w:webHidden/>
              </w:rPr>
              <w:instrText xml:space="preserve"> PAGEREF _Toc89863659 \h </w:instrText>
            </w:r>
            <w:r>
              <w:rPr>
                <w:noProof/>
                <w:webHidden/>
              </w:rPr>
            </w:r>
          </w:ins>
          <w:r>
            <w:rPr>
              <w:noProof/>
              <w:webHidden/>
            </w:rPr>
            <w:fldChar w:fldCharType="separate"/>
          </w:r>
          <w:ins w:id="127" w:author="Lai, Kamhoong (Nokia - SG/Singapore)" w:date="2021-12-08T13:46:00Z">
            <w:r>
              <w:rPr>
                <w:noProof/>
                <w:webHidden/>
              </w:rPr>
              <w:t>24</w:t>
            </w:r>
            <w:r>
              <w:rPr>
                <w:noProof/>
                <w:webHidden/>
              </w:rPr>
              <w:fldChar w:fldCharType="end"/>
            </w:r>
            <w:r w:rsidRPr="00384391">
              <w:rPr>
                <w:rStyle w:val="Hyperlink"/>
                <w:noProof/>
              </w:rPr>
              <w:fldChar w:fldCharType="end"/>
            </w:r>
          </w:ins>
        </w:p>
        <w:p w14:paraId="6D987DFB" w14:textId="59BD82DF" w:rsidR="00891ACF" w:rsidRDefault="00891ACF">
          <w:pPr>
            <w:pStyle w:val="TOC3"/>
            <w:rPr>
              <w:ins w:id="128" w:author="Lai, Kamhoong (Nokia - SG/Singapore)" w:date="2021-12-08T13:46:00Z"/>
              <w:noProof/>
              <w:color w:val="auto"/>
              <w:lang w:val="en-SG" w:eastAsia="en-SG"/>
            </w:rPr>
          </w:pPr>
          <w:ins w:id="129"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"_Toc89863660"</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4.4.1</w:t>
            </w:r>
            <w:r>
              <w:rPr>
                <w:noProof/>
                <w:color w:val="auto"/>
                <w:lang w:val="en-SG" w:eastAsia="en-SG"/>
              </w:rPr>
              <w:tab/>
            </w:r>
            <w:r w:rsidRPr="00384391">
              <w:rPr>
                <w:rStyle w:val="Hyperlink"/>
                <w:noProof/>
              </w:rPr>
              <w:t>Phase 1a</w:t>
            </w:r>
            <w:r>
              <w:rPr>
                <w:noProof/>
                <w:webHidden/>
              </w:rPr>
              <w:tab/>
            </w:r>
            <w:r>
              <w:rPr>
                <w:noProof/>
                <w:webHidden/>
              </w:rPr>
              <w:fldChar w:fldCharType="begin"/>
            </w:r>
            <w:r>
              <w:rPr>
                <w:noProof/>
                <w:webHidden/>
              </w:rPr>
              <w:instrText xml:space="preserve"> PAGEREF _Toc89863660 \h </w:instrText>
            </w:r>
            <w:r>
              <w:rPr>
                <w:noProof/>
                <w:webHidden/>
              </w:rPr>
            </w:r>
          </w:ins>
          <w:r>
            <w:rPr>
              <w:noProof/>
              <w:webHidden/>
            </w:rPr>
            <w:fldChar w:fldCharType="separate"/>
          </w:r>
          <w:ins w:id="130" w:author="Lai, Kamhoong (Nokia - SG/Singapore)" w:date="2021-12-08T13:46:00Z">
            <w:r>
              <w:rPr>
                <w:noProof/>
                <w:webHidden/>
              </w:rPr>
              <w:t>25</w:t>
            </w:r>
            <w:r>
              <w:rPr>
                <w:noProof/>
                <w:webHidden/>
              </w:rPr>
              <w:fldChar w:fldCharType="end"/>
            </w:r>
            <w:r w:rsidRPr="00384391">
              <w:rPr>
                <w:rStyle w:val="Hyperlink"/>
                <w:noProof/>
              </w:rPr>
              <w:fldChar w:fldCharType="end"/>
            </w:r>
          </w:ins>
        </w:p>
        <w:p w14:paraId="0E25FD8C" w14:textId="18EA1EC6" w:rsidR="00891ACF" w:rsidRDefault="00891ACF">
          <w:pPr>
            <w:pStyle w:val="TOC4"/>
            <w:tabs>
              <w:tab w:val="left" w:pos="851"/>
            </w:tabs>
            <w:rPr>
              <w:ins w:id="131" w:author="Lai, Kamhoong (Nokia - SG/Singapore)" w:date="2021-12-08T13:46:00Z"/>
              <w:rFonts w:eastAsiaTheme="minorEastAsia" w:cstheme="minorBidi"/>
              <w:noProof/>
              <w:color w:val="auto"/>
              <w:lang w:val="en-SG" w:eastAsia="en-SG"/>
            </w:rPr>
          </w:pPr>
          <w:ins w:id="132"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"_Toc89863661"</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4.4.1.1</w:t>
            </w:r>
            <w:r>
              <w:rPr>
                <w:rFonts w:eastAsiaTheme="minorEastAsia" w:cstheme="minorBidi"/>
                <w:noProof/>
                <w:color w:val="auto"/>
                <w:lang w:val="en-SG" w:eastAsia="en-SG"/>
              </w:rPr>
              <w:tab/>
            </w:r>
            <w:r w:rsidRPr="00384391">
              <w:rPr>
                <w:rStyle w:val="Hyperlink"/>
                <w:noProof/>
              </w:rPr>
              <w:t>Activation of Wireless Subscriber</w:t>
            </w:r>
            <w:r>
              <w:rPr>
                <w:noProof/>
                <w:webHidden/>
              </w:rPr>
              <w:tab/>
            </w:r>
            <w:r>
              <w:rPr>
                <w:noProof/>
                <w:webHidden/>
              </w:rPr>
              <w:fldChar w:fldCharType="begin"/>
            </w:r>
            <w:r>
              <w:rPr>
                <w:noProof/>
                <w:webHidden/>
              </w:rPr>
              <w:instrText xml:space="preserve"> PAGEREF _Toc89863661 \h </w:instrText>
            </w:r>
            <w:r>
              <w:rPr>
                <w:noProof/>
                <w:webHidden/>
              </w:rPr>
            </w:r>
          </w:ins>
          <w:r>
            <w:rPr>
              <w:noProof/>
              <w:webHidden/>
            </w:rPr>
            <w:fldChar w:fldCharType="separate"/>
          </w:r>
          <w:ins w:id="133" w:author="Lai, Kamhoong (Nokia - SG/Singapore)" w:date="2021-12-08T13:46:00Z">
            <w:r>
              <w:rPr>
                <w:noProof/>
                <w:webHidden/>
              </w:rPr>
              <w:t>25</w:t>
            </w:r>
            <w:r>
              <w:rPr>
                <w:noProof/>
                <w:webHidden/>
              </w:rPr>
              <w:fldChar w:fldCharType="end"/>
            </w:r>
            <w:r w:rsidRPr="00384391">
              <w:rPr>
                <w:rStyle w:val="Hyperlink"/>
                <w:noProof/>
              </w:rPr>
              <w:fldChar w:fldCharType="end"/>
            </w:r>
          </w:ins>
        </w:p>
        <w:p w14:paraId="627CA4F8" w14:textId="32D8ED84" w:rsidR="00891ACF" w:rsidRDefault="00891ACF">
          <w:pPr>
            <w:pStyle w:val="TOC4"/>
            <w:tabs>
              <w:tab w:val="left" w:pos="851"/>
            </w:tabs>
            <w:rPr>
              <w:ins w:id="134" w:author="Lai, Kamhoong (Nokia - SG/Singapore)" w:date="2021-12-08T13:46:00Z"/>
              <w:rFonts w:eastAsiaTheme="minorEastAsia" w:cstheme="minorBidi"/>
              <w:noProof/>
              <w:color w:val="auto"/>
              <w:lang w:val="en-SG" w:eastAsia="en-SG"/>
            </w:rPr>
          </w:pPr>
          <w:ins w:id="135"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"_Toc89863662"</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4.4.1.2</w:t>
            </w:r>
            <w:r>
              <w:rPr>
                <w:rFonts w:eastAsiaTheme="minorEastAsia" w:cstheme="minorBidi"/>
                <w:noProof/>
                <w:color w:val="auto"/>
                <w:lang w:val="en-SG" w:eastAsia="en-SG"/>
              </w:rPr>
              <w:tab/>
            </w:r>
            <w:r w:rsidRPr="00384391">
              <w:rPr>
                <w:rStyle w:val="Hyperlink"/>
                <w:noProof/>
              </w:rPr>
              <w:t>Wireless Service Modification</w:t>
            </w:r>
            <w:r>
              <w:rPr>
                <w:noProof/>
                <w:webHidden/>
              </w:rPr>
              <w:tab/>
            </w:r>
            <w:r>
              <w:rPr>
                <w:noProof/>
                <w:webHidden/>
              </w:rPr>
              <w:fldChar w:fldCharType="begin"/>
            </w:r>
            <w:r>
              <w:rPr>
                <w:noProof/>
                <w:webHidden/>
              </w:rPr>
              <w:instrText xml:space="preserve"> PAGEREF _Toc89863662 \h </w:instrText>
            </w:r>
            <w:r>
              <w:rPr>
                <w:noProof/>
                <w:webHidden/>
              </w:rPr>
            </w:r>
          </w:ins>
          <w:r>
            <w:rPr>
              <w:noProof/>
              <w:webHidden/>
            </w:rPr>
            <w:fldChar w:fldCharType="separate"/>
          </w:r>
          <w:ins w:id="136" w:author="Lai, Kamhoong (Nokia - SG/Singapore)" w:date="2021-12-08T13:46:00Z">
            <w:r>
              <w:rPr>
                <w:noProof/>
                <w:webHidden/>
              </w:rPr>
              <w:t>26</w:t>
            </w:r>
            <w:r>
              <w:rPr>
                <w:noProof/>
                <w:webHidden/>
              </w:rPr>
              <w:fldChar w:fldCharType="end"/>
            </w:r>
            <w:r w:rsidRPr="00384391">
              <w:rPr>
                <w:rStyle w:val="Hyperlink"/>
                <w:noProof/>
              </w:rPr>
              <w:fldChar w:fldCharType="end"/>
            </w:r>
          </w:ins>
        </w:p>
        <w:p w14:paraId="62D1B860" w14:textId="57990508" w:rsidR="00891ACF" w:rsidRDefault="00891ACF">
          <w:pPr>
            <w:pStyle w:val="TOC4"/>
            <w:tabs>
              <w:tab w:val="left" w:pos="851"/>
            </w:tabs>
            <w:rPr>
              <w:ins w:id="137" w:author="Lai, Kamhoong (Nokia - SG/Singapore)" w:date="2021-12-08T13:46:00Z"/>
              <w:rFonts w:eastAsiaTheme="minorEastAsia" w:cstheme="minorBidi"/>
              <w:noProof/>
              <w:color w:val="auto"/>
              <w:lang w:val="en-SG" w:eastAsia="en-SG"/>
            </w:rPr>
          </w:pPr>
          <w:ins w:id="138"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"_Toc89863663"</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4.4.1.3</w:t>
            </w:r>
            <w:r>
              <w:rPr>
                <w:rFonts w:eastAsiaTheme="minorEastAsia" w:cstheme="minorBidi"/>
                <w:noProof/>
                <w:color w:val="auto"/>
                <w:lang w:val="en-SG" w:eastAsia="en-SG"/>
              </w:rPr>
              <w:tab/>
            </w:r>
            <w:r w:rsidRPr="00384391">
              <w:rPr>
                <w:rStyle w:val="Hyperlink"/>
                <w:noProof/>
              </w:rPr>
              <w:t>Suspend/Resume Wireless Subscriber</w:t>
            </w:r>
            <w:r>
              <w:rPr>
                <w:noProof/>
                <w:webHidden/>
              </w:rPr>
              <w:tab/>
            </w:r>
            <w:r>
              <w:rPr>
                <w:noProof/>
                <w:webHidden/>
              </w:rPr>
              <w:fldChar w:fldCharType="begin"/>
            </w:r>
            <w:r>
              <w:rPr>
                <w:noProof/>
                <w:webHidden/>
              </w:rPr>
              <w:instrText xml:space="preserve"> PAGEREF _Toc89863663 \h </w:instrText>
            </w:r>
            <w:r>
              <w:rPr>
                <w:noProof/>
                <w:webHidden/>
              </w:rPr>
            </w:r>
          </w:ins>
          <w:r>
            <w:rPr>
              <w:noProof/>
              <w:webHidden/>
            </w:rPr>
            <w:fldChar w:fldCharType="separate"/>
          </w:r>
          <w:ins w:id="139" w:author="Lai, Kamhoong (Nokia - SG/Singapore)" w:date="2021-12-08T13:46:00Z">
            <w:r>
              <w:rPr>
                <w:noProof/>
                <w:webHidden/>
              </w:rPr>
              <w:t>27</w:t>
            </w:r>
            <w:r>
              <w:rPr>
                <w:noProof/>
                <w:webHidden/>
              </w:rPr>
              <w:fldChar w:fldCharType="end"/>
            </w:r>
            <w:r w:rsidRPr="00384391">
              <w:rPr>
                <w:rStyle w:val="Hyperlink"/>
                <w:noProof/>
              </w:rPr>
              <w:fldChar w:fldCharType="end"/>
            </w:r>
          </w:ins>
        </w:p>
        <w:p w14:paraId="229B2580" w14:textId="64216607" w:rsidR="00891ACF" w:rsidRDefault="00891ACF">
          <w:pPr>
            <w:pStyle w:val="TOC4"/>
            <w:tabs>
              <w:tab w:val="left" w:pos="851"/>
            </w:tabs>
            <w:rPr>
              <w:ins w:id="140" w:author="Lai, Kamhoong (Nokia - SG/Singapore)" w:date="2021-12-08T13:46:00Z"/>
              <w:rFonts w:eastAsiaTheme="minorEastAsia" w:cstheme="minorBidi"/>
              <w:noProof/>
              <w:color w:val="auto"/>
              <w:lang w:val="en-SG" w:eastAsia="en-SG"/>
            </w:rPr>
          </w:pPr>
          <w:ins w:id="141"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"_Toc89863664"</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4.4.1.4</w:t>
            </w:r>
            <w:r>
              <w:rPr>
                <w:rFonts w:eastAsiaTheme="minorEastAsia" w:cstheme="minorBidi"/>
                <w:noProof/>
                <w:color w:val="auto"/>
                <w:lang w:val="en-SG" w:eastAsia="en-SG"/>
              </w:rPr>
              <w:tab/>
            </w:r>
            <w:r w:rsidRPr="00384391">
              <w:rPr>
                <w:rStyle w:val="Hyperlink"/>
                <w:noProof/>
              </w:rPr>
              <w:t>Disconnect Wireless Subscriber</w:t>
            </w:r>
            <w:r>
              <w:rPr>
                <w:noProof/>
                <w:webHidden/>
              </w:rPr>
              <w:tab/>
            </w:r>
            <w:r>
              <w:rPr>
                <w:noProof/>
                <w:webHidden/>
              </w:rPr>
              <w:fldChar w:fldCharType="begin"/>
            </w:r>
            <w:r>
              <w:rPr>
                <w:noProof/>
                <w:webHidden/>
              </w:rPr>
              <w:instrText xml:space="preserve"> PAGEREF _Toc89863664 \h </w:instrText>
            </w:r>
            <w:r>
              <w:rPr>
                <w:noProof/>
                <w:webHidden/>
              </w:rPr>
            </w:r>
          </w:ins>
          <w:r>
            <w:rPr>
              <w:noProof/>
              <w:webHidden/>
            </w:rPr>
            <w:fldChar w:fldCharType="separate"/>
          </w:r>
          <w:ins w:id="142" w:author="Lai, Kamhoong (Nokia - SG/Singapore)" w:date="2021-12-08T13:46:00Z">
            <w:r>
              <w:rPr>
                <w:noProof/>
                <w:webHidden/>
              </w:rPr>
              <w:t>29</w:t>
            </w:r>
            <w:r>
              <w:rPr>
                <w:noProof/>
                <w:webHidden/>
              </w:rPr>
              <w:fldChar w:fldCharType="end"/>
            </w:r>
            <w:r w:rsidRPr="00384391">
              <w:rPr>
                <w:rStyle w:val="Hyperlink"/>
                <w:noProof/>
              </w:rPr>
              <w:fldChar w:fldCharType="end"/>
            </w:r>
          </w:ins>
        </w:p>
        <w:p w14:paraId="34FA652F" w14:textId="6451F8E6" w:rsidR="00891ACF" w:rsidRDefault="00891ACF">
          <w:pPr>
            <w:pStyle w:val="TOC3"/>
            <w:rPr>
              <w:ins w:id="143" w:author="Lai, Kamhoong (Nokia - SG/Singapore)" w:date="2021-12-08T13:46:00Z"/>
              <w:noProof/>
              <w:color w:val="auto"/>
              <w:lang w:val="en-SG" w:eastAsia="en-SG"/>
            </w:rPr>
          </w:pPr>
          <w:ins w:id="144"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"_Toc89863665"</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4.4.2</w:t>
            </w:r>
            <w:r>
              <w:rPr>
                <w:noProof/>
                <w:color w:val="auto"/>
                <w:lang w:val="en-SG" w:eastAsia="en-SG"/>
              </w:rPr>
              <w:tab/>
            </w:r>
            <w:r w:rsidRPr="00384391">
              <w:rPr>
                <w:rStyle w:val="Hyperlink"/>
                <w:noProof/>
              </w:rPr>
              <w:t>Phase 1b</w:t>
            </w:r>
            <w:r>
              <w:rPr>
                <w:noProof/>
                <w:webHidden/>
              </w:rPr>
              <w:tab/>
            </w:r>
            <w:r>
              <w:rPr>
                <w:noProof/>
                <w:webHidden/>
              </w:rPr>
              <w:fldChar w:fldCharType="begin"/>
            </w:r>
            <w:r>
              <w:rPr>
                <w:noProof/>
                <w:webHidden/>
              </w:rPr>
              <w:instrText xml:space="preserve"> PAGEREF _Toc89863665 \h </w:instrText>
            </w:r>
            <w:r>
              <w:rPr>
                <w:noProof/>
                <w:webHidden/>
              </w:rPr>
            </w:r>
          </w:ins>
          <w:r>
            <w:rPr>
              <w:noProof/>
              <w:webHidden/>
            </w:rPr>
            <w:fldChar w:fldCharType="separate"/>
          </w:r>
          <w:ins w:id="145" w:author="Lai, Kamhoong (Nokia - SG/Singapore)" w:date="2021-12-08T13:46:00Z">
            <w:r>
              <w:rPr>
                <w:noProof/>
                <w:webHidden/>
              </w:rPr>
              <w:t>30</w:t>
            </w:r>
            <w:r>
              <w:rPr>
                <w:noProof/>
                <w:webHidden/>
              </w:rPr>
              <w:fldChar w:fldCharType="end"/>
            </w:r>
            <w:r w:rsidRPr="00384391">
              <w:rPr>
                <w:rStyle w:val="Hyperlink"/>
                <w:noProof/>
              </w:rPr>
              <w:fldChar w:fldCharType="end"/>
            </w:r>
          </w:ins>
        </w:p>
        <w:p w14:paraId="05089312" w14:textId="6390031E" w:rsidR="00891ACF" w:rsidRDefault="00891ACF">
          <w:pPr>
            <w:pStyle w:val="TOC4"/>
            <w:tabs>
              <w:tab w:val="left" w:pos="851"/>
            </w:tabs>
            <w:rPr>
              <w:ins w:id="146" w:author="Lai, Kamhoong (Nokia - SG/Singapore)" w:date="2021-12-08T13:46:00Z"/>
              <w:rFonts w:eastAsiaTheme="minorEastAsia" w:cstheme="minorBidi"/>
              <w:noProof/>
              <w:color w:val="auto"/>
              <w:lang w:val="en-SG" w:eastAsia="en-SG"/>
            </w:rPr>
          </w:pPr>
          <w:ins w:id="147"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"_Toc89863666"</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4.4.2.1</w:t>
            </w:r>
            <w:r>
              <w:rPr>
                <w:rFonts w:eastAsiaTheme="minorEastAsia" w:cstheme="minorBidi"/>
                <w:noProof/>
                <w:color w:val="auto"/>
                <w:lang w:val="en-SG" w:eastAsia="en-SG"/>
              </w:rPr>
              <w:tab/>
            </w:r>
            <w:r w:rsidRPr="00384391">
              <w:rPr>
                <w:rStyle w:val="Hyperlink"/>
                <w:noProof/>
              </w:rPr>
              <w:t>Change Billing Cycle</w:t>
            </w:r>
            <w:r>
              <w:rPr>
                <w:noProof/>
                <w:webHidden/>
              </w:rPr>
              <w:tab/>
            </w:r>
            <w:r>
              <w:rPr>
                <w:noProof/>
                <w:webHidden/>
              </w:rPr>
              <w:fldChar w:fldCharType="begin"/>
            </w:r>
            <w:r>
              <w:rPr>
                <w:noProof/>
                <w:webHidden/>
              </w:rPr>
              <w:instrText xml:space="preserve"> PAGEREF _Toc89863666 \h </w:instrText>
            </w:r>
            <w:r>
              <w:rPr>
                <w:noProof/>
                <w:webHidden/>
              </w:rPr>
            </w:r>
          </w:ins>
          <w:r>
            <w:rPr>
              <w:noProof/>
              <w:webHidden/>
            </w:rPr>
            <w:fldChar w:fldCharType="separate"/>
          </w:r>
          <w:ins w:id="148" w:author="Lai, Kamhoong (Nokia - SG/Singapore)" w:date="2021-12-08T13:46:00Z">
            <w:r>
              <w:rPr>
                <w:noProof/>
                <w:webHidden/>
              </w:rPr>
              <w:t>30</w:t>
            </w:r>
            <w:r>
              <w:rPr>
                <w:noProof/>
                <w:webHidden/>
              </w:rPr>
              <w:fldChar w:fldCharType="end"/>
            </w:r>
            <w:r w:rsidRPr="00384391">
              <w:rPr>
                <w:rStyle w:val="Hyperlink"/>
                <w:noProof/>
              </w:rPr>
              <w:fldChar w:fldCharType="end"/>
            </w:r>
          </w:ins>
        </w:p>
        <w:p w14:paraId="34FEC898" w14:textId="38152591" w:rsidR="00891ACF" w:rsidRDefault="00891ACF">
          <w:pPr>
            <w:pStyle w:val="TOC4"/>
            <w:tabs>
              <w:tab w:val="left" w:pos="851"/>
            </w:tabs>
            <w:rPr>
              <w:ins w:id="149" w:author="Lai, Kamhoong (Nokia - SG/Singapore)" w:date="2021-12-08T13:46:00Z"/>
              <w:rFonts w:eastAsiaTheme="minorEastAsia" w:cstheme="minorBidi"/>
              <w:noProof/>
              <w:color w:val="auto"/>
              <w:lang w:val="en-SG" w:eastAsia="en-SG"/>
            </w:rPr>
          </w:pPr>
          <w:ins w:id="150"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"_Toc89863667"</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4.4.2.2</w:t>
            </w:r>
            <w:r>
              <w:rPr>
                <w:rFonts w:eastAsiaTheme="minorEastAsia" w:cstheme="minorBidi"/>
                <w:noProof/>
                <w:color w:val="auto"/>
                <w:lang w:val="en-SG" w:eastAsia="en-SG"/>
              </w:rPr>
              <w:tab/>
            </w:r>
            <w:r w:rsidRPr="00384391">
              <w:rPr>
                <w:rStyle w:val="Hyperlink"/>
                <w:noProof/>
              </w:rPr>
              <w:t>Change Ownership</w:t>
            </w:r>
            <w:r>
              <w:rPr>
                <w:noProof/>
                <w:webHidden/>
              </w:rPr>
              <w:tab/>
            </w:r>
            <w:r>
              <w:rPr>
                <w:noProof/>
                <w:webHidden/>
              </w:rPr>
              <w:fldChar w:fldCharType="begin"/>
            </w:r>
            <w:r>
              <w:rPr>
                <w:noProof/>
                <w:webHidden/>
              </w:rPr>
              <w:instrText xml:space="preserve"> PAGEREF _Toc89863667 \h </w:instrText>
            </w:r>
            <w:r>
              <w:rPr>
                <w:noProof/>
                <w:webHidden/>
              </w:rPr>
            </w:r>
          </w:ins>
          <w:r>
            <w:rPr>
              <w:noProof/>
              <w:webHidden/>
            </w:rPr>
            <w:fldChar w:fldCharType="separate"/>
          </w:r>
          <w:ins w:id="151" w:author="Lai, Kamhoong (Nokia - SG/Singapore)" w:date="2021-12-08T13:46:00Z">
            <w:r>
              <w:rPr>
                <w:noProof/>
                <w:webHidden/>
              </w:rPr>
              <w:t>31</w:t>
            </w:r>
            <w:r>
              <w:rPr>
                <w:noProof/>
                <w:webHidden/>
              </w:rPr>
              <w:fldChar w:fldCharType="end"/>
            </w:r>
            <w:r w:rsidRPr="00384391">
              <w:rPr>
                <w:rStyle w:val="Hyperlink"/>
                <w:noProof/>
              </w:rPr>
              <w:fldChar w:fldCharType="end"/>
            </w:r>
          </w:ins>
        </w:p>
        <w:p w14:paraId="2D624BC2" w14:textId="12827590" w:rsidR="00891ACF" w:rsidRDefault="00891ACF">
          <w:pPr>
            <w:pStyle w:val="TOC4"/>
            <w:tabs>
              <w:tab w:val="left" w:pos="851"/>
            </w:tabs>
            <w:rPr>
              <w:ins w:id="152" w:author="Lai, Kamhoong (Nokia - SG/Singapore)" w:date="2021-12-08T13:46:00Z"/>
              <w:rFonts w:eastAsiaTheme="minorEastAsia" w:cstheme="minorBidi"/>
              <w:noProof/>
              <w:color w:val="auto"/>
              <w:lang w:val="en-SG" w:eastAsia="en-SG"/>
            </w:rPr>
          </w:pPr>
          <w:ins w:id="153"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"_Toc89863668"</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4.4.2.3</w:t>
            </w:r>
            <w:r>
              <w:rPr>
                <w:rFonts w:eastAsiaTheme="minorEastAsia" w:cstheme="minorBidi"/>
                <w:noProof/>
                <w:color w:val="auto"/>
                <w:lang w:val="en-SG" w:eastAsia="en-SG"/>
              </w:rPr>
              <w:tab/>
            </w:r>
            <w:r w:rsidRPr="00384391">
              <w:rPr>
                <w:rStyle w:val="Hyperlink"/>
                <w:noProof/>
              </w:rPr>
              <w:t>Bar/Unbar Wireless Subscriber</w:t>
            </w:r>
            <w:r>
              <w:rPr>
                <w:noProof/>
                <w:webHidden/>
              </w:rPr>
              <w:tab/>
            </w:r>
            <w:r>
              <w:rPr>
                <w:noProof/>
                <w:webHidden/>
              </w:rPr>
              <w:fldChar w:fldCharType="begin"/>
            </w:r>
            <w:r>
              <w:rPr>
                <w:noProof/>
                <w:webHidden/>
              </w:rPr>
              <w:instrText xml:space="preserve"> PAGEREF _Toc89863668 \h </w:instrText>
            </w:r>
            <w:r>
              <w:rPr>
                <w:noProof/>
                <w:webHidden/>
              </w:rPr>
            </w:r>
          </w:ins>
          <w:r>
            <w:rPr>
              <w:noProof/>
              <w:webHidden/>
            </w:rPr>
            <w:fldChar w:fldCharType="separate"/>
          </w:r>
          <w:ins w:id="154" w:author="Lai, Kamhoong (Nokia - SG/Singapore)" w:date="2021-12-08T13:46:00Z">
            <w:r>
              <w:rPr>
                <w:noProof/>
                <w:webHidden/>
              </w:rPr>
              <w:t>32</w:t>
            </w:r>
            <w:r>
              <w:rPr>
                <w:noProof/>
                <w:webHidden/>
              </w:rPr>
              <w:fldChar w:fldCharType="end"/>
            </w:r>
            <w:r w:rsidRPr="00384391">
              <w:rPr>
                <w:rStyle w:val="Hyperlink"/>
                <w:noProof/>
              </w:rPr>
              <w:fldChar w:fldCharType="end"/>
            </w:r>
          </w:ins>
        </w:p>
        <w:p w14:paraId="2F011177" w14:textId="6BE99E98" w:rsidR="00891ACF" w:rsidRDefault="00891ACF">
          <w:pPr>
            <w:pStyle w:val="TOC4"/>
            <w:tabs>
              <w:tab w:val="left" w:pos="851"/>
            </w:tabs>
            <w:rPr>
              <w:ins w:id="155" w:author="Lai, Kamhoong (Nokia - SG/Singapore)" w:date="2021-12-08T13:46:00Z"/>
              <w:rFonts w:eastAsiaTheme="minorEastAsia" w:cstheme="minorBidi"/>
              <w:noProof/>
              <w:color w:val="auto"/>
              <w:lang w:val="en-SG" w:eastAsia="en-SG"/>
            </w:rPr>
          </w:pPr>
          <w:ins w:id="156"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"_Toc89863669"</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4.4.2.4</w:t>
            </w:r>
            <w:r>
              <w:rPr>
                <w:rFonts w:eastAsiaTheme="minorEastAsia" w:cstheme="minorBidi"/>
                <w:noProof/>
                <w:color w:val="auto"/>
                <w:lang w:val="en-SG" w:eastAsia="en-SG"/>
              </w:rPr>
              <w:tab/>
            </w:r>
            <w:r w:rsidRPr="00384391">
              <w:rPr>
                <w:rStyle w:val="Hyperlink"/>
                <w:noProof/>
              </w:rPr>
              <w:t>IPTV</w:t>
            </w:r>
            <w:r>
              <w:rPr>
                <w:noProof/>
                <w:webHidden/>
              </w:rPr>
              <w:tab/>
            </w:r>
            <w:r>
              <w:rPr>
                <w:noProof/>
                <w:webHidden/>
              </w:rPr>
              <w:fldChar w:fldCharType="begin"/>
            </w:r>
            <w:r>
              <w:rPr>
                <w:noProof/>
                <w:webHidden/>
              </w:rPr>
              <w:instrText xml:space="preserve"> PAGEREF _Toc89863669 \h </w:instrText>
            </w:r>
            <w:r>
              <w:rPr>
                <w:noProof/>
                <w:webHidden/>
              </w:rPr>
            </w:r>
          </w:ins>
          <w:r>
            <w:rPr>
              <w:noProof/>
              <w:webHidden/>
            </w:rPr>
            <w:fldChar w:fldCharType="separate"/>
          </w:r>
          <w:ins w:id="157" w:author="Lai, Kamhoong (Nokia - SG/Singapore)" w:date="2021-12-08T13:46:00Z">
            <w:r>
              <w:rPr>
                <w:noProof/>
                <w:webHidden/>
              </w:rPr>
              <w:t>33</w:t>
            </w:r>
            <w:r>
              <w:rPr>
                <w:noProof/>
                <w:webHidden/>
              </w:rPr>
              <w:fldChar w:fldCharType="end"/>
            </w:r>
            <w:r w:rsidRPr="00384391">
              <w:rPr>
                <w:rStyle w:val="Hyperlink"/>
                <w:noProof/>
              </w:rPr>
              <w:fldChar w:fldCharType="end"/>
            </w:r>
          </w:ins>
        </w:p>
        <w:p w14:paraId="5707E0B7" w14:textId="7CABA915" w:rsidR="00891ACF" w:rsidRDefault="00891ACF">
          <w:pPr>
            <w:pStyle w:val="TOC4"/>
            <w:tabs>
              <w:tab w:val="left" w:pos="851"/>
            </w:tabs>
            <w:rPr>
              <w:ins w:id="158" w:author="Lai, Kamhoong (Nokia - SG/Singapore)" w:date="2021-12-08T13:46:00Z"/>
              <w:rFonts w:eastAsiaTheme="minorEastAsia" w:cstheme="minorBidi"/>
              <w:noProof/>
              <w:color w:val="auto"/>
              <w:lang w:val="en-SG" w:eastAsia="en-SG"/>
            </w:rPr>
          </w:pPr>
          <w:ins w:id="159"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"_Toc89863670"</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4.4.2.5</w:t>
            </w:r>
            <w:r>
              <w:rPr>
                <w:rFonts w:eastAsiaTheme="minorEastAsia" w:cstheme="minorBidi"/>
                <w:noProof/>
                <w:color w:val="auto"/>
                <w:lang w:val="en-SG" w:eastAsia="en-SG"/>
              </w:rPr>
              <w:tab/>
            </w:r>
            <w:r w:rsidRPr="00384391">
              <w:rPr>
                <w:rStyle w:val="Hyperlink"/>
                <w:noProof/>
              </w:rPr>
              <w:t>SAT TV</w:t>
            </w:r>
            <w:r>
              <w:rPr>
                <w:noProof/>
                <w:webHidden/>
              </w:rPr>
              <w:tab/>
            </w:r>
            <w:r>
              <w:rPr>
                <w:noProof/>
                <w:webHidden/>
              </w:rPr>
              <w:fldChar w:fldCharType="begin"/>
            </w:r>
            <w:r>
              <w:rPr>
                <w:noProof/>
                <w:webHidden/>
              </w:rPr>
              <w:instrText xml:space="preserve"> PAGEREF _Toc89863670 \h </w:instrText>
            </w:r>
            <w:r>
              <w:rPr>
                <w:noProof/>
                <w:webHidden/>
              </w:rPr>
            </w:r>
          </w:ins>
          <w:r>
            <w:rPr>
              <w:noProof/>
              <w:webHidden/>
            </w:rPr>
            <w:fldChar w:fldCharType="separate"/>
          </w:r>
          <w:ins w:id="160" w:author="Lai, Kamhoong (Nokia - SG/Singapore)" w:date="2021-12-08T13:46:00Z">
            <w:r>
              <w:rPr>
                <w:noProof/>
                <w:webHidden/>
              </w:rPr>
              <w:t>34</w:t>
            </w:r>
            <w:r>
              <w:rPr>
                <w:noProof/>
                <w:webHidden/>
              </w:rPr>
              <w:fldChar w:fldCharType="end"/>
            </w:r>
            <w:r w:rsidRPr="00384391">
              <w:rPr>
                <w:rStyle w:val="Hyperlink"/>
                <w:noProof/>
              </w:rPr>
              <w:fldChar w:fldCharType="end"/>
            </w:r>
          </w:ins>
        </w:p>
        <w:p w14:paraId="6444A831" w14:textId="4E25F7A2" w:rsidR="00891ACF" w:rsidRDefault="00891ACF">
          <w:pPr>
            <w:pStyle w:val="TOC4"/>
            <w:tabs>
              <w:tab w:val="left" w:pos="851"/>
            </w:tabs>
            <w:rPr>
              <w:ins w:id="161" w:author="Lai, Kamhoong (Nokia - SG/Singapore)" w:date="2021-12-08T13:46:00Z"/>
              <w:rFonts w:eastAsiaTheme="minorEastAsia" w:cstheme="minorBidi"/>
              <w:noProof/>
              <w:color w:val="auto"/>
              <w:lang w:val="en-SG" w:eastAsia="en-SG"/>
            </w:rPr>
          </w:pPr>
          <w:ins w:id="162" w:author="Lai, Kamhoong (Nokia - SG/Singapore)" w:date="2021-12-08T13:46:00Z">
            <w:r w:rsidRPr="00384391">
              <w:rPr>
                <w:rStyle w:val="Hyperlink"/>
                <w:noProof/>
              </w:rPr>
              <w:lastRenderedPageBreak/>
              <w:fldChar w:fldCharType="begin"/>
            </w:r>
            <w:r w:rsidRPr="00384391">
              <w:rPr>
                <w:rStyle w:val="Hyperlink"/>
                <w:noProof/>
              </w:rPr>
              <w:instrText xml:space="preserve"> </w:instrText>
            </w:r>
            <w:r>
              <w:rPr>
                <w:noProof/>
              </w:rPr>
              <w:instrText>HYPERLINK \l "_Toc89863671"</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4.4.2.6</w:t>
            </w:r>
            <w:r>
              <w:rPr>
                <w:rFonts w:eastAsiaTheme="minorEastAsia" w:cstheme="minorBidi"/>
                <w:noProof/>
                <w:color w:val="auto"/>
                <w:lang w:val="en-SG" w:eastAsia="en-SG"/>
              </w:rPr>
              <w:tab/>
            </w:r>
            <w:r w:rsidRPr="00384391">
              <w:rPr>
                <w:rStyle w:val="Hyperlink"/>
                <w:noProof/>
              </w:rPr>
              <w:t>Notice of Disconnect</w:t>
            </w:r>
            <w:r>
              <w:rPr>
                <w:noProof/>
                <w:webHidden/>
              </w:rPr>
              <w:tab/>
            </w:r>
            <w:r>
              <w:rPr>
                <w:noProof/>
                <w:webHidden/>
              </w:rPr>
              <w:fldChar w:fldCharType="begin"/>
            </w:r>
            <w:r>
              <w:rPr>
                <w:noProof/>
                <w:webHidden/>
              </w:rPr>
              <w:instrText xml:space="preserve"> PAGEREF _Toc89863671 \h </w:instrText>
            </w:r>
            <w:r>
              <w:rPr>
                <w:noProof/>
                <w:webHidden/>
              </w:rPr>
            </w:r>
          </w:ins>
          <w:r>
            <w:rPr>
              <w:noProof/>
              <w:webHidden/>
            </w:rPr>
            <w:fldChar w:fldCharType="separate"/>
          </w:r>
          <w:ins w:id="163" w:author="Lai, Kamhoong (Nokia - SG/Singapore)" w:date="2021-12-08T13:46:00Z">
            <w:r>
              <w:rPr>
                <w:noProof/>
                <w:webHidden/>
              </w:rPr>
              <w:t>35</w:t>
            </w:r>
            <w:r>
              <w:rPr>
                <w:noProof/>
                <w:webHidden/>
              </w:rPr>
              <w:fldChar w:fldCharType="end"/>
            </w:r>
            <w:r w:rsidRPr="00384391">
              <w:rPr>
                <w:rStyle w:val="Hyperlink"/>
                <w:noProof/>
              </w:rPr>
              <w:fldChar w:fldCharType="end"/>
            </w:r>
          </w:ins>
        </w:p>
        <w:p w14:paraId="38F5463A" w14:textId="47E3EDE9" w:rsidR="00891ACF" w:rsidRDefault="00891ACF">
          <w:pPr>
            <w:pStyle w:val="TOC4"/>
            <w:tabs>
              <w:tab w:val="left" w:pos="851"/>
            </w:tabs>
            <w:rPr>
              <w:ins w:id="164" w:author="Lai, Kamhoong (Nokia - SG/Singapore)" w:date="2021-12-08T13:46:00Z"/>
              <w:rFonts w:eastAsiaTheme="minorEastAsia" w:cstheme="minorBidi"/>
              <w:noProof/>
              <w:color w:val="auto"/>
              <w:lang w:val="en-SG" w:eastAsia="en-SG"/>
            </w:rPr>
          </w:pPr>
          <w:ins w:id="165"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"_Toc89863672"</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4.4.2.7</w:t>
            </w:r>
            <w:r>
              <w:rPr>
                <w:rFonts w:eastAsiaTheme="minorEastAsia" w:cstheme="minorBidi"/>
                <w:noProof/>
                <w:color w:val="auto"/>
                <w:lang w:val="en-SG" w:eastAsia="en-SG"/>
              </w:rPr>
              <w:tab/>
            </w:r>
            <w:r w:rsidRPr="00384391">
              <w:rPr>
                <w:rStyle w:val="Hyperlink"/>
                <w:noProof/>
              </w:rPr>
              <w:t>SUN FLP Replenishment</w:t>
            </w:r>
            <w:r>
              <w:rPr>
                <w:noProof/>
                <w:webHidden/>
              </w:rPr>
              <w:tab/>
            </w:r>
            <w:r>
              <w:rPr>
                <w:noProof/>
                <w:webHidden/>
              </w:rPr>
              <w:fldChar w:fldCharType="begin"/>
            </w:r>
            <w:r>
              <w:rPr>
                <w:noProof/>
                <w:webHidden/>
              </w:rPr>
              <w:instrText xml:space="preserve"> PAGEREF _Toc89863672 \h </w:instrText>
            </w:r>
            <w:r>
              <w:rPr>
                <w:noProof/>
                <w:webHidden/>
              </w:rPr>
            </w:r>
          </w:ins>
          <w:r>
            <w:rPr>
              <w:noProof/>
              <w:webHidden/>
            </w:rPr>
            <w:fldChar w:fldCharType="separate"/>
          </w:r>
          <w:ins w:id="166" w:author="Lai, Kamhoong (Nokia - SG/Singapore)" w:date="2021-12-08T13:46:00Z">
            <w:r>
              <w:rPr>
                <w:noProof/>
                <w:webHidden/>
              </w:rPr>
              <w:t>1</w:t>
            </w:r>
            <w:r>
              <w:rPr>
                <w:noProof/>
                <w:webHidden/>
              </w:rPr>
              <w:fldChar w:fldCharType="end"/>
            </w:r>
            <w:r w:rsidRPr="00384391">
              <w:rPr>
                <w:rStyle w:val="Hyperlink"/>
                <w:noProof/>
              </w:rPr>
              <w:fldChar w:fldCharType="end"/>
            </w:r>
          </w:ins>
        </w:p>
        <w:p w14:paraId="34940486" w14:textId="0C6020EF" w:rsidR="00891ACF" w:rsidRDefault="00891ACF">
          <w:pPr>
            <w:pStyle w:val="TOC4"/>
            <w:tabs>
              <w:tab w:val="left" w:pos="851"/>
            </w:tabs>
            <w:rPr>
              <w:ins w:id="167" w:author="Lai, Kamhoong (Nokia - SG/Singapore)" w:date="2021-12-08T13:46:00Z"/>
              <w:rFonts w:eastAsiaTheme="minorEastAsia" w:cstheme="minorBidi"/>
              <w:noProof/>
              <w:color w:val="auto"/>
              <w:lang w:val="en-SG" w:eastAsia="en-SG"/>
            </w:rPr>
          </w:pPr>
          <w:ins w:id="168"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"_Toc89863673"</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4.4.2.8</w:t>
            </w:r>
            <w:r>
              <w:rPr>
                <w:rFonts w:eastAsiaTheme="minorEastAsia" w:cstheme="minorBidi"/>
                <w:noProof/>
                <w:color w:val="auto"/>
                <w:lang w:val="en-SG" w:eastAsia="en-SG"/>
              </w:rPr>
              <w:tab/>
            </w:r>
            <w:r w:rsidRPr="00384391">
              <w:rPr>
                <w:rStyle w:val="Hyperlink"/>
                <w:noProof/>
              </w:rPr>
              <w:t>PLP Fixed Wireless</w:t>
            </w:r>
            <w:r>
              <w:rPr>
                <w:noProof/>
                <w:webHidden/>
              </w:rPr>
              <w:tab/>
            </w:r>
            <w:r>
              <w:rPr>
                <w:noProof/>
                <w:webHidden/>
              </w:rPr>
              <w:fldChar w:fldCharType="begin"/>
            </w:r>
            <w:r>
              <w:rPr>
                <w:noProof/>
                <w:webHidden/>
              </w:rPr>
              <w:instrText xml:space="preserve"> PAGEREF _Toc89863673 \h </w:instrText>
            </w:r>
            <w:r>
              <w:rPr>
                <w:noProof/>
                <w:webHidden/>
              </w:rPr>
            </w:r>
          </w:ins>
          <w:r>
            <w:rPr>
              <w:noProof/>
              <w:webHidden/>
            </w:rPr>
            <w:fldChar w:fldCharType="separate"/>
          </w:r>
          <w:ins w:id="169" w:author="Lai, Kamhoong (Nokia - SG/Singapore)" w:date="2021-12-08T13:46:00Z">
            <w:r>
              <w:rPr>
                <w:noProof/>
                <w:webHidden/>
              </w:rPr>
              <w:t>3</w:t>
            </w:r>
            <w:r>
              <w:rPr>
                <w:noProof/>
                <w:webHidden/>
              </w:rPr>
              <w:fldChar w:fldCharType="end"/>
            </w:r>
            <w:r w:rsidRPr="00384391">
              <w:rPr>
                <w:rStyle w:val="Hyperlink"/>
                <w:noProof/>
              </w:rPr>
              <w:fldChar w:fldCharType="end"/>
            </w:r>
          </w:ins>
        </w:p>
        <w:p w14:paraId="2D7E6046" w14:textId="711721E6" w:rsidR="00891ACF" w:rsidRDefault="00891ACF">
          <w:pPr>
            <w:pStyle w:val="TOC4"/>
            <w:tabs>
              <w:tab w:val="left" w:pos="851"/>
            </w:tabs>
            <w:rPr>
              <w:ins w:id="170" w:author="Lai, Kamhoong (Nokia - SG/Singapore)" w:date="2021-12-08T13:46:00Z"/>
              <w:rFonts w:eastAsiaTheme="minorEastAsia" w:cstheme="minorBidi"/>
              <w:noProof/>
              <w:color w:val="auto"/>
              <w:lang w:val="en-SG" w:eastAsia="en-SG"/>
            </w:rPr>
          </w:pPr>
          <w:ins w:id="171"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"_Toc89863674"</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4.4.2.9</w:t>
            </w:r>
            <w:r>
              <w:rPr>
                <w:rFonts w:eastAsiaTheme="minorEastAsia" w:cstheme="minorBidi"/>
                <w:noProof/>
                <w:color w:val="auto"/>
                <w:lang w:val="en-SG" w:eastAsia="en-SG"/>
              </w:rPr>
              <w:tab/>
            </w:r>
            <w:r w:rsidRPr="00384391">
              <w:rPr>
                <w:rStyle w:val="Hyperlink"/>
                <w:noProof/>
              </w:rPr>
              <w:t>Home Wifi</w:t>
            </w:r>
            <w:r>
              <w:rPr>
                <w:noProof/>
                <w:webHidden/>
              </w:rPr>
              <w:tab/>
            </w:r>
            <w:r>
              <w:rPr>
                <w:noProof/>
                <w:webHidden/>
              </w:rPr>
              <w:fldChar w:fldCharType="begin"/>
            </w:r>
            <w:r>
              <w:rPr>
                <w:noProof/>
                <w:webHidden/>
              </w:rPr>
              <w:instrText xml:space="preserve"> PAGEREF _Toc89863674 \h </w:instrText>
            </w:r>
            <w:r>
              <w:rPr>
                <w:noProof/>
                <w:webHidden/>
              </w:rPr>
            </w:r>
          </w:ins>
          <w:r>
            <w:rPr>
              <w:noProof/>
              <w:webHidden/>
            </w:rPr>
            <w:fldChar w:fldCharType="separate"/>
          </w:r>
          <w:ins w:id="172" w:author="Lai, Kamhoong (Nokia - SG/Singapore)" w:date="2021-12-08T13:46:00Z">
            <w:r>
              <w:rPr>
                <w:noProof/>
                <w:webHidden/>
              </w:rPr>
              <w:t>4</w:t>
            </w:r>
            <w:r>
              <w:rPr>
                <w:noProof/>
                <w:webHidden/>
              </w:rPr>
              <w:fldChar w:fldCharType="end"/>
            </w:r>
            <w:r w:rsidRPr="00384391">
              <w:rPr>
                <w:rStyle w:val="Hyperlink"/>
                <w:noProof/>
              </w:rPr>
              <w:fldChar w:fldCharType="end"/>
            </w:r>
          </w:ins>
        </w:p>
        <w:p w14:paraId="64401DDE" w14:textId="7FFEC45E" w:rsidR="00891ACF" w:rsidRDefault="00891ACF">
          <w:pPr>
            <w:pStyle w:val="TOC3"/>
            <w:rPr>
              <w:ins w:id="173" w:author="Lai, Kamhoong (Nokia - SG/Singapore)" w:date="2021-12-08T13:46:00Z"/>
              <w:noProof/>
              <w:color w:val="auto"/>
              <w:lang w:val="en-SG" w:eastAsia="en-SG"/>
            </w:rPr>
          </w:pPr>
          <w:ins w:id="174"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"_Toc89863675"</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4.4.3</w:t>
            </w:r>
            <w:r>
              <w:rPr>
                <w:noProof/>
                <w:color w:val="auto"/>
                <w:lang w:val="en-SG" w:eastAsia="en-SG"/>
              </w:rPr>
              <w:tab/>
            </w:r>
            <w:r w:rsidRPr="00384391">
              <w:rPr>
                <w:rStyle w:val="Hyperlink"/>
                <w:noProof/>
              </w:rPr>
              <w:t>Intra MNP</w:t>
            </w:r>
            <w:r>
              <w:rPr>
                <w:noProof/>
                <w:webHidden/>
              </w:rPr>
              <w:tab/>
            </w:r>
            <w:r>
              <w:rPr>
                <w:noProof/>
                <w:webHidden/>
              </w:rPr>
              <w:fldChar w:fldCharType="begin"/>
            </w:r>
            <w:r>
              <w:rPr>
                <w:noProof/>
                <w:webHidden/>
              </w:rPr>
              <w:instrText xml:space="preserve"> PAGEREF _Toc89863675 \h </w:instrText>
            </w:r>
            <w:r>
              <w:rPr>
                <w:noProof/>
                <w:webHidden/>
              </w:rPr>
            </w:r>
          </w:ins>
          <w:r>
            <w:rPr>
              <w:noProof/>
              <w:webHidden/>
            </w:rPr>
            <w:fldChar w:fldCharType="separate"/>
          </w:r>
          <w:ins w:id="175" w:author="Lai, Kamhoong (Nokia - SG/Singapore)" w:date="2021-12-08T13:46:00Z">
            <w:r>
              <w:rPr>
                <w:noProof/>
                <w:webHidden/>
              </w:rPr>
              <w:t>1</w:t>
            </w:r>
            <w:r>
              <w:rPr>
                <w:noProof/>
                <w:webHidden/>
              </w:rPr>
              <w:fldChar w:fldCharType="end"/>
            </w:r>
            <w:r w:rsidRPr="00384391">
              <w:rPr>
                <w:rStyle w:val="Hyperlink"/>
                <w:noProof/>
              </w:rPr>
              <w:fldChar w:fldCharType="end"/>
            </w:r>
          </w:ins>
        </w:p>
        <w:p w14:paraId="0AC6AF95" w14:textId="43ECD1B0" w:rsidR="00891ACF" w:rsidRDefault="00891ACF">
          <w:pPr>
            <w:pStyle w:val="TOC4"/>
            <w:tabs>
              <w:tab w:val="left" w:pos="851"/>
            </w:tabs>
            <w:rPr>
              <w:ins w:id="176" w:author="Lai, Kamhoong (Nokia - SG/Singapore)" w:date="2021-12-08T13:46:00Z"/>
              <w:rFonts w:eastAsiaTheme="minorEastAsia" w:cstheme="minorBidi"/>
              <w:noProof/>
              <w:color w:val="auto"/>
              <w:lang w:val="en-SG" w:eastAsia="en-SG"/>
            </w:rPr>
          </w:pPr>
          <w:ins w:id="177"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"_Toc89863676"</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4.4.3.1</w:t>
            </w:r>
            <w:r>
              <w:rPr>
                <w:rFonts w:eastAsiaTheme="minorEastAsia" w:cstheme="minorBidi"/>
                <w:noProof/>
                <w:color w:val="auto"/>
                <w:lang w:val="en-SG" w:eastAsia="en-SG"/>
              </w:rPr>
              <w:tab/>
            </w:r>
            <w:r w:rsidRPr="00384391">
              <w:rPr>
                <w:rStyle w:val="Hyperlink"/>
                <w:noProof/>
              </w:rPr>
              <w:t>Postpaid to Prepaid</w:t>
            </w:r>
            <w:r>
              <w:rPr>
                <w:noProof/>
                <w:webHidden/>
              </w:rPr>
              <w:tab/>
            </w:r>
            <w:r>
              <w:rPr>
                <w:noProof/>
                <w:webHidden/>
              </w:rPr>
              <w:fldChar w:fldCharType="begin"/>
            </w:r>
            <w:r>
              <w:rPr>
                <w:noProof/>
                <w:webHidden/>
              </w:rPr>
              <w:instrText xml:space="preserve"> PAGEREF _Toc89863676 \h </w:instrText>
            </w:r>
            <w:r>
              <w:rPr>
                <w:noProof/>
                <w:webHidden/>
              </w:rPr>
            </w:r>
          </w:ins>
          <w:r>
            <w:rPr>
              <w:noProof/>
              <w:webHidden/>
            </w:rPr>
            <w:fldChar w:fldCharType="separate"/>
          </w:r>
          <w:ins w:id="178" w:author="Lai, Kamhoong (Nokia - SG/Singapore)" w:date="2021-12-08T13:46:00Z">
            <w:r>
              <w:rPr>
                <w:noProof/>
                <w:webHidden/>
              </w:rPr>
              <w:t>1</w:t>
            </w:r>
            <w:r>
              <w:rPr>
                <w:noProof/>
                <w:webHidden/>
              </w:rPr>
              <w:fldChar w:fldCharType="end"/>
            </w:r>
            <w:r w:rsidRPr="00384391">
              <w:rPr>
                <w:rStyle w:val="Hyperlink"/>
                <w:noProof/>
              </w:rPr>
              <w:fldChar w:fldCharType="end"/>
            </w:r>
          </w:ins>
        </w:p>
        <w:p w14:paraId="034AAA1E" w14:textId="055D2893" w:rsidR="00891ACF" w:rsidRDefault="00891ACF">
          <w:pPr>
            <w:pStyle w:val="TOC4"/>
            <w:tabs>
              <w:tab w:val="left" w:pos="851"/>
            </w:tabs>
            <w:rPr>
              <w:ins w:id="179" w:author="Lai, Kamhoong (Nokia - SG/Singapore)" w:date="2021-12-08T13:46:00Z"/>
              <w:rFonts w:eastAsiaTheme="minorEastAsia" w:cstheme="minorBidi"/>
              <w:noProof/>
              <w:color w:val="auto"/>
              <w:lang w:val="en-SG" w:eastAsia="en-SG"/>
            </w:rPr>
          </w:pPr>
          <w:ins w:id="180"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"_Toc89863677"</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4.4.3.2</w:t>
            </w:r>
            <w:r>
              <w:rPr>
                <w:rFonts w:eastAsiaTheme="minorEastAsia" w:cstheme="minorBidi"/>
                <w:noProof/>
                <w:color w:val="auto"/>
                <w:lang w:val="en-SG" w:eastAsia="en-SG"/>
              </w:rPr>
              <w:tab/>
            </w:r>
            <w:r w:rsidRPr="00384391">
              <w:rPr>
                <w:rStyle w:val="Hyperlink"/>
                <w:noProof/>
              </w:rPr>
              <w:t>Postpaid to Postpaid</w:t>
            </w:r>
            <w:r>
              <w:rPr>
                <w:noProof/>
                <w:webHidden/>
              </w:rPr>
              <w:tab/>
            </w:r>
            <w:r>
              <w:rPr>
                <w:noProof/>
                <w:webHidden/>
              </w:rPr>
              <w:fldChar w:fldCharType="begin"/>
            </w:r>
            <w:r>
              <w:rPr>
                <w:noProof/>
                <w:webHidden/>
              </w:rPr>
              <w:instrText xml:space="preserve"> PAGEREF _Toc89863677 \h </w:instrText>
            </w:r>
            <w:r>
              <w:rPr>
                <w:noProof/>
                <w:webHidden/>
              </w:rPr>
            </w:r>
          </w:ins>
          <w:r>
            <w:rPr>
              <w:noProof/>
              <w:webHidden/>
            </w:rPr>
            <w:fldChar w:fldCharType="separate"/>
          </w:r>
          <w:ins w:id="181" w:author="Lai, Kamhoong (Nokia - SG/Singapore)" w:date="2021-12-08T13:46:00Z">
            <w:r>
              <w:rPr>
                <w:noProof/>
                <w:webHidden/>
              </w:rPr>
              <w:t>4</w:t>
            </w:r>
            <w:r>
              <w:rPr>
                <w:noProof/>
                <w:webHidden/>
              </w:rPr>
              <w:fldChar w:fldCharType="end"/>
            </w:r>
            <w:r w:rsidRPr="00384391">
              <w:rPr>
                <w:rStyle w:val="Hyperlink"/>
                <w:noProof/>
              </w:rPr>
              <w:fldChar w:fldCharType="end"/>
            </w:r>
          </w:ins>
        </w:p>
        <w:p w14:paraId="626D0335" w14:textId="6777CDA2" w:rsidR="00891ACF" w:rsidRDefault="00891ACF">
          <w:pPr>
            <w:pStyle w:val="TOC4"/>
            <w:tabs>
              <w:tab w:val="left" w:pos="851"/>
            </w:tabs>
            <w:rPr>
              <w:ins w:id="182" w:author="Lai, Kamhoong (Nokia - SG/Singapore)" w:date="2021-12-08T13:46:00Z"/>
              <w:rFonts w:eastAsiaTheme="minorEastAsia" w:cstheme="minorBidi"/>
              <w:noProof/>
              <w:color w:val="auto"/>
              <w:lang w:val="en-SG" w:eastAsia="en-SG"/>
            </w:rPr>
          </w:pPr>
          <w:ins w:id="183"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"_Toc89863678"</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4.4.3.3</w:t>
            </w:r>
            <w:r>
              <w:rPr>
                <w:rFonts w:eastAsiaTheme="minorEastAsia" w:cstheme="minorBidi"/>
                <w:noProof/>
                <w:color w:val="auto"/>
                <w:lang w:val="en-SG" w:eastAsia="en-SG"/>
              </w:rPr>
              <w:tab/>
            </w:r>
            <w:r w:rsidRPr="00384391">
              <w:rPr>
                <w:rStyle w:val="Hyperlink"/>
                <w:noProof/>
              </w:rPr>
              <w:t>Prepaid to Postpaid</w:t>
            </w:r>
            <w:r>
              <w:rPr>
                <w:noProof/>
                <w:webHidden/>
              </w:rPr>
              <w:tab/>
            </w:r>
            <w:r>
              <w:rPr>
                <w:noProof/>
                <w:webHidden/>
              </w:rPr>
              <w:fldChar w:fldCharType="begin"/>
            </w:r>
            <w:r>
              <w:rPr>
                <w:noProof/>
                <w:webHidden/>
              </w:rPr>
              <w:instrText xml:space="preserve"> PAGEREF _Toc89863678 \h </w:instrText>
            </w:r>
            <w:r>
              <w:rPr>
                <w:noProof/>
                <w:webHidden/>
              </w:rPr>
            </w:r>
          </w:ins>
          <w:r>
            <w:rPr>
              <w:noProof/>
              <w:webHidden/>
            </w:rPr>
            <w:fldChar w:fldCharType="separate"/>
          </w:r>
          <w:ins w:id="184" w:author="Lai, Kamhoong (Nokia - SG/Singapore)" w:date="2021-12-08T13:46:00Z">
            <w:r>
              <w:rPr>
                <w:noProof/>
                <w:webHidden/>
              </w:rPr>
              <w:t>7</w:t>
            </w:r>
            <w:r>
              <w:rPr>
                <w:noProof/>
                <w:webHidden/>
              </w:rPr>
              <w:fldChar w:fldCharType="end"/>
            </w:r>
            <w:r w:rsidRPr="00384391">
              <w:rPr>
                <w:rStyle w:val="Hyperlink"/>
                <w:noProof/>
              </w:rPr>
              <w:fldChar w:fldCharType="end"/>
            </w:r>
          </w:ins>
        </w:p>
        <w:p w14:paraId="0B20FEF2" w14:textId="1F8E39EB" w:rsidR="00891ACF" w:rsidRDefault="00891ACF">
          <w:pPr>
            <w:pStyle w:val="TOC4"/>
            <w:tabs>
              <w:tab w:val="left" w:pos="851"/>
            </w:tabs>
            <w:rPr>
              <w:ins w:id="185" w:author="Lai, Kamhoong (Nokia - SG/Singapore)" w:date="2021-12-08T13:46:00Z"/>
              <w:rFonts w:eastAsiaTheme="minorEastAsia" w:cstheme="minorBidi"/>
              <w:noProof/>
              <w:color w:val="auto"/>
              <w:lang w:val="en-SG" w:eastAsia="en-SG"/>
            </w:rPr>
          </w:pPr>
          <w:ins w:id="186"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"_Toc89863679"</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4.4.3.4</w:t>
            </w:r>
            <w:r>
              <w:rPr>
                <w:rFonts w:eastAsiaTheme="minorEastAsia" w:cstheme="minorBidi"/>
                <w:noProof/>
                <w:color w:val="auto"/>
                <w:lang w:val="en-SG" w:eastAsia="en-SG"/>
              </w:rPr>
              <w:tab/>
            </w:r>
            <w:r w:rsidRPr="00384391">
              <w:rPr>
                <w:rStyle w:val="Hyperlink"/>
                <w:noProof/>
              </w:rPr>
              <w:t>Prepaid to Prepaid</w:t>
            </w:r>
            <w:r>
              <w:rPr>
                <w:noProof/>
                <w:webHidden/>
              </w:rPr>
              <w:tab/>
            </w:r>
            <w:r>
              <w:rPr>
                <w:noProof/>
                <w:webHidden/>
              </w:rPr>
              <w:fldChar w:fldCharType="begin"/>
            </w:r>
            <w:r>
              <w:rPr>
                <w:noProof/>
                <w:webHidden/>
              </w:rPr>
              <w:instrText xml:space="preserve"> PAGEREF _Toc89863679 \h </w:instrText>
            </w:r>
            <w:r>
              <w:rPr>
                <w:noProof/>
                <w:webHidden/>
              </w:rPr>
            </w:r>
          </w:ins>
          <w:r>
            <w:rPr>
              <w:noProof/>
              <w:webHidden/>
            </w:rPr>
            <w:fldChar w:fldCharType="separate"/>
          </w:r>
          <w:ins w:id="187" w:author="Lai, Kamhoong (Nokia - SG/Singapore)" w:date="2021-12-08T13:46:00Z">
            <w:r>
              <w:rPr>
                <w:noProof/>
                <w:webHidden/>
              </w:rPr>
              <w:t>10</w:t>
            </w:r>
            <w:r>
              <w:rPr>
                <w:noProof/>
                <w:webHidden/>
              </w:rPr>
              <w:fldChar w:fldCharType="end"/>
            </w:r>
            <w:r w:rsidRPr="00384391">
              <w:rPr>
                <w:rStyle w:val="Hyperlink"/>
                <w:noProof/>
              </w:rPr>
              <w:fldChar w:fldCharType="end"/>
            </w:r>
          </w:ins>
        </w:p>
        <w:p w14:paraId="0BE1499B" w14:textId="753D553A" w:rsidR="00891ACF" w:rsidRDefault="00891ACF">
          <w:pPr>
            <w:pStyle w:val="TOC3"/>
            <w:rPr>
              <w:ins w:id="188" w:author="Lai, Kamhoong (Nokia - SG/Singapore)" w:date="2021-12-08T13:46:00Z"/>
              <w:noProof/>
              <w:color w:val="auto"/>
              <w:lang w:val="en-SG" w:eastAsia="en-SG"/>
            </w:rPr>
          </w:pPr>
          <w:ins w:id="189"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"_Toc89863680"</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highlight w:val="yellow"/>
              </w:rPr>
              <w:t>4.4.4</w:t>
            </w:r>
            <w:r>
              <w:rPr>
                <w:noProof/>
                <w:color w:val="auto"/>
                <w:lang w:val="en-SG" w:eastAsia="en-SG"/>
              </w:rPr>
              <w:tab/>
            </w:r>
            <w:r w:rsidRPr="00384391">
              <w:rPr>
                <w:rStyle w:val="Hyperlink"/>
                <w:noProof/>
                <w:highlight w:val="yellow"/>
              </w:rPr>
              <w:t xml:space="preserve">Inter </w:t>
            </w:r>
            <w:r w:rsidRPr="00384391">
              <w:rPr>
                <w:rStyle w:val="Hyperlink"/>
                <w:noProof/>
                <w:highlight w:val="yellow"/>
              </w:rPr>
              <w:t>M</w:t>
            </w:r>
            <w:r w:rsidRPr="00384391">
              <w:rPr>
                <w:rStyle w:val="Hyperlink"/>
                <w:noProof/>
                <w:highlight w:val="yellow"/>
              </w:rPr>
              <w:t>NP</w:t>
            </w:r>
            <w:r>
              <w:rPr>
                <w:noProof/>
                <w:webHidden/>
              </w:rPr>
              <w:tab/>
            </w:r>
            <w:r>
              <w:rPr>
                <w:noProof/>
                <w:webHidden/>
              </w:rPr>
              <w:fldChar w:fldCharType="begin"/>
            </w:r>
            <w:r>
              <w:rPr>
                <w:noProof/>
                <w:webHidden/>
              </w:rPr>
              <w:instrText xml:space="preserve"> PAGEREF _Toc89863680 \h </w:instrText>
            </w:r>
            <w:r>
              <w:rPr>
                <w:noProof/>
                <w:webHidden/>
              </w:rPr>
            </w:r>
          </w:ins>
          <w:r>
            <w:rPr>
              <w:noProof/>
              <w:webHidden/>
            </w:rPr>
            <w:fldChar w:fldCharType="separate"/>
          </w:r>
          <w:ins w:id="190" w:author="Lai, Kamhoong (Nokia - SG/Singapore)" w:date="2021-12-08T13:46:00Z">
            <w:r>
              <w:rPr>
                <w:noProof/>
                <w:webHidden/>
              </w:rPr>
              <w:t>13</w:t>
            </w:r>
            <w:r>
              <w:rPr>
                <w:noProof/>
                <w:webHidden/>
              </w:rPr>
              <w:fldChar w:fldCharType="end"/>
            </w:r>
            <w:r w:rsidRPr="00384391">
              <w:rPr>
                <w:rStyle w:val="Hyperlink"/>
                <w:noProof/>
              </w:rPr>
              <w:fldChar w:fldCharType="end"/>
            </w:r>
          </w:ins>
        </w:p>
        <w:p w14:paraId="5CD181EB" w14:textId="394E0F68" w:rsidR="00891ACF" w:rsidRDefault="00891ACF">
          <w:pPr>
            <w:pStyle w:val="TOC4"/>
            <w:tabs>
              <w:tab w:val="left" w:pos="851"/>
            </w:tabs>
            <w:rPr>
              <w:ins w:id="191" w:author="Lai, Kamhoong (Nokia - SG/Singapore)" w:date="2021-12-08T13:46:00Z"/>
              <w:rFonts w:eastAsiaTheme="minorEastAsia" w:cstheme="minorBidi"/>
              <w:noProof/>
              <w:color w:val="auto"/>
              <w:lang w:val="en-SG" w:eastAsia="en-SG"/>
            </w:rPr>
          </w:pPr>
          <w:ins w:id="192"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"_Toc89863681"</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highlight w:val="yellow"/>
              </w:rPr>
              <w:t>4.4.4.1</w:t>
            </w:r>
            <w:r>
              <w:rPr>
                <w:rFonts w:eastAsiaTheme="minorEastAsia" w:cstheme="minorBidi"/>
                <w:noProof/>
                <w:color w:val="auto"/>
                <w:lang w:val="en-SG" w:eastAsia="en-SG"/>
              </w:rPr>
              <w:tab/>
            </w:r>
            <w:r w:rsidRPr="00384391">
              <w:rPr>
                <w:rStyle w:val="Hyperlink"/>
                <w:noProof/>
                <w:highlight w:val="yellow"/>
              </w:rPr>
              <w:t>Port Out (Postpaid)</w:t>
            </w:r>
            <w:r>
              <w:rPr>
                <w:noProof/>
                <w:webHidden/>
              </w:rPr>
              <w:tab/>
            </w:r>
            <w:r>
              <w:rPr>
                <w:noProof/>
                <w:webHidden/>
              </w:rPr>
              <w:fldChar w:fldCharType="begin"/>
            </w:r>
            <w:r>
              <w:rPr>
                <w:noProof/>
                <w:webHidden/>
              </w:rPr>
              <w:instrText xml:space="preserve"> PAGEREF _Toc89863681 \h </w:instrText>
            </w:r>
            <w:r>
              <w:rPr>
                <w:noProof/>
                <w:webHidden/>
              </w:rPr>
            </w:r>
          </w:ins>
          <w:r>
            <w:rPr>
              <w:noProof/>
              <w:webHidden/>
            </w:rPr>
            <w:fldChar w:fldCharType="separate"/>
          </w:r>
          <w:ins w:id="193" w:author="Lai, Kamhoong (Nokia - SG/Singapore)" w:date="2021-12-08T13:46:00Z">
            <w:r>
              <w:rPr>
                <w:noProof/>
                <w:webHidden/>
              </w:rPr>
              <w:t>13</w:t>
            </w:r>
            <w:r>
              <w:rPr>
                <w:noProof/>
                <w:webHidden/>
              </w:rPr>
              <w:fldChar w:fldCharType="end"/>
            </w:r>
            <w:r w:rsidRPr="00384391">
              <w:rPr>
                <w:rStyle w:val="Hyperlink"/>
                <w:noProof/>
              </w:rPr>
              <w:fldChar w:fldCharType="end"/>
            </w:r>
          </w:ins>
        </w:p>
        <w:p w14:paraId="6C720091" w14:textId="5AECFD21" w:rsidR="00891ACF" w:rsidRDefault="00891ACF">
          <w:pPr>
            <w:pStyle w:val="TOC4"/>
            <w:tabs>
              <w:tab w:val="left" w:pos="851"/>
            </w:tabs>
            <w:rPr>
              <w:ins w:id="194" w:author="Lai, Kamhoong (Nokia - SG/Singapore)" w:date="2021-12-08T13:46:00Z"/>
              <w:rFonts w:eastAsiaTheme="minorEastAsia" w:cstheme="minorBidi"/>
              <w:noProof/>
              <w:color w:val="auto"/>
              <w:lang w:val="en-SG" w:eastAsia="en-SG"/>
            </w:rPr>
          </w:pPr>
          <w:ins w:id="195"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"_Toc89863682"</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highlight w:val="yellow"/>
              </w:rPr>
              <w:t>4.4.4.2</w:t>
            </w:r>
            <w:r>
              <w:rPr>
                <w:rFonts w:eastAsiaTheme="minorEastAsia" w:cstheme="minorBidi"/>
                <w:noProof/>
                <w:color w:val="auto"/>
                <w:lang w:val="en-SG" w:eastAsia="en-SG"/>
              </w:rPr>
              <w:tab/>
            </w:r>
            <w:r w:rsidRPr="00384391">
              <w:rPr>
                <w:rStyle w:val="Hyperlink"/>
                <w:noProof/>
                <w:highlight w:val="yellow"/>
              </w:rPr>
              <w:t>Port Out (Prepaid)</w:t>
            </w:r>
            <w:r>
              <w:rPr>
                <w:noProof/>
                <w:webHidden/>
              </w:rPr>
              <w:tab/>
            </w:r>
            <w:r>
              <w:rPr>
                <w:noProof/>
                <w:webHidden/>
              </w:rPr>
              <w:fldChar w:fldCharType="begin"/>
            </w:r>
            <w:r>
              <w:rPr>
                <w:noProof/>
                <w:webHidden/>
              </w:rPr>
              <w:instrText xml:space="preserve"> PAGEREF _Toc89863682 \h </w:instrText>
            </w:r>
            <w:r>
              <w:rPr>
                <w:noProof/>
                <w:webHidden/>
              </w:rPr>
            </w:r>
          </w:ins>
          <w:r>
            <w:rPr>
              <w:noProof/>
              <w:webHidden/>
            </w:rPr>
            <w:fldChar w:fldCharType="separate"/>
          </w:r>
          <w:ins w:id="196" w:author="Lai, Kamhoong (Nokia - SG/Singapore)" w:date="2021-12-08T13:46:00Z">
            <w:r>
              <w:rPr>
                <w:noProof/>
                <w:webHidden/>
              </w:rPr>
              <w:t>14</w:t>
            </w:r>
            <w:r>
              <w:rPr>
                <w:noProof/>
                <w:webHidden/>
              </w:rPr>
              <w:fldChar w:fldCharType="end"/>
            </w:r>
            <w:r w:rsidRPr="00384391">
              <w:rPr>
                <w:rStyle w:val="Hyperlink"/>
                <w:noProof/>
              </w:rPr>
              <w:fldChar w:fldCharType="end"/>
            </w:r>
          </w:ins>
        </w:p>
        <w:p w14:paraId="6C8C9F9A" w14:textId="02A948FB" w:rsidR="00891ACF" w:rsidRDefault="00891ACF">
          <w:pPr>
            <w:pStyle w:val="TOC4"/>
            <w:tabs>
              <w:tab w:val="left" w:pos="851"/>
            </w:tabs>
            <w:rPr>
              <w:ins w:id="197" w:author="Lai, Kamhoong (Nokia - SG/Singapore)" w:date="2021-12-08T13:46:00Z"/>
              <w:rFonts w:eastAsiaTheme="minorEastAsia" w:cstheme="minorBidi"/>
              <w:noProof/>
              <w:color w:val="auto"/>
              <w:lang w:val="en-SG" w:eastAsia="en-SG"/>
            </w:rPr>
          </w:pPr>
          <w:ins w:id="198"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"_Toc89863683"</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highlight w:val="yellow"/>
              </w:rPr>
              <w:t>4.4.4.3</w:t>
            </w:r>
            <w:r>
              <w:rPr>
                <w:rFonts w:eastAsiaTheme="minorEastAsia" w:cstheme="minorBidi"/>
                <w:noProof/>
                <w:color w:val="auto"/>
                <w:lang w:val="en-SG" w:eastAsia="en-SG"/>
              </w:rPr>
              <w:tab/>
            </w:r>
            <w:r w:rsidRPr="00384391">
              <w:rPr>
                <w:rStyle w:val="Hyperlink"/>
                <w:noProof/>
                <w:highlight w:val="yellow"/>
              </w:rPr>
              <w:t>Port In (Postpaid Pre-Activation)</w:t>
            </w:r>
            <w:r>
              <w:rPr>
                <w:noProof/>
                <w:webHidden/>
              </w:rPr>
              <w:tab/>
            </w:r>
            <w:r>
              <w:rPr>
                <w:noProof/>
                <w:webHidden/>
              </w:rPr>
              <w:fldChar w:fldCharType="begin"/>
            </w:r>
            <w:r>
              <w:rPr>
                <w:noProof/>
                <w:webHidden/>
              </w:rPr>
              <w:instrText xml:space="preserve"> PAGEREF _Toc89863683 \h </w:instrText>
            </w:r>
            <w:r>
              <w:rPr>
                <w:noProof/>
                <w:webHidden/>
              </w:rPr>
            </w:r>
          </w:ins>
          <w:r>
            <w:rPr>
              <w:noProof/>
              <w:webHidden/>
            </w:rPr>
            <w:fldChar w:fldCharType="separate"/>
          </w:r>
          <w:ins w:id="199" w:author="Lai, Kamhoong (Nokia - SG/Singapore)" w:date="2021-12-08T13:46:00Z">
            <w:r>
              <w:rPr>
                <w:noProof/>
                <w:webHidden/>
              </w:rPr>
              <w:t>16</w:t>
            </w:r>
            <w:r>
              <w:rPr>
                <w:noProof/>
                <w:webHidden/>
              </w:rPr>
              <w:fldChar w:fldCharType="end"/>
            </w:r>
            <w:r w:rsidRPr="00384391">
              <w:rPr>
                <w:rStyle w:val="Hyperlink"/>
                <w:noProof/>
              </w:rPr>
              <w:fldChar w:fldCharType="end"/>
            </w:r>
          </w:ins>
        </w:p>
        <w:p w14:paraId="69D3CA8F" w14:textId="25408F48" w:rsidR="00891ACF" w:rsidRDefault="00891ACF">
          <w:pPr>
            <w:pStyle w:val="TOC4"/>
            <w:tabs>
              <w:tab w:val="left" w:pos="851"/>
            </w:tabs>
            <w:rPr>
              <w:ins w:id="200" w:author="Lai, Kamhoong (Nokia - SG/Singapore)" w:date="2021-12-08T13:46:00Z"/>
              <w:rFonts w:eastAsiaTheme="minorEastAsia" w:cstheme="minorBidi"/>
              <w:noProof/>
              <w:color w:val="auto"/>
              <w:lang w:val="en-SG" w:eastAsia="en-SG"/>
            </w:rPr>
          </w:pPr>
          <w:ins w:id="201"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"_Toc89863684"</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highlight w:val="yellow"/>
              </w:rPr>
              <w:t>4.4.4.4</w:t>
            </w:r>
            <w:r>
              <w:rPr>
                <w:rFonts w:eastAsiaTheme="minorEastAsia" w:cstheme="minorBidi"/>
                <w:noProof/>
                <w:color w:val="auto"/>
                <w:lang w:val="en-SG" w:eastAsia="en-SG"/>
              </w:rPr>
              <w:tab/>
            </w:r>
            <w:r w:rsidRPr="00384391">
              <w:rPr>
                <w:rStyle w:val="Hyperlink"/>
                <w:noProof/>
                <w:highlight w:val="yellow"/>
              </w:rPr>
              <w:t>Port In (Postpaid Full Activation)</w:t>
            </w:r>
            <w:r>
              <w:rPr>
                <w:noProof/>
                <w:webHidden/>
              </w:rPr>
              <w:tab/>
            </w:r>
            <w:r>
              <w:rPr>
                <w:noProof/>
                <w:webHidden/>
              </w:rPr>
              <w:fldChar w:fldCharType="begin"/>
            </w:r>
            <w:r>
              <w:rPr>
                <w:noProof/>
                <w:webHidden/>
              </w:rPr>
              <w:instrText xml:space="preserve"> PAGEREF _Toc89863684 \h </w:instrText>
            </w:r>
            <w:r>
              <w:rPr>
                <w:noProof/>
                <w:webHidden/>
              </w:rPr>
            </w:r>
          </w:ins>
          <w:r>
            <w:rPr>
              <w:noProof/>
              <w:webHidden/>
            </w:rPr>
            <w:fldChar w:fldCharType="separate"/>
          </w:r>
          <w:ins w:id="202" w:author="Lai, Kamhoong (Nokia - SG/Singapore)" w:date="2021-12-08T13:46:00Z">
            <w:r>
              <w:rPr>
                <w:noProof/>
                <w:webHidden/>
              </w:rPr>
              <w:t>17</w:t>
            </w:r>
            <w:r>
              <w:rPr>
                <w:noProof/>
                <w:webHidden/>
              </w:rPr>
              <w:fldChar w:fldCharType="end"/>
            </w:r>
            <w:r w:rsidRPr="00384391">
              <w:rPr>
                <w:rStyle w:val="Hyperlink"/>
                <w:noProof/>
              </w:rPr>
              <w:fldChar w:fldCharType="end"/>
            </w:r>
          </w:ins>
        </w:p>
        <w:p w14:paraId="7D0EB446" w14:textId="167F5248" w:rsidR="00891ACF" w:rsidRDefault="00891ACF">
          <w:pPr>
            <w:pStyle w:val="TOC4"/>
            <w:tabs>
              <w:tab w:val="left" w:pos="851"/>
            </w:tabs>
            <w:rPr>
              <w:ins w:id="203" w:author="Lai, Kamhoong (Nokia - SG/Singapore)" w:date="2021-12-08T13:46:00Z"/>
              <w:rFonts w:eastAsiaTheme="minorEastAsia" w:cstheme="minorBidi"/>
              <w:noProof/>
              <w:color w:val="auto"/>
              <w:lang w:val="en-SG" w:eastAsia="en-SG"/>
            </w:rPr>
          </w:pPr>
          <w:ins w:id="204"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"_Toc89863685"</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highlight w:val="yellow"/>
              </w:rPr>
              <w:t>4.4.4.5</w:t>
            </w:r>
            <w:r>
              <w:rPr>
                <w:rFonts w:eastAsiaTheme="minorEastAsia" w:cstheme="minorBidi"/>
                <w:noProof/>
                <w:color w:val="auto"/>
                <w:lang w:val="en-SG" w:eastAsia="en-SG"/>
              </w:rPr>
              <w:tab/>
            </w:r>
            <w:r w:rsidRPr="00384391">
              <w:rPr>
                <w:rStyle w:val="Hyperlink"/>
                <w:noProof/>
                <w:highlight w:val="yellow"/>
              </w:rPr>
              <w:t>Change MSISDN (Postpaid)</w:t>
            </w:r>
            <w:r>
              <w:rPr>
                <w:noProof/>
                <w:webHidden/>
              </w:rPr>
              <w:tab/>
            </w:r>
            <w:r>
              <w:rPr>
                <w:noProof/>
                <w:webHidden/>
              </w:rPr>
              <w:fldChar w:fldCharType="begin"/>
            </w:r>
            <w:r>
              <w:rPr>
                <w:noProof/>
                <w:webHidden/>
              </w:rPr>
              <w:instrText xml:space="preserve"> PAGEREF _Toc89863685 \h </w:instrText>
            </w:r>
            <w:r>
              <w:rPr>
                <w:noProof/>
                <w:webHidden/>
              </w:rPr>
            </w:r>
          </w:ins>
          <w:r>
            <w:rPr>
              <w:noProof/>
              <w:webHidden/>
            </w:rPr>
            <w:fldChar w:fldCharType="separate"/>
          </w:r>
          <w:ins w:id="205" w:author="Lai, Kamhoong (Nokia - SG/Singapore)" w:date="2021-12-08T13:46:00Z">
            <w:r>
              <w:rPr>
                <w:noProof/>
                <w:webHidden/>
              </w:rPr>
              <w:t>19</w:t>
            </w:r>
            <w:r>
              <w:rPr>
                <w:noProof/>
                <w:webHidden/>
              </w:rPr>
              <w:fldChar w:fldCharType="end"/>
            </w:r>
            <w:r w:rsidRPr="00384391">
              <w:rPr>
                <w:rStyle w:val="Hyperlink"/>
                <w:noProof/>
              </w:rPr>
              <w:fldChar w:fldCharType="end"/>
            </w:r>
          </w:ins>
        </w:p>
        <w:p w14:paraId="3826E9F3" w14:textId="6DD285CB" w:rsidR="00891ACF" w:rsidRDefault="00891ACF">
          <w:pPr>
            <w:pStyle w:val="TOC4"/>
            <w:tabs>
              <w:tab w:val="left" w:pos="851"/>
            </w:tabs>
            <w:rPr>
              <w:ins w:id="206" w:author="Lai, Kamhoong (Nokia - SG/Singapore)" w:date="2021-12-08T13:46:00Z"/>
              <w:rFonts w:eastAsiaTheme="minorEastAsia" w:cstheme="minorBidi"/>
              <w:noProof/>
              <w:color w:val="auto"/>
              <w:lang w:val="en-SG" w:eastAsia="en-SG"/>
            </w:rPr>
          </w:pPr>
          <w:ins w:id="207"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"_Toc89863686"</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highlight w:val="yellow"/>
              </w:rPr>
              <w:t>4.4.4.6</w:t>
            </w:r>
            <w:r>
              <w:rPr>
                <w:rFonts w:eastAsiaTheme="minorEastAsia" w:cstheme="minorBidi"/>
                <w:noProof/>
                <w:color w:val="auto"/>
                <w:lang w:val="en-SG" w:eastAsia="en-SG"/>
              </w:rPr>
              <w:tab/>
            </w:r>
            <w:r w:rsidRPr="00384391">
              <w:rPr>
                <w:rStyle w:val="Hyperlink"/>
                <w:noProof/>
                <w:highlight w:val="yellow"/>
              </w:rPr>
              <w:t>Port In (Prepaid)</w:t>
            </w:r>
            <w:r>
              <w:rPr>
                <w:noProof/>
                <w:webHidden/>
              </w:rPr>
              <w:tab/>
            </w:r>
            <w:r>
              <w:rPr>
                <w:noProof/>
                <w:webHidden/>
              </w:rPr>
              <w:fldChar w:fldCharType="begin"/>
            </w:r>
            <w:r>
              <w:rPr>
                <w:noProof/>
                <w:webHidden/>
              </w:rPr>
              <w:instrText xml:space="preserve"> PAGEREF _Toc89863686 \h </w:instrText>
            </w:r>
            <w:r>
              <w:rPr>
                <w:noProof/>
                <w:webHidden/>
              </w:rPr>
            </w:r>
          </w:ins>
          <w:r>
            <w:rPr>
              <w:noProof/>
              <w:webHidden/>
            </w:rPr>
            <w:fldChar w:fldCharType="separate"/>
          </w:r>
          <w:ins w:id="208" w:author="Lai, Kamhoong (Nokia - SG/Singapore)" w:date="2021-12-08T13:46:00Z">
            <w:r>
              <w:rPr>
                <w:noProof/>
                <w:webHidden/>
              </w:rPr>
              <w:t>20</w:t>
            </w:r>
            <w:r>
              <w:rPr>
                <w:noProof/>
                <w:webHidden/>
              </w:rPr>
              <w:fldChar w:fldCharType="end"/>
            </w:r>
            <w:r w:rsidRPr="00384391">
              <w:rPr>
                <w:rStyle w:val="Hyperlink"/>
                <w:noProof/>
              </w:rPr>
              <w:fldChar w:fldCharType="end"/>
            </w:r>
          </w:ins>
        </w:p>
        <w:p w14:paraId="47E9E751" w14:textId="217C5FC3" w:rsidR="00891ACF" w:rsidRDefault="00891ACF">
          <w:pPr>
            <w:pStyle w:val="TOC3"/>
            <w:rPr>
              <w:ins w:id="209" w:author="Lai, Kamhoong (Nokia - SG/Singapore)" w:date="2021-12-08T13:46:00Z"/>
              <w:noProof/>
              <w:color w:val="auto"/>
              <w:lang w:val="en-SG" w:eastAsia="en-SG"/>
            </w:rPr>
          </w:pPr>
          <w:ins w:id="210"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"_Toc89863687"</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highlight w:val="yellow"/>
              </w:rPr>
              <w:t>4.4.5</w:t>
            </w:r>
            <w:r>
              <w:rPr>
                <w:noProof/>
                <w:color w:val="auto"/>
                <w:lang w:val="en-SG" w:eastAsia="en-SG"/>
              </w:rPr>
              <w:tab/>
            </w:r>
            <w:r w:rsidRPr="00384391">
              <w:rPr>
                <w:rStyle w:val="Hyperlink"/>
                <w:noProof/>
                <w:highlight w:val="yellow"/>
              </w:rPr>
              <w:t>Inter MNP (Non-DSA)</w:t>
            </w:r>
            <w:r>
              <w:rPr>
                <w:noProof/>
                <w:webHidden/>
              </w:rPr>
              <w:tab/>
            </w:r>
            <w:r>
              <w:rPr>
                <w:noProof/>
                <w:webHidden/>
              </w:rPr>
              <w:fldChar w:fldCharType="begin"/>
            </w:r>
            <w:r>
              <w:rPr>
                <w:noProof/>
                <w:webHidden/>
              </w:rPr>
              <w:instrText xml:space="preserve"> PAGEREF _Toc89863687 \h </w:instrText>
            </w:r>
            <w:r>
              <w:rPr>
                <w:noProof/>
                <w:webHidden/>
              </w:rPr>
            </w:r>
          </w:ins>
          <w:r>
            <w:rPr>
              <w:noProof/>
              <w:webHidden/>
            </w:rPr>
            <w:fldChar w:fldCharType="separate"/>
          </w:r>
          <w:ins w:id="211" w:author="Lai, Kamhoong (Nokia - SG/Singapore)" w:date="2021-12-08T13:46:00Z">
            <w:r>
              <w:rPr>
                <w:noProof/>
                <w:webHidden/>
              </w:rPr>
              <w:t>22</w:t>
            </w:r>
            <w:r>
              <w:rPr>
                <w:noProof/>
                <w:webHidden/>
              </w:rPr>
              <w:fldChar w:fldCharType="end"/>
            </w:r>
            <w:r w:rsidRPr="00384391">
              <w:rPr>
                <w:rStyle w:val="Hyperlink"/>
                <w:noProof/>
              </w:rPr>
              <w:fldChar w:fldCharType="end"/>
            </w:r>
          </w:ins>
        </w:p>
        <w:p w14:paraId="735BF8AC" w14:textId="0B623D3A" w:rsidR="00891ACF" w:rsidRDefault="00891ACF">
          <w:pPr>
            <w:pStyle w:val="TOC4"/>
            <w:tabs>
              <w:tab w:val="left" w:pos="851"/>
            </w:tabs>
            <w:rPr>
              <w:ins w:id="212" w:author="Lai, Kamhoong (Nokia - SG/Singapore)" w:date="2021-12-08T13:46:00Z"/>
              <w:rFonts w:eastAsiaTheme="minorEastAsia" w:cstheme="minorBidi"/>
              <w:noProof/>
              <w:color w:val="auto"/>
              <w:lang w:val="en-SG" w:eastAsia="en-SG"/>
            </w:rPr>
          </w:pPr>
          <w:ins w:id="213"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"_Toc89863688"</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highlight w:val="yellow"/>
              </w:rPr>
              <w:t>4.4.5.1</w:t>
            </w:r>
            <w:r>
              <w:rPr>
                <w:rFonts w:eastAsiaTheme="minorEastAsia" w:cstheme="minorBidi"/>
                <w:noProof/>
                <w:color w:val="auto"/>
                <w:lang w:val="en-SG" w:eastAsia="en-SG"/>
              </w:rPr>
              <w:tab/>
            </w:r>
            <w:r w:rsidRPr="00384391">
              <w:rPr>
                <w:rStyle w:val="Hyperlink"/>
                <w:noProof/>
                <w:highlight w:val="yellow"/>
              </w:rPr>
              <w:t>Port In (Postpaid Full Activation)</w:t>
            </w:r>
            <w:r>
              <w:rPr>
                <w:noProof/>
                <w:webHidden/>
              </w:rPr>
              <w:tab/>
            </w:r>
            <w:r>
              <w:rPr>
                <w:noProof/>
                <w:webHidden/>
              </w:rPr>
              <w:fldChar w:fldCharType="begin"/>
            </w:r>
            <w:r>
              <w:rPr>
                <w:noProof/>
                <w:webHidden/>
              </w:rPr>
              <w:instrText xml:space="preserve"> PAGEREF _Toc89863688 \h </w:instrText>
            </w:r>
            <w:r>
              <w:rPr>
                <w:noProof/>
                <w:webHidden/>
              </w:rPr>
            </w:r>
          </w:ins>
          <w:r>
            <w:rPr>
              <w:noProof/>
              <w:webHidden/>
            </w:rPr>
            <w:fldChar w:fldCharType="separate"/>
          </w:r>
          <w:ins w:id="214" w:author="Lai, Kamhoong (Nokia - SG/Singapore)" w:date="2021-12-08T13:46:00Z">
            <w:r>
              <w:rPr>
                <w:noProof/>
                <w:webHidden/>
              </w:rPr>
              <w:t>22</w:t>
            </w:r>
            <w:r>
              <w:rPr>
                <w:noProof/>
                <w:webHidden/>
              </w:rPr>
              <w:fldChar w:fldCharType="end"/>
            </w:r>
            <w:r w:rsidRPr="00384391">
              <w:rPr>
                <w:rStyle w:val="Hyperlink"/>
                <w:noProof/>
              </w:rPr>
              <w:fldChar w:fldCharType="end"/>
            </w:r>
          </w:ins>
        </w:p>
        <w:p w14:paraId="2A5FCE0E" w14:textId="593D32BC" w:rsidR="00891ACF" w:rsidRDefault="00891ACF">
          <w:pPr>
            <w:pStyle w:val="TOC2"/>
            <w:rPr>
              <w:ins w:id="215" w:author="Lai, Kamhoong (Nokia - SG/Singapore)" w:date="2021-12-08T13:46:00Z"/>
              <w:noProof/>
              <w:color w:val="auto"/>
              <w:lang w:val="en-SG" w:eastAsia="en-SG"/>
            </w:rPr>
          </w:pPr>
          <w:ins w:id="216"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"_Toc89863689"</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4.5</w:t>
            </w:r>
            <w:r>
              <w:rPr>
                <w:noProof/>
                <w:color w:val="auto"/>
                <w:lang w:val="en-SG" w:eastAsia="en-SG"/>
              </w:rPr>
              <w:tab/>
            </w:r>
            <w:r w:rsidRPr="00384391">
              <w:rPr>
                <w:rStyle w:val="Hyperlink"/>
                <w:noProof/>
              </w:rPr>
              <w:t>CDPA - High Level Workflow</w:t>
            </w:r>
            <w:r>
              <w:rPr>
                <w:noProof/>
                <w:webHidden/>
              </w:rPr>
              <w:tab/>
            </w:r>
            <w:r>
              <w:rPr>
                <w:noProof/>
                <w:webHidden/>
              </w:rPr>
              <w:fldChar w:fldCharType="begin"/>
            </w:r>
            <w:r>
              <w:rPr>
                <w:noProof/>
                <w:webHidden/>
              </w:rPr>
              <w:instrText xml:space="preserve"> PAGEREF _Toc89863689 \h </w:instrText>
            </w:r>
            <w:r>
              <w:rPr>
                <w:noProof/>
                <w:webHidden/>
              </w:rPr>
            </w:r>
          </w:ins>
          <w:r>
            <w:rPr>
              <w:noProof/>
              <w:webHidden/>
            </w:rPr>
            <w:fldChar w:fldCharType="separate"/>
          </w:r>
          <w:ins w:id="217" w:author="Lai, Kamhoong (Nokia - SG/Singapore)" w:date="2021-12-08T13:46:00Z">
            <w:r>
              <w:rPr>
                <w:noProof/>
                <w:webHidden/>
              </w:rPr>
              <w:t>24</w:t>
            </w:r>
            <w:r>
              <w:rPr>
                <w:noProof/>
                <w:webHidden/>
              </w:rPr>
              <w:fldChar w:fldCharType="end"/>
            </w:r>
            <w:r w:rsidRPr="00384391">
              <w:rPr>
                <w:rStyle w:val="Hyperlink"/>
                <w:noProof/>
              </w:rPr>
              <w:fldChar w:fldCharType="end"/>
            </w:r>
          </w:ins>
        </w:p>
        <w:p w14:paraId="3870B465" w14:textId="1EBF87E4" w:rsidR="00891ACF" w:rsidRDefault="00891ACF">
          <w:pPr>
            <w:pStyle w:val="TOC3"/>
            <w:rPr>
              <w:ins w:id="218" w:author="Lai, Kamhoong (Nokia - SG/Singapore)" w:date="2021-12-08T13:46:00Z"/>
              <w:noProof/>
              <w:color w:val="auto"/>
              <w:lang w:val="en-SG" w:eastAsia="en-SG"/>
            </w:rPr>
          </w:pPr>
          <w:ins w:id="219"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"_Toc89863690"</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4.5.1</w:t>
            </w:r>
            <w:r>
              <w:rPr>
                <w:noProof/>
                <w:color w:val="auto"/>
                <w:lang w:val="en-SG" w:eastAsia="en-SG"/>
              </w:rPr>
              <w:tab/>
            </w:r>
            <w:r w:rsidRPr="00384391">
              <w:rPr>
                <w:rStyle w:val="Hyperlink"/>
                <w:noProof/>
              </w:rPr>
              <w:t>Non CDPA – Optima Notification</w:t>
            </w:r>
            <w:r>
              <w:rPr>
                <w:noProof/>
                <w:webHidden/>
              </w:rPr>
              <w:tab/>
            </w:r>
            <w:r>
              <w:rPr>
                <w:noProof/>
                <w:webHidden/>
              </w:rPr>
              <w:fldChar w:fldCharType="begin"/>
            </w:r>
            <w:r>
              <w:rPr>
                <w:noProof/>
                <w:webHidden/>
              </w:rPr>
              <w:instrText xml:space="preserve"> PAGEREF _Toc89863690 \h </w:instrText>
            </w:r>
            <w:r>
              <w:rPr>
                <w:noProof/>
                <w:webHidden/>
              </w:rPr>
            </w:r>
          </w:ins>
          <w:r>
            <w:rPr>
              <w:noProof/>
              <w:webHidden/>
            </w:rPr>
            <w:fldChar w:fldCharType="separate"/>
          </w:r>
          <w:ins w:id="220" w:author="Lai, Kamhoong (Nokia - SG/Singapore)" w:date="2021-12-08T13:46:00Z">
            <w:r>
              <w:rPr>
                <w:noProof/>
                <w:webHidden/>
              </w:rPr>
              <w:t>28</w:t>
            </w:r>
            <w:r>
              <w:rPr>
                <w:noProof/>
                <w:webHidden/>
              </w:rPr>
              <w:fldChar w:fldCharType="end"/>
            </w:r>
            <w:r w:rsidRPr="00384391">
              <w:rPr>
                <w:rStyle w:val="Hyperlink"/>
                <w:noProof/>
              </w:rPr>
              <w:fldChar w:fldCharType="end"/>
            </w:r>
          </w:ins>
        </w:p>
        <w:p w14:paraId="56C56134" w14:textId="4D0EBC31" w:rsidR="00891ACF" w:rsidRDefault="00891ACF">
          <w:pPr>
            <w:pStyle w:val="TOC4"/>
            <w:tabs>
              <w:tab w:val="left" w:pos="851"/>
            </w:tabs>
            <w:rPr>
              <w:ins w:id="221" w:author="Lai, Kamhoong (Nokia - SG/Singapore)" w:date="2021-12-08T13:46:00Z"/>
              <w:rFonts w:eastAsiaTheme="minorEastAsia" w:cstheme="minorBidi"/>
              <w:noProof/>
              <w:color w:val="auto"/>
              <w:lang w:val="en-SG" w:eastAsia="en-SG"/>
            </w:rPr>
          </w:pPr>
          <w:ins w:id="222"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"_Toc89863691"</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4.5.1.1</w:t>
            </w:r>
            <w:r>
              <w:rPr>
                <w:rFonts w:eastAsiaTheme="minorEastAsia" w:cstheme="minorBidi"/>
                <w:noProof/>
                <w:color w:val="auto"/>
                <w:lang w:val="en-SG" w:eastAsia="en-SG"/>
              </w:rPr>
              <w:tab/>
            </w:r>
            <w:r w:rsidRPr="00384391">
              <w:rPr>
                <w:rStyle w:val="Hyperlink"/>
                <w:noProof/>
              </w:rPr>
              <w:t>Subscriber Tagging</w:t>
            </w:r>
            <w:r>
              <w:rPr>
                <w:noProof/>
                <w:webHidden/>
              </w:rPr>
              <w:tab/>
            </w:r>
            <w:r>
              <w:rPr>
                <w:noProof/>
                <w:webHidden/>
              </w:rPr>
              <w:fldChar w:fldCharType="begin"/>
            </w:r>
            <w:r>
              <w:rPr>
                <w:noProof/>
                <w:webHidden/>
              </w:rPr>
              <w:instrText xml:space="preserve"> PAGEREF _Toc89863691 \h </w:instrText>
            </w:r>
            <w:r>
              <w:rPr>
                <w:noProof/>
                <w:webHidden/>
              </w:rPr>
            </w:r>
          </w:ins>
          <w:r>
            <w:rPr>
              <w:noProof/>
              <w:webHidden/>
            </w:rPr>
            <w:fldChar w:fldCharType="separate"/>
          </w:r>
          <w:ins w:id="223" w:author="Lai, Kamhoong (Nokia - SG/Singapore)" w:date="2021-12-08T13:46:00Z">
            <w:r>
              <w:rPr>
                <w:noProof/>
                <w:webHidden/>
              </w:rPr>
              <w:t>29</w:t>
            </w:r>
            <w:r>
              <w:rPr>
                <w:noProof/>
                <w:webHidden/>
              </w:rPr>
              <w:fldChar w:fldCharType="end"/>
            </w:r>
            <w:r w:rsidRPr="00384391">
              <w:rPr>
                <w:rStyle w:val="Hyperlink"/>
                <w:noProof/>
              </w:rPr>
              <w:fldChar w:fldCharType="end"/>
            </w:r>
          </w:ins>
        </w:p>
        <w:p w14:paraId="6D2EF1E9" w14:textId="687563F1" w:rsidR="00891ACF" w:rsidRDefault="00891ACF">
          <w:pPr>
            <w:pStyle w:val="TOC2"/>
            <w:rPr>
              <w:ins w:id="224" w:author="Lai, Kamhoong (Nokia - SG/Singapore)" w:date="2021-12-08T13:46:00Z"/>
              <w:noProof/>
              <w:color w:val="auto"/>
              <w:lang w:val="en-SG" w:eastAsia="en-SG"/>
            </w:rPr>
          </w:pPr>
          <w:ins w:id="225"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"_Toc89863692"</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4.6</w:t>
            </w:r>
            <w:r>
              <w:rPr>
                <w:noProof/>
                <w:color w:val="auto"/>
                <w:lang w:val="en-SG" w:eastAsia="en-SG"/>
              </w:rPr>
              <w:tab/>
            </w:r>
            <w:r w:rsidRPr="00384391">
              <w:rPr>
                <w:rStyle w:val="Hyperlink"/>
                <w:noProof/>
              </w:rPr>
              <w:t>Special Handling</w:t>
            </w:r>
            <w:r>
              <w:rPr>
                <w:noProof/>
                <w:webHidden/>
              </w:rPr>
              <w:tab/>
            </w:r>
            <w:r>
              <w:rPr>
                <w:noProof/>
                <w:webHidden/>
              </w:rPr>
              <w:fldChar w:fldCharType="begin"/>
            </w:r>
            <w:r>
              <w:rPr>
                <w:noProof/>
                <w:webHidden/>
              </w:rPr>
              <w:instrText xml:space="preserve"> PAGEREF _Toc89863692 \h </w:instrText>
            </w:r>
            <w:r>
              <w:rPr>
                <w:noProof/>
                <w:webHidden/>
              </w:rPr>
            </w:r>
          </w:ins>
          <w:r>
            <w:rPr>
              <w:noProof/>
              <w:webHidden/>
            </w:rPr>
            <w:fldChar w:fldCharType="separate"/>
          </w:r>
          <w:ins w:id="226" w:author="Lai, Kamhoong (Nokia - SG/Singapore)" w:date="2021-12-08T13:46:00Z">
            <w:r>
              <w:rPr>
                <w:noProof/>
                <w:webHidden/>
              </w:rPr>
              <w:t>29</w:t>
            </w:r>
            <w:r>
              <w:rPr>
                <w:noProof/>
                <w:webHidden/>
              </w:rPr>
              <w:fldChar w:fldCharType="end"/>
            </w:r>
            <w:r w:rsidRPr="00384391">
              <w:rPr>
                <w:rStyle w:val="Hyperlink"/>
                <w:noProof/>
              </w:rPr>
              <w:fldChar w:fldCharType="end"/>
            </w:r>
          </w:ins>
        </w:p>
        <w:p w14:paraId="3D0378AC" w14:textId="424A9CA6" w:rsidR="00891ACF" w:rsidRDefault="00891ACF">
          <w:pPr>
            <w:pStyle w:val="TOC3"/>
            <w:rPr>
              <w:ins w:id="227" w:author="Lai, Kamhoong (Nokia - SG/Singapore)" w:date="2021-12-08T13:46:00Z"/>
              <w:noProof/>
              <w:color w:val="auto"/>
              <w:lang w:val="en-SG" w:eastAsia="en-SG"/>
            </w:rPr>
          </w:pPr>
          <w:ins w:id="228"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"_Toc89863693"</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4.6.1</w:t>
            </w:r>
            <w:r>
              <w:rPr>
                <w:noProof/>
                <w:color w:val="auto"/>
                <w:lang w:val="en-SG" w:eastAsia="en-SG"/>
              </w:rPr>
              <w:tab/>
            </w:r>
            <w:r w:rsidRPr="00384391">
              <w:rPr>
                <w:rStyle w:val="Hyperlink"/>
                <w:noProof/>
              </w:rPr>
              <w:t>Critical NE handling</w:t>
            </w:r>
            <w:r>
              <w:rPr>
                <w:noProof/>
                <w:webHidden/>
              </w:rPr>
              <w:tab/>
            </w:r>
            <w:r>
              <w:rPr>
                <w:noProof/>
                <w:webHidden/>
              </w:rPr>
              <w:fldChar w:fldCharType="begin"/>
            </w:r>
            <w:r>
              <w:rPr>
                <w:noProof/>
                <w:webHidden/>
              </w:rPr>
              <w:instrText xml:space="preserve"> PAGEREF _Toc89863693 \h </w:instrText>
            </w:r>
            <w:r>
              <w:rPr>
                <w:noProof/>
                <w:webHidden/>
              </w:rPr>
            </w:r>
          </w:ins>
          <w:r>
            <w:rPr>
              <w:noProof/>
              <w:webHidden/>
            </w:rPr>
            <w:fldChar w:fldCharType="separate"/>
          </w:r>
          <w:ins w:id="229" w:author="Lai, Kamhoong (Nokia - SG/Singapore)" w:date="2021-12-08T13:46:00Z">
            <w:r>
              <w:rPr>
                <w:noProof/>
                <w:webHidden/>
              </w:rPr>
              <w:t>30</w:t>
            </w:r>
            <w:r>
              <w:rPr>
                <w:noProof/>
                <w:webHidden/>
              </w:rPr>
              <w:fldChar w:fldCharType="end"/>
            </w:r>
            <w:r w:rsidRPr="00384391">
              <w:rPr>
                <w:rStyle w:val="Hyperlink"/>
                <w:noProof/>
              </w:rPr>
              <w:fldChar w:fldCharType="end"/>
            </w:r>
          </w:ins>
        </w:p>
        <w:p w14:paraId="4939303B" w14:textId="5045E7E8" w:rsidR="00891ACF" w:rsidRDefault="00891ACF">
          <w:pPr>
            <w:pStyle w:val="TOC3"/>
            <w:rPr>
              <w:ins w:id="230" w:author="Lai, Kamhoong (Nokia - SG/Singapore)" w:date="2021-12-08T13:46:00Z"/>
              <w:noProof/>
              <w:color w:val="auto"/>
              <w:lang w:val="en-SG" w:eastAsia="en-SG"/>
            </w:rPr>
          </w:pPr>
          <w:ins w:id="231"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"_Toc89863694"</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4.6.2</w:t>
            </w:r>
            <w:r>
              <w:rPr>
                <w:noProof/>
                <w:color w:val="auto"/>
                <w:lang w:val="en-SG" w:eastAsia="en-SG"/>
              </w:rPr>
              <w:tab/>
            </w:r>
            <w:r w:rsidRPr="00384391">
              <w:rPr>
                <w:rStyle w:val="Hyperlink"/>
                <w:noProof/>
              </w:rPr>
              <w:t>RFS Sorting</w:t>
            </w:r>
            <w:r>
              <w:rPr>
                <w:noProof/>
                <w:webHidden/>
              </w:rPr>
              <w:tab/>
            </w:r>
            <w:r>
              <w:rPr>
                <w:noProof/>
                <w:webHidden/>
              </w:rPr>
              <w:fldChar w:fldCharType="begin"/>
            </w:r>
            <w:r>
              <w:rPr>
                <w:noProof/>
                <w:webHidden/>
              </w:rPr>
              <w:instrText xml:space="preserve"> PAGEREF _Toc89863694 \h </w:instrText>
            </w:r>
            <w:r>
              <w:rPr>
                <w:noProof/>
                <w:webHidden/>
              </w:rPr>
            </w:r>
          </w:ins>
          <w:r>
            <w:rPr>
              <w:noProof/>
              <w:webHidden/>
            </w:rPr>
            <w:fldChar w:fldCharType="separate"/>
          </w:r>
          <w:ins w:id="232" w:author="Lai, Kamhoong (Nokia - SG/Singapore)" w:date="2021-12-08T13:46:00Z">
            <w:r>
              <w:rPr>
                <w:noProof/>
                <w:webHidden/>
              </w:rPr>
              <w:t>30</w:t>
            </w:r>
            <w:r>
              <w:rPr>
                <w:noProof/>
                <w:webHidden/>
              </w:rPr>
              <w:fldChar w:fldCharType="end"/>
            </w:r>
            <w:r w:rsidRPr="00384391">
              <w:rPr>
                <w:rStyle w:val="Hyperlink"/>
                <w:noProof/>
              </w:rPr>
              <w:fldChar w:fldCharType="end"/>
            </w:r>
          </w:ins>
        </w:p>
        <w:p w14:paraId="31FC27CB" w14:textId="02A389CC" w:rsidR="00891ACF" w:rsidRDefault="00891ACF">
          <w:pPr>
            <w:pStyle w:val="TOC3"/>
            <w:rPr>
              <w:ins w:id="233" w:author="Lai, Kamhoong (Nokia - SG/Singapore)" w:date="2021-12-08T13:46:00Z"/>
              <w:noProof/>
              <w:color w:val="auto"/>
              <w:lang w:val="en-SG" w:eastAsia="en-SG"/>
            </w:rPr>
          </w:pPr>
          <w:ins w:id="234"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"_Toc89863695"</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4.6.3</w:t>
            </w:r>
            <w:r>
              <w:rPr>
                <w:noProof/>
                <w:color w:val="auto"/>
                <w:lang w:val="en-SG" w:eastAsia="en-SG"/>
              </w:rPr>
              <w:tab/>
            </w:r>
            <w:r w:rsidRPr="00384391">
              <w:rPr>
                <w:rStyle w:val="Hyperlink"/>
                <w:noProof/>
              </w:rPr>
              <w:t>RFS Aggregation</w:t>
            </w:r>
            <w:r>
              <w:rPr>
                <w:noProof/>
                <w:webHidden/>
              </w:rPr>
              <w:tab/>
            </w:r>
            <w:r>
              <w:rPr>
                <w:noProof/>
                <w:webHidden/>
              </w:rPr>
              <w:fldChar w:fldCharType="begin"/>
            </w:r>
            <w:r>
              <w:rPr>
                <w:noProof/>
                <w:webHidden/>
              </w:rPr>
              <w:instrText xml:space="preserve"> PAGEREF _Toc89863695 \h </w:instrText>
            </w:r>
            <w:r>
              <w:rPr>
                <w:noProof/>
                <w:webHidden/>
              </w:rPr>
            </w:r>
          </w:ins>
          <w:r>
            <w:rPr>
              <w:noProof/>
              <w:webHidden/>
            </w:rPr>
            <w:fldChar w:fldCharType="separate"/>
          </w:r>
          <w:ins w:id="235" w:author="Lai, Kamhoong (Nokia - SG/Singapore)" w:date="2021-12-08T13:46:00Z">
            <w:r>
              <w:rPr>
                <w:noProof/>
                <w:webHidden/>
              </w:rPr>
              <w:t>30</w:t>
            </w:r>
            <w:r>
              <w:rPr>
                <w:noProof/>
                <w:webHidden/>
              </w:rPr>
              <w:fldChar w:fldCharType="end"/>
            </w:r>
            <w:r w:rsidRPr="00384391">
              <w:rPr>
                <w:rStyle w:val="Hyperlink"/>
                <w:noProof/>
              </w:rPr>
              <w:fldChar w:fldCharType="end"/>
            </w:r>
          </w:ins>
        </w:p>
        <w:p w14:paraId="318F60DA" w14:textId="0B9A8B6D" w:rsidR="00891ACF" w:rsidRDefault="00891ACF">
          <w:pPr>
            <w:pStyle w:val="TOC3"/>
            <w:rPr>
              <w:ins w:id="236" w:author="Lai, Kamhoong (Nokia - SG/Singapore)" w:date="2021-12-08T13:46:00Z"/>
              <w:noProof/>
              <w:color w:val="auto"/>
              <w:lang w:val="en-SG" w:eastAsia="en-SG"/>
            </w:rPr>
          </w:pPr>
          <w:ins w:id="237"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"_Toc89863696"</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4.6.4</w:t>
            </w:r>
            <w:r>
              <w:rPr>
                <w:noProof/>
                <w:color w:val="auto"/>
                <w:lang w:val="en-SG" w:eastAsia="en-SG"/>
              </w:rPr>
              <w:tab/>
            </w:r>
            <w:r w:rsidRPr="00384391">
              <w:rPr>
                <w:rStyle w:val="Hyperlink"/>
                <w:noProof/>
              </w:rPr>
              <w:t>CRI Inquiry</w:t>
            </w:r>
            <w:r>
              <w:rPr>
                <w:noProof/>
                <w:webHidden/>
              </w:rPr>
              <w:tab/>
            </w:r>
            <w:r>
              <w:rPr>
                <w:noProof/>
                <w:webHidden/>
              </w:rPr>
              <w:fldChar w:fldCharType="begin"/>
            </w:r>
            <w:r>
              <w:rPr>
                <w:noProof/>
                <w:webHidden/>
              </w:rPr>
              <w:instrText xml:space="preserve"> PAGEREF _Toc89863696 \h </w:instrText>
            </w:r>
            <w:r>
              <w:rPr>
                <w:noProof/>
                <w:webHidden/>
              </w:rPr>
            </w:r>
          </w:ins>
          <w:r>
            <w:rPr>
              <w:noProof/>
              <w:webHidden/>
            </w:rPr>
            <w:fldChar w:fldCharType="separate"/>
          </w:r>
          <w:ins w:id="238" w:author="Lai, Kamhoong (Nokia - SG/Singapore)" w:date="2021-12-08T13:46:00Z">
            <w:r>
              <w:rPr>
                <w:noProof/>
                <w:webHidden/>
              </w:rPr>
              <w:t>30</w:t>
            </w:r>
            <w:r>
              <w:rPr>
                <w:noProof/>
                <w:webHidden/>
              </w:rPr>
              <w:fldChar w:fldCharType="end"/>
            </w:r>
            <w:r w:rsidRPr="00384391">
              <w:rPr>
                <w:rStyle w:val="Hyperlink"/>
                <w:noProof/>
              </w:rPr>
              <w:fldChar w:fldCharType="end"/>
            </w:r>
          </w:ins>
        </w:p>
        <w:p w14:paraId="64835752" w14:textId="5DB19E84" w:rsidR="00891ACF" w:rsidRDefault="00891ACF">
          <w:pPr>
            <w:pStyle w:val="TOC3"/>
            <w:rPr>
              <w:ins w:id="239" w:author="Lai, Kamhoong (Nokia - SG/Singapore)" w:date="2021-12-08T13:46:00Z"/>
              <w:noProof/>
              <w:color w:val="auto"/>
              <w:lang w:val="en-SG" w:eastAsia="en-SG"/>
            </w:rPr>
          </w:pPr>
          <w:ins w:id="240"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"_Toc89863697"</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4.6.5</w:t>
            </w:r>
            <w:r>
              <w:rPr>
                <w:noProof/>
                <w:color w:val="auto"/>
                <w:lang w:val="en-SG" w:eastAsia="en-SG"/>
              </w:rPr>
              <w:tab/>
            </w:r>
            <w:r w:rsidRPr="00384391">
              <w:rPr>
                <w:rStyle w:val="Hyperlink"/>
                <w:noProof/>
              </w:rPr>
              <w:t>ISM Inquiry</w:t>
            </w:r>
            <w:r>
              <w:rPr>
                <w:noProof/>
                <w:webHidden/>
              </w:rPr>
              <w:tab/>
            </w:r>
            <w:r>
              <w:rPr>
                <w:noProof/>
                <w:webHidden/>
              </w:rPr>
              <w:fldChar w:fldCharType="begin"/>
            </w:r>
            <w:r>
              <w:rPr>
                <w:noProof/>
                <w:webHidden/>
              </w:rPr>
              <w:instrText xml:space="preserve"> PAGEREF _Toc89863697 \h </w:instrText>
            </w:r>
            <w:r>
              <w:rPr>
                <w:noProof/>
                <w:webHidden/>
              </w:rPr>
            </w:r>
          </w:ins>
          <w:r>
            <w:rPr>
              <w:noProof/>
              <w:webHidden/>
            </w:rPr>
            <w:fldChar w:fldCharType="separate"/>
          </w:r>
          <w:ins w:id="241" w:author="Lai, Kamhoong (Nokia - SG/Singapore)" w:date="2021-12-08T13:46:00Z">
            <w:r>
              <w:rPr>
                <w:noProof/>
                <w:webHidden/>
              </w:rPr>
              <w:t>31</w:t>
            </w:r>
            <w:r>
              <w:rPr>
                <w:noProof/>
                <w:webHidden/>
              </w:rPr>
              <w:fldChar w:fldCharType="end"/>
            </w:r>
            <w:r w:rsidRPr="00384391">
              <w:rPr>
                <w:rStyle w:val="Hyperlink"/>
                <w:noProof/>
              </w:rPr>
              <w:fldChar w:fldCharType="end"/>
            </w:r>
          </w:ins>
        </w:p>
        <w:p w14:paraId="1DB9D39C" w14:textId="249DFE56" w:rsidR="00891ACF" w:rsidRDefault="00891ACF">
          <w:pPr>
            <w:pStyle w:val="TOC3"/>
            <w:rPr>
              <w:ins w:id="242" w:author="Lai, Kamhoong (Nokia - SG/Singapore)" w:date="2021-12-08T13:46:00Z"/>
              <w:noProof/>
              <w:color w:val="auto"/>
              <w:lang w:val="en-SG" w:eastAsia="en-SG"/>
            </w:rPr>
          </w:pPr>
          <w:ins w:id="243"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"_Toc89863698"</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4.6.6</w:t>
            </w:r>
            <w:r>
              <w:rPr>
                <w:noProof/>
                <w:color w:val="auto"/>
                <w:lang w:val="en-SG" w:eastAsia="en-SG"/>
              </w:rPr>
              <w:tab/>
            </w:r>
            <w:r w:rsidRPr="00384391">
              <w:rPr>
                <w:rStyle w:val="Hyperlink"/>
                <w:noProof/>
              </w:rPr>
              <w:t>DP9 Permanent Disconnect Special Handling</w:t>
            </w:r>
            <w:r>
              <w:rPr>
                <w:noProof/>
                <w:webHidden/>
              </w:rPr>
              <w:tab/>
            </w:r>
            <w:r>
              <w:rPr>
                <w:noProof/>
                <w:webHidden/>
              </w:rPr>
              <w:fldChar w:fldCharType="begin"/>
            </w:r>
            <w:r>
              <w:rPr>
                <w:noProof/>
                <w:webHidden/>
              </w:rPr>
              <w:instrText xml:space="preserve"> PAGEREF _Toc89863698 \h </w:instrText>
            </w:r>
            <w:r>
              <w:rPr>
                <w:noProof/>
                <w:webHidden/>
              </w:rPr>
            </w:r>
          </w:ins>
          <w:r>
            <w:rPr>
              <w:noProof/>
              <w:webHidden/>
            </w:rPr>
            <w:fldChar w:fldCharType="separate"/>
          </w:r>
          <w:ins w:id="244" w:author="Lai, Kamhoong (Nokia - SG/Singapore)" w:date="2021-12-08T13:46:00Z">
            <w:r>
              <w:rPr>
                <w:noProof/>
                <w:webHidden/>
              </w:rPr>
              <w:t>31</w:t>
            </w:r>
            <w:r>
              <w:rPr>
                <w:noProof/>
                <w:webHidden/>
              </w:rPr>
              <w:fldChar w:fldCharType="end"/>
            </w:r>
            <w:r w:rsidRPr="00384391">
              <w:rPr>
                <w:rStyle w:val="Hyperlink"/>
                <w:noProof/>
              </w:rPr>
              <w:fldChar w:fldCharType="end"/>
            </w:r>
          </w:ins>
        </w:p>
        <w:p w14:paraId="7CF7D3F2" w14:textId="49401740" w:rsidR="00891ACF" w:rsidRDefault="00891ACF">
          <w:pPr>
            <w:pStyle w:val="TOC3"/>
            <w:rPr>
              <w:ins w:id="245" w:author="Lai, Kamhoong (Nokia - SG/Singapore)" w:date="2021-12-08T13:46:00Z"/>
              <w:noProof/>
              <w:color w:val="auto"/>
              <w:lang w:val="en-SG" w:eastAsia="en-SG"/>
            </w:rPr>
          </w:pPr>
          <w:ins w:id="246" w:author="Lai, Kamhoong (Nokia - SG/Singapore)" w:date="2021-12-08T13:46:00Z">
            <w:r w:rsidRPr="00384391">
              <w:rPr>
                <w:rStyle w:val="Hyperlink"/>
                <w:noProof/>
              </w:rPr>
              <w:lastRenderedPageBreak/>
              <w:fldChar w:fldCharType="begin"/>
            </w:r>
            <w:r w:rsidRPr="00384391">
              <w:rPr>
                <w:rStyle w:val="Hyperlink"/>
                <w:noProof/>
              </w:rPr>
              <w:instrText xml:space="preserve"> </w:instrText>
            </w:r>
            <w:r>
              <w:rPr>
                <w:noProof/>
              </w:rPr>
              <w:instrText>HYPERLINK \l "_Toc89863699"</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4.6.7</w:t>
            </w:r>
            <w:r>
              <w:rPr>
                <w:noProof/>
                <w:color w:val="auto"/>
                <w:lang w:val="en-SG" w:eastAsia="en-SG"/>
              </w:rPr>
              <w:tab/>
            </w:r>
            <w:r w:rsidRPr="00384391">
              <w:rPr>
                <w:rStyle w:val="Hyperlink"/>
                <w:noProof/>
              </w:rPr>
              <w:t>Intra MNP</w:t>
            </w:r>
            <w:r>
              <w:rPr>
                <w:noProof/>
                <w:webHidden/>
              </w:rPr>
              <w:tab/>
            </w:r>
            <w:r>
              <w:rPr>
                <w:noProof/>
                <w:webHidden/>
              </w:rPr>
              <w:fldChar w:fldCharType="begin"/>
            </w:r>
            <w:r>
              <w:rPr>
                <w:noProof/>
                <w:webHidden/>
              </w:rPr>
              <w:instrText xml:space="preserve"> PAGEREF _Toc89863699 \h </w:instrText>
            </w:r>
            <w:r>
              <w:rPr>
                <w:noProof/>
                <w:webHidden/>
              </w:rPr>
            </w:r>
          </w:ins>
          <w:r>
            <w:rPr>
              <w:noProof/>
              <w:webHidden/>
            </w:rPr>
            <w:fldChar w:fldCharType="separate"/>
          </w:r>
          <w:ins w:id="247" w:author="Lai, Kamhoong (Nokia - SG/Singapore)" w:date="2021-12-08T13:46:00Z">
            <w:r>
              <w:rPr>
                <w:noProof/>
                <w:webHidden/>
              </w:rPr>
              <w:t>1</w:t>
            </w:r>
            <w:r>
              <w:rPr>
                <w:noProof/>
                <w:webHidden/>
              </w:rPr>
              <w:fldChar w:fldCharType="end"/>
            </w:r>
            <w:r w:rsidRPr="00384391">
              <w:rPr>
                <w:rStyle w:val="Hyperlink"/>
                <w:noProof/>
              </w:rPr>
              <w:fldChar w:fldCharType="end"/>
            </w:r>
          </w:ins>
        </w:p>
        <w:p w14:paraId="4A8AE7AB" w14:textId="4FF3B7D5" w:rsidR="00891ACF" w:rsidRDefault="00891ACF">
          <w:pPr>
            <w:pStyle w:val="TOC3"/>
            <w:rPr>
              <w:ins w:id="248" w:author="Lai, Kamhoong (Nokia - SG/Singapore)" w:date="2021-12-08T13:46:00Z"/>
              <w:noProof/>
              <w:color w:val="auto"/>
              <w:lang w:val="en-SG" w:eastAsia="en-SG"/>
            </w:rPr>
          </w:pPr>
          <w:ins w:id="249"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"_Toc89863700"</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4.6.8</w:t>
            </w:r>
            <w:r>
              <w:rPr>
                <w:noProof/>
                <w:color w:val="auto"/>
                <w:lang w:val="en-SG" w:eastAsia="en-SG"/>
              </w:rPr>
              <w:tab/>
            </w:r>
            <w:r w:rsidRPr="00384391">
              <w:rPr>
                <w:rStyle w:val="Hyperlink"/>
                <w:noProof/>
              </w:rPr>
              <w:t>Inter MNP</w:t>
            </w:r>
            <w:r>
              <w:rPr>
                <w:noProof/>
                <w:webHidden/>
              </w:rPr>
              <w:tab/>
            </w:r>
            <w:r>
              <w:rPr>
                <w:noProof/>
                <w:webHidden/>
              </w:rPr>
              <w:fldChar w:fldCharType="begin"/>
            </w:r>
            <w:r>
              <w:rPr>
                <w:noProof/>
                <w:webHidden/>
              </w:rPr>
              <w:instrText xml:space="preserve"> PAGEREF _Toc89863700 \h </w:instrText>
            </w:r>
            <w:r>
              <w:rPr>
                <w:noProof/>
                <w:webHidden/>
              </w:rPr>
            </w:r>
          </w:ins>
          <w:r>
            <w:rPr>
              <w:noProof/>
              <w:webHidden/>
            </w:rPr>
            <w:fldChar w:fldCharType="separate"/>
          </w:r>
          <w:ins w:id="250" w:author="Lai, Kamhoong (Nokia - SG/Singapore)" w:date="2021-12-08T13:46:00Z">
            <w:r>
              <w:rPr>
                <w:noProof/>
                <w:webHidden/>
              </w:rPr>
              <w:t>1</w:t>
            </w:r>
            <w:r>
              <w:rPr>
                <w:noProof/>
                <w:webHidden/>
              </w:rPr>
              <w:fldChar w:fldCharType="end"/>
            </w:r>
            <w:r w:rsidRPr="00384391">
              <w:rPr>
                <w:rStyle w:val="Hyperlink"/>
                <w:noProof/>
              </w:rPr>
              <w:fldChar w:fldCharType="end"/>
            </w:r>
          </w:ins>
        </w:p>
        <w:p w14:paraId="4DE67598" w14:textId="4E1614B2" w:rsidR="00891ACF" w:rsidRDefault="00891ACF">
          <w:pPr>
            <w:pStyle w:val="TOC2"/>
            <w:rPr>
              <w:ins w:id="251" w:author="Lai, Kamhoong (Nokia - SG/Singapore)" w:date="2021-12-08T13:46:00Z"/>
              <w:noProof/>
              <w:color w:val="auto"/>
              <w:lang w:val="en-SG" w:eastAsia="en-SG"/>
            </w:rPr>
          </w:pPr>
          <w:ins w:id="252"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"_Toc89863701"</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4.7</w:t>
            </w:r>
            <w:r>
              <w:rPr>
                <w:noProof/>
                <w:color w:val="auto"/>
                <w:lang w:val="en-SG" w:eastAsia="en-SG"/>
              </w:rPr>
              <w:tab/>
            </w:r>
            <w:r w:rsidRPr="00384391">
              <w:rPr>
                <w:rStyle w:val="Hyperlink"/>
                <w:noProof/>
              </w:rPr>
              <w:t>Response Handling</w:t>
            </w:r>
            <w:r>
              <w:rPr>
                <w:noProof/>
                <w:webHidden/>
              </w:rPr>
              <w:tab/>
            </w:r>
            <w:r>
              <w:rPr>
                <w:noProof/>
                <w:webHidden/>
              </w:rPr>
              <w:fldChar w:fldCharType="begin"/>
            </w:r>
            <w:r>
              <w:rPr>
                <w:noProof/>
                <w:webHidden/>
              </w:rPr>
              <w:instrText xml:space="preserve"> PAGEREF _Toc89863701 \h </w:instrText>
            </w:r>
            <w:r>
              <w:rPr>
                <w:noProof/>
                <w:webHidden/>
              </w:rPr>
            </w:r>
          </w:ins>
          <w:r>
            <w:rPr>
              <w:noProof/>
              <w:webHidden/>
            </w:rPr>
            <w:fldChar w:fldCharType="separate"/>
          </w:r>
          <w:ins w:id="253" w:author="Lai, Kamhoong (Nokia - SG/Singapore)" w:date="2021-12-08T13:46:00Z">
            <w:r>
              <w:rPr>
                <w:noProof/>
                <w:webHidden/>
              </w:rPr>
              <w:t>1</w:t>
            </w:r>
            <w:r>
              <w:rPr>
                <w:noProof/>
                <w:webHidden/>
              </w:rPr>
              <w:fldChar w:fldCharType="end"/>
            </w:r>
            <w:r w:rsidRPr="00384391">
              <w:rPr>
                <w:rStyle w:val="Hyperlink"/>
                <w:noProof/>
              </w:rPr>
              <w:fldChar w:fldCharType="end"/>
            </w:r>
          </w:ins>
        </w:p>
        <w:p w14:paraId="1D3A2655" w14:textId="2EF0AE27" w:rsidR="00891ACF" w:rsidRDefault="00891ACF">
          <w:pPr>
            <w:pStyle w:val="TOC3"/>
            <w:rPr>
              <w:ins w:id="254" w:author="Lai, Kamhoong (Nokia - SG/Singapore)" w:date="2021-12-08T13:46:00Z"/>
              <w:noProof/>
              <w:color w:val="auto"/>
              <w:lang w:val="en-SG" w:eastAsia="en-SG"/>
            </w:rPr>
          </w:pPr>
          <w:ins w:id="255"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"_Toc89863702"</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4.7.1</w:t>
            </w:r>
            <w:r>
              <w:rPr>
                <w:noProof/>
                <w:color w:val="auto"/>
                <w:lang w:val="en-SG" w:eastAsia="en-SG"/>
              </w:rPr>
              <w:tab/>
            </w:r>
            <w:r w:rsidRPr="00384391">
              <w:rPr>
                <w:rStyle w:val="Hyperlink"/>
                <w:noProof/>
              </w:rPr>
              <w:t>Intermediate Notification via handleResponse (command and response format)</w:t>
            </w:r>
            <w:r>
              <w:rPr>
                <w:noProof/>
                <w:webHidden/>
              </w:rPr>
              <w:tab/>
            </w:r>
            <w:r>
              <w:rPr>
                <w:noProof/>
                <w:webHidden/>
              </w:rPr>
              <w:fldChar w:fldCharType="begin"/>
            </w:r>
            <w:r>
              <w:rPr>
                <w:noProof/>
                <w:webHidden/>
              </w:rPr>
              <w:instrText xml:space="preserve"> PAGEREF _Toc89863702 \h </w:instrText>
            </w:r>
            <w:r>
              <w:rPr>
                <w:noProof/>
                <w:webHidden/>
              </w:rPr>
            </w:r>
          </w:ins>
          <w:r>
            <w:rPr>
              <w:noProof/>
              <w:webHidden/>
            </w:rPr>
            <w:fldChar w:fldCharType="separate"/>
          </w:r>
          <w:ins w:id="256" w:author="Lai, Kamhoong (Nokia - SG/Singapore)" w:date="2021-12-08T13:46:00Z">
            <w:r>
              <w:rPr>
                <w:noProof/>
                <w:webHidden/>
              </w:rPr>
              <w:t>1</w:t>
            </w:r>
            <w:r>
              <w:rPr>
                <w:noProof/>
                <w:webHidden/>
              </w:rPr>
              <w:fldChar w:fldCharType="end"/>
            </w:r>
            <w:r w:rsidRPr="00384391">
              <w:rPr>
                <w:rStyle w:val="Hyperlink"/>
                <w:noProof/>
              </w:rPr>
              <w:fldChar w:fldCharType="end"/>
            </w:r>
          </w:ins>
        </w:p>
        <w:p w14:paraId="5ADD43C0" w14:textId="513FD21F" w:rsidR="00891ACF" w:rsidRDefault="00891ACF">
          <w:pPr>
            <w:pStyle w:val="TOC3"/>
            <w:rPr>
              <w:ins w:id="257" w:author="Lai, Kamhoong (Nokia - SG/Singapore)" w:date="2021-12-08T13:46:00Z"/>
              <w:noProof/>
              <w:color w:val="auto"/>
              <w:lang w:val="en-SG" w:eastAsia="en-SG"/>
            </w:rPr>
          </w:pPr>
          <w:ins w:id="258"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"_Toc89863703"</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4.7.2</w:t>
            </w:r>
            <w:r>
              <w:rPr>
                <w:noProof/>
                <w:color w:val="auto"/>
                <w:lang w:val="en-SG" w:eastAsia="en-SG"/>
              </w:rPr>
              <w:tab/>
            </w:r>
            <w:r w:rsidRPr="00384391">
              <w:rPr>
                <w:rStyle w:val="Hyperlink"/>
                <w:noProof/>
              </w:rPr>
              <w:t>Final Response via handleResponse (command and response format)</w:t>
            </w:r>
            <w:r>
              <w:rPr>
                <w:noProof/>
                <w:webHidden/>
              </w:rPr>
              <w:tab/>
            </w:r>
            <w:r>
              <w:rPr>
                <w:noProof/>
                <w:webHidden/>
              </w:rPr>
              <w:fldChar w:fldCharType="begin"/>
            </w:r>
            <w:r>
              <w:rPr>
                <w:noProof/>
                <w:webHidden/>
              </w:rPr>
              <w:instrText xml:space="preserve"> PAGEREF _Toc89863703 \h </w:instrText>
            </w:r>
            <w:r>
              <w:rPr>
                <w:noProof/>
                <w:webHidden/>
              </w:rPr>
            </w:r>
          </w:ins>
          <w:r>
            <w:rPr>
              <w:noProof/>
              <w:webHidden/>
            </w:rPr>
            <w:fldChar w:fldCharType="separate"/>
          </w:r>
          <w:ins w:id="259" w:author="Lai, Kamhoong (Nokia - SG/Singapore)" w:date="2021-12-08T13:46:00Z">
            <w:r>
              <w:rPr>
                <w:noProof/>
                <w:webHidden/>
              </w:rPr>
              <w:t>2</w:t>
            </w:r>
            <w:r>
              <w:rPr>
                <w:noProof/>
                <w:webHidden/>
              </w:rPr>
              <w:fldChar w:fldCharType="end"/>
            </w:r>
            <w:r w:rsidRPr="00384391">
              <w:rPr>
                <w:rStyle w:val="Hyperlink"/>
                <w:noProof/>
              </w:rPr>
              <w:fldChar w:fldCharType="end"/>
            </w:r>
          </w:ins>
        </w:p>
        <w:p w14:paraId="757CF16B" w14:textId="0E747608" w:rsidR="00891ACF" w:rsidRDefault="00891ACF">
          <w:pPr>
            <w:pStyle w:val="TOC3"/>
            <w:rPr>
              <w:ins w:id="260" w:author="Lai, Kamhoong (Nokia - SG/Singapore)" w:date="2021-12-08T13:46:00Z"/>
              <w:noProof/>
              <w:color w:val="auto"/>
              <w:lang w:val="en-SG" w:eastAsia="en-SG"/>
            </w:rPr>
          </w:pPr>
          <w:ins w:id="261"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"_Toc89863704"</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4.7.3</w:t>
            </w:r>
            <w:r>
              <w:rPr>
                <w:noProof/>
                <w:color w:val="auto"/>
                <w:lang w:val="en-SG" w:eastAsia="en-SG"/>
              </w:rPr>
              <w:tab/>
            </w:r>
            <w:r w:rsidRPr="00384391">
              <w:rPr>
                <w:rStyle w:val="Hyperlink"/>
                <w:noProof/>
              </w:rPr>
              <w:t>HandleResponse command response format</w:t>
            </w:r>
            <w:r>
              <w:rPr>
                <w:noProof/>
                <w:webHidden/>
              </w:rPr>
              <w:tab/>
            </w:r>
            <w:r>
              <w:rPr>
                <w:noProof/>
                <w:webHidden/>
              </w:rPr>
              <w:fldChar w:fldCharType="begin"/>
            </w:r>
            <w:r>
              <w:rPr>
                <w:noProof/>
                <w:webHidden/>
              </w:rPr>
              <w:instrText xml:space="preserve"> PAGEREF _Toc89863704 \h </w:instrText>
            </w:r>
            <w:r>
              <w:rPr>
                <w:noProof/>
                <w:webHidden/>
              </w:rPr>
            </w:r>
          </w:ins>
          <w:r>
            <w:rPr>
              <w:noProof/>
              <w:webHidden/>
            </w:rPr>
            <w:fldChar w:fldCharType="separate"/>
          </w:r>
          <w:ins w:id="262" w:author="Lai, Kamhoong (Nokia - SG/Singapore)" w:date="2021-12-08T13:46:00Z">
            <w:r>
              <w:rPr>
                <w:noProof/>
                <w:webHidden/>
              </w:rPr>
              <w:t>4</w:t>
            </w:r>
            <w:r>
              <w:rPr>
                <w:noProof/>
                <w:webHidden/>
              </w:rPr>
              <w:fldChar w:fldCharType="end"/>
            </w:r>
            <w:r w:rsidRPr="00384391">
              <w:rPr>
                <w:rStyle w:val="Hyperlink"/>
                <w:noProof/>
              </w:rPr>
              <w:fldChar w:fldCharType="end"/>
            </w:r>
          </w:ins>
        </w:p>
        <w:p w14:paraId="55467973" w14:textId="5582D0B5" w:rsidR="00891ACF" w:rsidRDefault="00891ACF">
          <w:pPr>
            <w:pStyle w:val="TOC2"/>
            <w:rPr>
              <w:ins w:id="263" w:author="Lai, Kamhoong (Nokia - SG/Singapore)" w:date="2021-12-08T13:46:00Z"/>
              <w:noProof/>
              <w:color w:val="auto"/>
              <w:lang w:val="en-SG" w:eastAsia="en-SG"/>
            </w:rPr>
          </w:pPr>
          <w:ins w:id="264"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"_Toc89863705"</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4.8</w:t>
            </w:r>
            <w:r>
              <w:rPr>
                <w:noProof/>
                <w:color w:val="auto"/>
                <w:lang w:val="en-SG" w:eastAsia="en-SG"/>
              </w:rPr>
              <w:tab/>
            </w:r>
            <w:r w:rsidRPr="00384391">
              <w:rPr>
                <w:rStyle w:val="Hyperlink"/>
                <w:noProof/>
              </w:rPr>
              <w:t>Logic Libraries</w:t>
            </w:r>
            <w:r>
              <w:rPr>
                <w:noProof/>
                <w:webHidden/>
              </w:rPr>
              <w:tab/>
            </w:r>
            <w:r>
              <w:rPr>
                <w:noProof/>
                <w:webHidden/>
              </w:rPr>
              <w:fldChar w:fldCharType="begin"/>
            </w:r>
            <w:r>
              <w:rPr>
                <w:noProof/>
                <w:webHidden/>
              </w:rPr>
              <w:instrText xml:space="preserve"> PAGEREF _Toc89863705 \h </w:instrText>
            </w:r>
            <w:r>
              <w:rPr>
                <w:noProof/>
                <w:webHidden/>
              </w:rPr>
            </w:r>
          </w:ins>
          <w:r>
            <w:rPr>
              <w:noProof/>
              <w:webHidden/>
            </w:rPr>
            <w:fldChar w:fldCharType="separate"/>
          </w:r>
          <w:ins w:id="265" w:author="Lai, Kamhoong (Nokia - SG/Singapore)" w:date="2021-12-08T13:46:00Z">
            <w:r>
              <w:rPr>
                <w:noProof/>
                <w:webHidden/>
              </w:rPr>
              <w:t>4</w:t>
            </w:r>
            <w:r>
              <w:rPr>
                <w:noProof/>
                <w:webHidden/>
              </w:rPr>
              <w:fldChar w:fldCharType="end"/>
            </w:r>
            <w:r w:rsidRPr="00384391">
              <w:rPr>
                <w:rStyle w:val="Hyperlink"/>
                <w:noProof/>
              </w:rPr>
              <w:fldChar w:fldCharType="end"/>
            </w:r>
          </w:ins>
        </w:p>
        <w:p w14:paraId="0BAE1A0E" w14:textId="3A802A02" w:rsidR="00891ACF" w:rsidRDefault="00891ACF">
          <w:pPr>
            <w:pStyle w:val="TOC3"/>
            <w:rPr>
              <w:ins w:id="266" w:author="Lai, Kamhoong (Nokia - SG/Singapore)" w:date="2021-12-08T13:46:00Z"/>
              <w:noProof/>
              <w:color w:val="auto"/>
              <w:lang w:val="en-SG" w:eastAsia="en-SG"/>
            </w:rPr>
          </w:pPr>
          <w:ins w:id="267"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"_Toc89863706"</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4.8.1</w:t>
            </w:r>
            <w:r>
              <w:rPr>
                <w:noProof/>
                <w:color w:val="auto"/>
                <w:lang w:val="en-SG" w:eastAsia="en-SG"/>
              </w:rPr>
              <w:tab/>
            </w:r>
            <w:r w:rsidRPr="00384391">
              <w:rPr>
                <w:rStyle w:val="Hyperlink"/>
                <w:noProof/>
              </w:rPr>
              <w:t>Error/Rollback Handling</w:t>
            </w:r>
            <w:r>
              <w:rPr>
                <w:noProof/>
                <w:webHidden/>
              </w:rPr>
              <w:tab/>
            </w:r>
            <w:r>
              <w:rPr>
                <w:noProof/>
                <w:webHidden/>
              </w:rPr>
              <w:fldChar w:fldCharType="begin"/>
            </w:r>
            <w:r>
              <w:rPr>
                <w:noProof/>
                <w:webHidden/>
              </w:rPr>
              <w:instrText xml:space="preserve"> PAGEREF _Toc89863706 \h </w:instrText>
            </w:r>
            <w:r>
              <w:rPr>
                <w:noProof/>
                <w:webHidden/>
              </w:rPr>
            </w:r>
          </w:ins>
          <w:r>
            <w:rPr>
              <w:noProof/>
              <w:webHidden/>
            </w:rPr>
            <w:fldChar w:fldCharType="separate"/>
          </w:r>
          <w:ins w:id="268" w:author="Lai, Kamhoong (Nokia - SG/Singapore)" w:date="2021-12-08T13:46:00Z">
            <w:r>
              <w:rPr>
                <w:noProof/>
                <w:webHidden/>
              </w:rPr>
              <w:t>5</w:t>
            </w:r>
            <w:r>
              <w:rPr>
                <w:noProof/>
                <w:webHidden/>
              </w:rPr>
              <w:fldChar w:fldCharType="end"/>
            </w:r>
            <w:r w:rsidRPr="00384391">
              <w:rPr>
                <w:rStyle w:val="Hyperlink"/>
                <w:noProof/>
              </w:rPr>
              <w:fldChar w:fldCharType="end"/>
            </w:r>
          </w:ins>
        </w:p>
        <w:p w14:paraId="312A466E" w14:textId="3729EBA6" w:rsidR="00891ACF" w:rsidRDefault="00891ACF">
          <w:pPr>
            <w:pStyle w:val="TOC3"/>
            <w:rPr>
              <w:ins w:id="269" w:author="Lai, Kamhoong (Nokia - SG/Singapore)" w:date="2021-12-08T13:46:00Z"/>
              <w:noProof/>
              <w:color w:val="auto"/>
              <w:lang w:val="en-SG" w:eastAsia="en-SG"/>
            </w:rPr>
          </w:pPr>
          <w:ins w:id="270"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"_Toc89863707"</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4.8.2</w:t>
            </w:r>
            <w:r>
              <w:rPr>
                <w:noProof/>
                <w:color w:val="auto"/>
                <w:lang w:val="en-SG" w:eastAsia="en-SG"/>
              </w:rPr>
              <w:tab/>
            </w:r>
            <w:r w:rsidRPr="00384391">
              <w:rPr>
                <w:rStyle w:val="Hyperlink"/>
                <w:noProof/>
              </w:rPr>
              <w:t>Error Whitelisting</w:t>
            </w:r>
            <w:r>
              <w:rPr>
                <w:noProof/>
                <w:webHidden/>
              </w:rPr>
              <w:tab/>
            </w:r>
            <w:r>
              <w:rPr>
                <w:noProof/>
                <w:webHidden/>
              </w:rPr>
              <w:fldChar w:fldCharType="begin"/>
            </w:r>
            <w:r>
              <w:rPr>
                <w:noProof/>
                <w:webHidden/>
              </w:rPr>
              <w:instrText xml:space="preserve"> PAGEREF _Toc89863707 \h </w:instrText>
            </w:r>
            <w:r>
              <w:rPr>
                <w:noProof/>
                <w:webHidden/>
              </w:rPr>
            </w:r>
          </w:ins>
          <w:r>
            <w:rPr>
              <w:noProof/>
              <w:webHidden/>
            </w:rPr>
            <w:fldChar w:fldCharType="separate"/>
          </w:r>
          <w:ins w:id="271" w:author="Lai, Kamhoong (Nokia - SG/Singapore)" w:date="2021-12-08T13:46:00Z">
            <w:r>
              <w:rPr>
                <w:noProof/>
                <w:webHidden/>
              </w:rPr>
              <w:t>5</w:t>
            </w:r>
            <w:r>
              <w:rPr>
                <w:noProof/>
                <w:webHidden/>
              </w:rPr>
              <w:fldChar w:fldCharType="end"/>
            </w:r>
            <w:r w:rsidRPr="00384391">
              <w:rPr>
                <w:rStyle w:val="Hyperlink"/>
                <w:noProof/>
              </w:rPr>
              <w:fldChar w:fldCharType="end"/>
            </w:r>
          </w:ins>
        </w:p>
        <w:p w14:paraId="3DDCBE68" w14:textId="788CE5C5" w:rsidR="00891ACF" w:rsidRDefault="00891ACF">
          <w:pPr>
            <w:pStyle w:val="TOC3"/>
            <w:rPr>
              <w:ins w:id="272" w:author="Lai, Kamhoong (Nokia - SG/Singapore)" w:date="2021-12-08T13:46:00Z"/>
              <w:noProof/>
              <w:color w:val="auto"/>
              <w:lang w:val="en-SG" w:eastAsia="en-SG"/>
            </w:rPr>
          </w:pPr>
          <w:ins w:id="273"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"_Toc89863708"</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4.8.3</w:t>
            </w:r>
            <w:r>
              <w:rPr>
                <w:noProof/>
                <w:color w:val="auto"/>
                <w:lang w:val="en-SG" w:eastAsia="en-SG"/>
              </w:rPr>
              <w:tab/>
            </w:r>
            <w:r w:rsidRPr="00384391">
              <w:rPr>
                <w:rStyle w:val="Hyperlink"/>
                <w:noProof/>
              </w:rPr>
              <w:t>Rollback Handling</w:t>
            </w:r>
            <w:r>
              <w:rPr>
                <w:noProof/>
                <w:webHidden/>
              </w:rPr>
              <w:tab/>
            </w:r>
            <w:r>
              <w:rPr>
                <w:noProof/>
                <w:webHidden/>
              </w:rPr>
              <w:fldChar w:fldCharType="begin"/>
            </w:r>
            <w:r>
              <w:rPr>
                <w:noProof/>
                <w:webHidden/>
              </w:rPr>
              <w:instrText xml:space="preserve"> PAGEREF _Toc89863708 \h </w:instrText>
            </w:r>
            <w:r>
              <w:rPr>
                <w:noProof/>
                <w:webHidden/>
              </w:rPr>
            </w:r>
          </w:ins>
          <w:r>
            <w:rPr>
              <w:noProof/>
              <w:webHidden/>
            </w:rPr>
            <w:fldChar w:fldCharType="separate"/>
          </w:r>
          <w:ins w:id="274" w:author="Lai, Kamhoong (Nokia - SG/Singapore)" w:date="2021-12-08T13:46:00Z">
            <w:r>
              <w:rPr>
                <w:noProof/>
                <w:webHidden/>
              </w:rPr>
              <w:t>6</w:t>
            </w:r>
            <w:r>
              <w:rPr>
                <w:noProof/>
                <w:webHidden/>
              </w:rPr>
              <w:fldChar w:fldCharType="end"/>
            </w:r>
            <w:r w:rsidRPr="00384391">
              <w:rPr>
                <w:rStyle w:val="Hyperlink"/>
                <w:noProof/>
              </w:rPr>
              <w:fldChar w:fldCharType="end"/>
            </w:r>
          </w:ins>
        </w:p>
        <w:p w14:paraId="58816A74" w14:textId="29E13C64" w:rsidR="00891ACF" w:rsidRDefault="00891ACF">
          <w:pPr>
            <w:pStyle w:val="TOC2"/>
            <w:rPr>
              <w:ins w:id="275" w:author="Lai, Kamhoong (Nokia - SG/Singapore)" w:date="2021-12-08T13:46:00Z"/>
              <w:noProof/>
              <w:color w:val="auto"/>
              <w:lang w:val="en-SG" w:eastAsia="en-SG"/>
            </w:rPr>
          </w:pPr>
          <w:ins w:id="276"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"_Toc89863709"</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14:scene3d>
                  <w14:camera w14:prst="orthographicFront"/>
                  <w14:lightRig w14:rig="threePt" w14:dir="t">
                    <w14:rot w14:lat="0" w14:lon="0" w14:rev="0"/>
                  </w14:lightRig>
                </w14:scene3d>
              </w:rPr>
              <w:t>4.9</w:t>
            </w:r>
            <w:r>
              <w:rPr>
                <w:noProof/>
                <w:color w:val="auto"/>
                <w:lang w:val="en-SG" w:eastAsia="en-SG"/>
              </w:rPr>
              <w:tab/>
            </w:r>
            <w:r w:rsidRPr="00384391">
              <w:rPr>
                <w:rStyle w:val="Hyperlink"/>
                <w:noProof/>
              </w:rPr>
              <w:t>Catalog HLD</w:t>
            </w:r>
            <w:r>
              <w:rPr>
                <w:noProof/>
                <w:webHidden/>
              </w:rPr>
              <w:tab/>
            </w:r>
            <w:r>
              <w:rPr>
                <w:noProof/>
                <w:webHidden/>
              </w:rPr>
              <w:fldChar w:fldCharType="begin"/>
            </w:r>
            <w:r>
              <w:rPr>
                <w:noProof/>
                <w:webHidden/>
              </w:rPr>
              <w:instrText xml:space="preserve"> PAGEREF _Toc89863709 \h </w:instrText>
            </w:r>
            <w:r>
              <w:rPr>
                <w:noProof/>
                <w:webHidden/>
              </w:rPr>
            </w:r>
          </w:ins>
          <w:r>
            <w:rPr>
              <w:noProof/>
              <w:webHidden/>
            </w:rPr>
            <w:fldChar w:fldCharType="separate"/>
          </w:r>
          <w:ins w:id="277" w:author="Lai, Kamhoong (Nokia - SG/Singapore)" w:date="2021-12-08T13:46:00Z">
            <w:r>
              <w:rPr>
                <w:noProof/>
                <w:webHidden/>
              </w:rPr>
              <w:t>7</w:t>
            </w:r>
            <w:r>
              <w:rPr>
                <w:noProof/>
                <w:webHidden/>
              </w:rPr>
              <w:fldChar w:fldCharType="end"/>
            </w:r>
            <w:r w:rsidRPr="00384391">
              <w:rPr>
                <w:rStyle w:val="Hyperlink"/>
                <w:noProof/>
              </w:rPr>
              <w:fldChar w:fldCharType="end"/>
            </w:r>
          </w:ins>
        </w:p>
        <w:p w14:paraId="77DDD9B3" w14:textId="1A2294E3" w:rsidR="00891ACF" w:rsidRDefault="00891ACF">
          <w:pPr>
            <w:pStyle w:val="TOC3"/>
            <w:rPr>
              <w:ins w:id="278" w:author="Lai, Kamhoong (Nokia - SG/Singapore)" w:date="2021-12-08T13:46:00Z"/>
              <w:noProof/>
              <w:color w:val="auto"/>
              <w:lang w:val="en-SG" w:eastAsia="en-SG"/>
            </w:rPr>
          </w:pPr>
          <w:ins w:id="279"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"_Toc89863710"</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4.9.1</w:t>
            </w:r>
            <w:r>
              <w:rPr>
                <w:noProof/>
                <w:color w:val="auto"/>
                <w:lang w:val="en-SG" w:eastAsia="en-SG"/>
              </w:rPr>
              <w:tab/>
            </w:r>
            <w:r w:rsidRPr="00384391">
              <w:rPr>
                <w:rStyle w:val="Hyperlink"/>
                <w:noProof/>
              </w:rPr>
              <w:t>Catalog Item</w:t>
            </w:r>
            <w:r>
              <w:rPr>
                <w:noProof/>
                <w:webHidden/>
              </w:rPr>
              <w:tab/>
            </w:r>
            <w:r>
              <w:rPr>
                <w:noProof/>
                <w:webHidden/>
              </w:rPr>
              <w:fldChar w:fldCharType="begin"/>
            </w:r>
            <w:r>
              <w:rPr>
                <w:noProof/>
                <w:webHidden/>
              </w:rPr>
              <w:instrText xml:space="preserve"> PAGEREF _Toc89863710 \h </w:instrText>
            </w:r>
            <w:r>
              <w:rPr>
                <w:noProof/>
                <w:webHidden/>
              </w:rPr>
            </w:r>
          </w:ins>
          <w:r>
            <w:rPr>
              <w:noProof/>
              <w:webHidden/>
            </w:rPr>
            <w:fldChar w:fldCharType="separate"/>
          </w:r>
          <w:ins w:id="280" w:author="Lai, Kamhoong (Nokia - SG/Singapore)" w:date="2021-12-08T13:46:00Z">
            <w:r>
              <w:rPr>
                <w:noProof/>
                <w:webHidden/>
              </w:rPr>
              <w:t>7</w:t>
            </w:r>
            <w:r>
              <w:rPr>
                <w:noProof/>
                <w:webHidden/>
              </w:rPr>
              <w:fldChar w:fldCharType="end"/>
            </w:r>
            <w:r w:rsidRPr="00384391">
              <w:rPr>
                <w:rStyle w:val="Hyperlink"/>
                <w:noProof/>
              </w:rPr>
              <w:fldChar w:fldCharType="end"/>
            </w:r>
          </w:ins>
        </w:p>
        <w:p w14:paraId="14F5A802" w14:textId="0723550D" w:rsidR="00891ACF" w:rsidRDefault="00891ACF">
          <w:pPr>
            <w:pStyle w:val="TOC3"/>
            <w:rPr>
              <w:ins w:id="281" w:author="Lai, Kamhoong (Nokia - SG/Singapore)" w:date="2021-12-08T13:46:00Z"/>
              <w:noProof/>
              <w:color w:val="auto"/>
              <w:lang w:val="en-SG" w:eastAsia="en-SG"/>
            </w:rPr>
          </w:pPr>
          <w:ins w:id="282"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"_Toc89863711"</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4.9.2</w:t>
            </w:r>
            <w:r>
              <w:rPr>
                <w:noProof/>
                <w:color w:val="auto"/>
                <w:lang w:val="en-SG" w:eastAsia="en-SG"/>
              </w:rPr>
              <w:tab/>
            </w:r>
            <w:r w:rsidRPr="00384391">
              <w:rPr>
                <w:rStyle w:val="Hyperlink"/>
                <w:noProof/>
              </w:rPr>
              <w:t>Resource Facing Services Actions</w:t>
            </w:r>
            <w:r>
              <w:rPr>
                <w:noProof/>
                <w:webHidden/>
              </w:rPr>
              <w:tab/>
            </w:r>
            <w:r>
              <w:rPr>
                <w:noProof/>
                <w:webHidden/>
              </w:rPr>
              <w:fldChar w:fldCharType="begin"/>
            </w:r>
            <w:r>
              <w:rPr>
                <w:noProof/>
                <w:webHidden/>
              </w:rPr>
              <w:instrText xml:space="preserve"> PAGEREF _Toc89863711 \h </w:instrText>
            </w:r>
            <w:r>
              <w:rPr>
                <w:noProof/>
                <w:webHidden/>
              </w:rPr>
            </w:r>
          </w:ins>
          <w:r>
            <w:rPr>
              <w:noProof/>
              <w:webHidden/>
            </w:rPr>
            <w:fldChar w:fldCharType="separate"/>
          </w:r>
          <w:ins w:id="283" w:author="Lai, Kamhoong (Nokia - SG/Singapore)" w:date="2021-12-08T13:46:00Z">
            <w:r>
              <w:rPr>
                <w:noProof/>
                <w:webHidden/>
              </w:rPr>
              <w:t>7</w:t>
            </w:r>
            <w:r>
              <w:rPr>
                <w:noProof/>
                <w:webHidden/>
              </w:rPr>
              <w:fldChar w:fldCharType="end"/>
            </w:r>
            <w:r w:rsidRPr="00384391">
              <w:rPr>
                <w:rStyle w:val="Hyperlink"/>
                <w:noProof/>
              </w:rPr>
              <w:fldChar w:fldCharType="end"/>
            </w:r>
          </w:ins>
        </w:p>
        <w:p w14:paraId="2F3B117F" w14:textId="33841F9B" w:rsidR="00891ACF" w:rsidRDefault="00891ACF">
          <w:pPr>
            <w:pStyle w:val="TOC3"/>
            <w:rPr>
              <w:ins w:id="284" w:author="Lai, Kamhoong (Nokia - SG/Singapore)" w:date="2021-12-08T13:46:00Z"/>
              <w:noProof/>
              <w:color w:val="auto"/>
              <w:lang w:val="en-SG" w:eastAsia="en-SG"/>
            </w:rPr>
          </w:pPr>
          <w:ins w:id="285"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"_Toc89863712"</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4.9.3</w:t>
            </w:r>
            <w:r>
              <w:rPr>
                <w:noProof/>
                <w:color w:val="auto"/>
                <w:lang w:val="en-SG" w:eastAsia="en-SG"/>
              </w:rPr>
              <w:tab/>
            </w:r>
            <w:r w:rsidRPr="00384391">
              <w:rPr>
                <w:rStyle w:val="Hyperlink"/>
                <w:noProof/>
              </w:rPr>
              <w:t>Request Types</w:t>
            </w:r>
            <w:r>
              <w:rPr>
                <w:noProof/>
                <w:webHidden/>
              </w:rPr>
              <w:tab/>
            </w:r>
            <w:r>
              <w:rPr>
                <w:noProof/>
                <w:webHidden/>
              </w:rPr>
              <w:fldChar w:fldCharType="begin"/>
            </w:r>
            <w:r>
              <w:rPr>
                <w:noProof/>
                <w:webHidden/>
              </w:rPr>
              <w:instrText xml:space="preserve"> PAGEREF _Toc89863712 \h </w:instrText>
            </w:r>
            <w:r>
              <w:rPr>
                <w:noProof/>
                <w:webHidden/>
              </w:rPr>
            </w:r>
          </w:ins>
          <w:r>
            <w:rPr>
              <w:noProof/>
              <w:webHidden/>
            </w:rPr>
            <w:fldChar w:fldCharType="separate"/>
          </w:r>
          <w:ins w:id="286" w:author="Lai, Kamhoong (Nokia - SG/Singapore)" w:date="2021-12-08T13:46:00Z">
            <w:r>
              <w:rPr>
                <w:noProof/>
                <w:webHidden/>
              </w:rPr>
              <w:t>8</w:t>
            </w:r>
            <w:r>
              <w:rPr>
                <w:noProof/>
                <w:webHidden/>
              </w:rPr>
              <w:fldChar w:fldCharType="end"/>
            </w:r>
            <w:r w:rsidRPr="00384391">
              <w:rPr>
                <w:rStyle w:val="Hyperlink"/>
                <w:noProof/>
              </w:rPr>
              <w:fldChar w:fldCharType="end"/>
            </w:r>
          </w:ins>
        </w:p>
        <w:p w14:paraId="081AF488" w14:textId="008833E0" w:rsidR="00891ACF" w:rsidRDefault="00891ACF">
          <w:pPr>
            <w:pStyle w:val="TOC3"/>
            <w:rPr>
              <w:ins w:id="287" w:author="Lai, Kamhoong (Nokia - SG/Singapore)" w:date="2021-12-08T13:46:00Z"/>
              <w:noProof/>
              <w:color w:val="auto"/>
              <w:lang w:val="en-SG" w:eastAsia="en-SG"/>
            </w:rPr>
          </w:pPr>
          <w:ins w:id="288"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"_Toc89863713"</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4.9.4</w:t>
            </w:r>
            <w:r>
              <w:rPr>
                <w:noProof/>
                <w:color w:val="auto"/>
                <w:lang w:val="en-SG" w:eastAsia="en-SG"/>
              </w:rPr>
              <w:tab/>
            </w:r>
            <w:r w:rsidRPr="00384391">
              <w:rPr>
                <w:rStyle w:val="Hyperlink"/>
                <w:noProof/>
              </w:rPr>
              <w:t>Catalog Modelling</w:t>
            </w:r>
            <w:r>
              <w:rPr>
                <w:noProof/>
                <w:webHidden/>
              </w:rPr>
              <w:tab/>
            </w:r>
            <w:r>
              <w:rPr>
                <w:noProof/>
                <w:webHidden/>
              </w:rPr>
              <w:fldChar w:fldCharType="begin"/>
            </w:r>
            <w:r>
              <w:rPr>
                <w:noProof/>
                <w:webHidden/>
              </w:rPr>
              <w:instrText xml:space="preserve"> PAGEREF _Toc89863713 \h </w:instrText>
            </w:r>
            <w:r>
              <w:rPr>
                <w:noProof/>
                <w:webHidden/>
              </w:rPr>
            </w:r>
          </w:ins>
          <w:r>
            <w:rPr>
              <w:noProof/>
              <w:webHidden/>
            </w:rPr>
            <w:fldChar w:fldCharType="separate"/>
          </w:r>
          <w:ins w:id="289" w:author="Lai, Kamhoong (Nokia - SG/Singapore)" w:date="2021-12-08T13:46:00Z">
            <w:r>
              <w:rPr>
                <w:noProof/>
                <w:webHidden/>
              </w:rPr>
              <w:t>8</w:t>
            </w:r>
            <w:r>
              <w:rPr>
                <w:noProof/>
                <w:webHidden/>
              </w:rPr>
              <w:fldChar w:fldCharType="end"/>
            </w:r>
            <w:r w:rsidRPr="00384391">
              <w:rPr>
                <w:rStyle w:val="Hyperlink"/>
                <w:noProof/>
              </w:rPr>
              <w:fldChar w:fldCharType="end"/>
            </w:r>
          </w:ins>
        </w:p>
        <w:p w14:paraId="0D23AC26" w14:textId="2F4B499B" w:rsidR="00891ACF" w:rsidRDefault="00891ACF">
          <w:pPr>
            <w:pStyle w:val="TOC3"/>
            <w:rPr>
              <w:ins w:id="290" w:author="Lai, Kamhoong (Nokia - SG/Singapore)" w:date="2021-12-08T13:46:00Z"/>
              <w:noProof/>
              <w:color w:val="auto"/>
              <w:lang w:val="en-SG" w:eastAsia="en-SG"/>
            </w:rPr>
          </w:pPr>
          <w:ins w:id="291"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"_Toc89863714"</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4.9.5</w:t>
            </w:r>
            <w:r>
              <w:rPr>
                <w:noProof/>
                <w:color w:val="auto"/>
                <w:lang w:val="en-SG" w:eastAsia="en-SG"/>
              </w:rPr>
              <w:tab/>
            </w:r>
            <w:r w:rsidRPr="00384391">
              <w:rPr>
                <w:rStyle w:val="Hyperlink"/>
                <w:noProof/>
              </w:rPr>
              <w:t>Sample RFS Model</w:t>
            </w:r>
            <w:r>
              <w:rPr>
                <w:noProof/>
                <w:webHidden/>
              </w:rPr>
              <w:tab/>
            </w:r>
            <w:r>
              <w:rPr>
                <w:noProof/>
                <w:webHidden/>
              </w:rPr>
              <w:fldChar w:fldCharType="begin"/>
            </w:r>
            <w:r>
              <w:rPr>
                <w:noProof/>
                <w:webHidden/>
              </w:rPr>
              <w:instrText xml:space="preserve"> PAGEREF _Toc89863714 \h </w:instrText>
            </w:r>
            <w:r>
              <w:rPr>
                <w:noProof/>
                <w:webHidden/>
              </w:rPr>
            </w:r>
          </w:ins>
          <w:r>
            <w:rPr>
              <w:noProof/>
              <w:webHidden/>
            </w:rPr>
            <w:fldChar w:fldCharType="separate"/>
          </w:r>
          <w:ins w:id="292" w:author="Lai, Kamhoong (Nokia - SG/Singapore)" w:date="2021-12-08T13:46:00Z">
            <w:r>
              <w:rPr>
                <w:noProof/>
                <w:webHidden/>
              </w:rPr>
              <w:t>8</w:t>
            </w:r>
            <w:r>
              <w:rPr>
                <w:noProof/>
                <w:webHidden/>
              </w:rPr>
              <w:fldChar w:fldCharType="end"/>
            </w:r>
            <w:r w:rsidRPr="00384391">
              <w:rPr>
                <w:rStyle w:val="Hyperlink"/>
                <w:noProof/>
              </w:rPr>
              <w:fldChar w:fldCharType="end"/>
            </w:r>
          </w:ins>
        </w:p>
        <w:p w14:paraId="2C8FDDC3" w14:textId="3FDEA075" w:rsidR="00891ACF" w:rsidRDefault="00891ACF">
          <w:pPr>
            <w:pStyle w:val="TOC3"/>
            <w:rPr>
              <w:ins w:id="293" w:author="Lai, Kamhoong (Nokia - SG/Singapore)" w:date="2021-12-08T13:46:00Z"/>
              <w:noProof/>
              <w:color w:val="auto"/>
              <w:lang w:val="en-SG" w:eastAsia="en-SG"/>
            </w:rPr>
          </w:pPr>
          <w:ins w:id="294"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"_Toc89863715"</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4.9.6</w:t>
            </w:r>
            <w:r>
              <w:rPr>
                <w:noProof/>
                <w:color w:val="auto"/>
                <w:lang w:val="en-SG" w:eastAsia="en-SG"/>
              </w:rPr>
              <w:tab/>
            </w:r>
            <w:r w:rsidRPr="00384391">
              <w:rPr>
                <w:rStyle w:val="Hyperlink"/>
                <w:noProof/>
              </w:rPr>
              <w:t>RFS</w:t>
            </w:r>
            <w:r>
              <w:rPr>
                <w:noProof/>
                <w:webHidden/>
              </w:rPr>
              <w:tab/>
            </w:r>
            <w:r>
              <w:rPr>
                <w:noProof/>
                <w:webHidden/>
              </w:rPr>
              <w:fldChar w:fldCharType="begin"/>
            </w:r>
            <w:r>
              <w:rPr>
                <w:noProof/>
                <w:webHidden/>
              </w:rPr>
              <w:instrText xml:space="preserve"> PAGEREF _Toc89863715 \h </w:instrText>
            </w:r>
            <w:r>
              <w:rPr>
                <w:noProof/>
                <w:webHidden/>
              </w:rPr>
            </w:r>
          </w:ins>
          <w:r>
            <w:rPr>
              <w:noProof/>
              <w:webHidden/>
            </w:rPr>
            <w:fldChar w:fldCharType="separate"/>
          </w:r>
          <w:ins w:id="295" w:author="Lai, Kamhoong (Nokia - SG/Singapore)" w:date="2021-12-08T13:46:00Z">
            <w:r>
              <w:rPr>
                <w:noProof/>
                <w:webHidden/>
              </w:rPr>
              <w:t>9</w:t>
            </w:r>
            <w:r>
              <w:rPr>
                <w:noProof/>
                <w:webHidden/>
              </w:rPr>
              <w:fldChar w:fldCharType="end"/>
            </w:r>
            <w:r w:rsidRPr="00384391">
              <w:rPr>
                <w:rStyle w:val="Hyperlink"/>
                <w:noProof/>
              </w:rPr>
              <w:fldChar w:fldCharType="end"/>
            </w:r>
          </w:ins>
        </w:p>
        <w:p w14:paraId="263B3EE9" w14:textId="40F66257" w:rsidR="00891ACF" w:rsidRDefault="00891ACF">
          <w:pPr>
            <w:pStyle w:val="TOC4"/>
            <w:tabs>
              <w:tab w:val="left" w:pos="851"/>
            </w:tabs>
            <w:rPr>
              <w:ins w:id="296" w:author="Lai, Kamhoong (Nokia - SG/Singapore)" w:date="2021-12-08T13:46:00Z"/>
              <w:rFonts w:eastAsiaTheme="minorEastAsia" w:cstheme="minorBidi"/>
              <w:noProof/>
              <w:color w:val="auto"/>
              <w:lang w:val="en-SG" w:eastAsia="en-SG"/>
            </w:rPr>
          </w:pPr>
          <w:ins w:id="297"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"_Toc89863716"</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4.9.6.1</w:t>
            </w:r>
            <w:r>
              <w:rPr>
                <w:rFonts w:eastAsiaTheme="minorEastAsia" w:cstheme="minorBidi"/>
                <w:noProof/>
                <w:color w:val="auto"/>
                <w:lang w:val="en-SG" w:eastAsia="en-SG"/>
              </w:rPr>
              <w:tab/>
            </w:r>
            <w:r w:rsidRPr="00384391">
              <w:rPr>
                <w:rStyle w:val="Hyperlink"/>
                <w:noProof/>
              </w:rPr>
              <w:t>DATA</w:t>
            </w:r>
            <w:r>
              <w:rPr>
                <w:noProof/>
                <w:webHidden/>
              </w:rPr>
              <w:tab/>
            </w:r>
            <w:r>
              <w:rPr>
                <w:noProof/>
                <w:webHidden/>
              </w:rPr>
              <w:fldChar w:fldCharType="begin"/>
            </w:r>
            <w:r>
              <w:rPr>
                <w:noProof/>
                <w:webHidden/>
              </w:rPr>
              <w:instrText xml:space="preserve"> PAGEREF _Toc89863716 \h </w:instrText>
            </w:r>
            <w:r>
              <w:rPr>
                <w:noProof/>
                <w:webHidden/>
              </w:rPr>
            </w:r>
          </w:ins>
          <w:r>
            <w:rPr>
              <w:noProof/>
              <w:webHidden/>
            </w:rPr>
            <w:fldChar w:fldCharType="separate"/>
          </w:r>
          <w:ins w:id="298" w:author="Lai, Kamhoong (Nokia - SG/Singapore)" w:date="2021-12-08T13:46:00Z">
            <w:r>
              <w:rPr>
                <w:noProof/>
                <w:webHidden/>
              </w:rPr>
              <w:t>9</w:t>
            </w:r>
            <w:r>
              <w:rPr>
                <w:noProof/>
                <w:webHidden/>
              </w:rPr>
              <w:fldChar w:fldCharType="end"/>
            </w:r>
            <w:r w:rsidRPr="00384391">
              <w:rPr>
                <w:rStyle w:val="Hyperlink"/>
                <w:noProof/>
              </w:rPr>
              <w:fldChar w:fldCharType="end"/>
            </w:r>
          </w:ins>
        </w:p>
        <w:p w14:paraId="49E9258B" w14:textId="1207F8CE" w:rsidR="00891ACF" w:rsidRDefault="00891ACF">
          <w:pPr>
            <w:pStyle w:val="TOC4"/>
            <w:tabs>
              <w:tab w:val="left" w:pos="851"/>
            </w:tabs>
            <w:rPr>
              <w:ins w:id="299" w:author="Lai, Kamhoong (Nokia - SG/Singapore)" w:date="2021-12-08T13:46:00Z"/>
              <w:rFonts w:eastAsiaTheme="minorEastAsia" w:cstheme="minorBidi"/>
              <w:noProof/>
              <w:color w:val="auto"/>
              <w:lang w:val="en-SG" w:eastAsia="en-SG"/>
            </w:rPr>
          </w:pPr>
          <w:ins w:id="300"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"_Toc89863717"</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4.9.6.2</w:t>
            </w:r>
            <w:r>
              <w:rPr>
                <w:rFonts w:eastAsiaTheme="minorEastAsia" w:cstheme="minorBidi"/>
                <w:noProof/>
                <w:color w:val="auto"/>
                <w:lang w:val="en-SG" w:eastAsia="en-SG"/>
              </w:rPr>
              <w:tab/>
            </w:r>
            <w:r w:rsidRPr="00384391">
              <w:rPr>
                <w:rStyle w:val="Hyperlink"/>
                <w:noProof/>
              </w:rPr>
              <w:t>OCS OFFER</w:t>
            </w:r>
            <w:r>
              <w:rPr>
                <w:noProof/>
                <w:webHidden/>
              </w:rPr>
              <w:tab/>
            </w:r>
            <w:r>
              <w:rPr>
                <w:noProof/>
                <w:webHidden/>
              </w:rPr>
              <w:fldChar w:fldCharType="begin"/>
            </w:r>
            <w:r>
              <w:rPr>
                <w:noProof/>
                <w:webHidden/>
              </w:rPr>
              <w:instrText xml:space="preserve"> PAGEREF _Toc89863717 \h </w:instrText>
            </w:r>
            <w:r>
              <w:rPr>
                <w:noProof/>
                <w:webHidden/>
              </w:rPr>
            </w:r>
          </w:ins>
          <w:r>
            <w:rPr>
              <w:noProof/>
              <w:webHidden/>
            </w:rPr>
            <w:fldChar w:fldCharType="separate"/>
          </w:r>
          <w:ins w:id="301" w:author="Lai, Kamhoong (Nokia - SG/Singapore)" w:date="2021-12-08T13:46:00Z">
            <w:r>
              <w:rPr>
                <w:noProof/>
                <w:webHidden/>
              </w:rPr>
              <w:t>9</w:t>
            </w:r>
            <w:r>
              <w:rPr>
                <w:noProof/>
                <w:webHidden/>
              </w:rPr>
              <w:fldChar w:fldCharType="end"/>
            </w:r>
            <w:r w:rsidRPr="00384391">
              <w:rPr>
                <w:rStyle w:val="Hyperlink"/>
                <w:noProof/>
              </w:rPr>
              <w:fldChar w:fldCharType="end"/>
            </w:r>
          </w:ins>
        </w:p>
        <w:p w14:paraId="1052287B" w14:textId="0EFC3105" w:rsidR="00891ACF" w:rsidRDefault="00891ACF">
          <w:pPr>
            <w:pStyle w:val="TOC4"/>
            <w:tabs>
              <w:tab w:val="left" w:pos="851"/>
            </w:tabs>
            <w:rPr>
              <w:ins w:id="302" w:author="Lai, Kamhoong (Nokia - SG/Singapore)" w:date="2021-12-08T13:46:00Z"/>
              <w:rFonts w:eastAsiaTheme="minorEastAsia" w:cstheme="minorBidi"/>
              <w:noProof/>
              <w:color w:val="auto"/>
              <w:lang w:val="en-SG" w:eastAsia="en-SG"/>
            </w:rPr>
          </w:pPr>
          <w:ins w:id="303"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"_Toc89863718"</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4.9.6.3</w:t>
            </w:r>
            <w:r>
              <w:rPr>
                <w:rFonts w:eastAsiaTheme="minorEastAsia" w:cstheme="minorBidi"/>
                <w:noProof/>
                <w:color w:val="auto"/>
                <w:lang w:val="en-SG" w:eastAsia="en-SG"/>
              </w:rPr>
              <w:tab/>
            </w:r>
            <w:r w:rsidRPr="00384391">
              <w:rPr>
                <w:rStyle w:val="Hyperlink"/>
                <w:noProof/>
              </w:rPr>
              <w:t>MVOICE</w:t>
            </w:r>
            <w:r>
              <w:rPr>
                <w:noProof/>
                <w:webHidden/>
              </w:rPr>
              <w:tab/>
            </w:r>
            <w:r>
              <w:rPr>
                <w:noProof/>
                <w:webHidden/>
              </w:rPr>
              <w:fldChar w:fldCharType="begin"/>
            </w:r>
            <w:r>
              <w:rPr>
                <w:noProof/>
                <w:webHidden/>
              </w:rPr>
              <w:instrText xml:space="preserve"> PAGEREF _Toc89863718 \h </w:instrText>
            </w:r>
            <w:r>
              <w:rPr>
                <w:noProof/>
                <w:webHidden/>
              </w:rPr>
            </w:r>
          </w:ins>
          <w:r>
            <w:rPr>
              <w:noProof/>
              <w:webHidden/>
            </w:rPr>
            <w:fldChar w:fldCharType="separate"/>
          </w:r>
          <w:ins w:id="304" w:author="Lai, Kamhoong (Nokia - SG/Singapore)" w:date="2021-12-08T13:46:00Z">
            <w:r>
              <w:rPr>
                <w:noProof/>
                <w:webHidden/>
              </w:rPr>
              <w:t>10</w:t>
            </w:r>
            <w:r>
              <w:rPr>
                <w:noProof/>
                <w:webHidden/>
              </w:rPr>
              <w:fldChar w:fldCharType="end"/>
            </w:r>
            <w:r w:rsidRPr="00384391">
              <w:rPr>
                <w:rStyle w:val="Hyperlink"/>
                <w:noProof/>
              </w:rPr>
              <w:fldChar w:fldCharType="end"/>
            </w:r>
          </w:ins>
        </w:p>
        <w:p w14:paraId="3AE7A823" w14:textId="3B386EB9" w:rsidR="00891ACF" w:rsidRDefault="00891ACF">
          <w:pPr>
            <w:pStyle w:val="TOC3"/>
            <w:rPr>
              <w:ins w:id="305" w:author="Lai, Kamhoong (Nokia - SG/Singapore)" w:date="2021-12-08T13:46:00Z"/>
              <w:noProof/>
              <w:color w:val="auto"/>
              <w:lang w:val="en-SG" w:eastAsia="en-SG"/>
            </w:rPr>
          </w:pPr>
          <w:ins w:id="306"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"_Toc89863719"</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4.9.7</w:t>
            </w:r>
            <w:r>
              <w:rPr>
                <w:noProof/>
                <w:color w:val="auto"/>
                <w:lang w:val="en-SG" w:eastAsia="en-SG"/>
              </w:rPr>
              <w:tab/>
            </w:r>
            <w:r w:rsidRPr="00384391">
              <w:rPr>
                <w:rStyle w:val="Hyperlink"/>
                <w:noProof/>
              </w:rPr>
              <w:t>Services to RFS mapping</w:t>
            </w:r>
            <w:r>
              <w:rPr>
                <w:noProof/>
                <w:webHidden/>
              </w:rPr>
              <w:tab/>
            </w:r>
            <w:r>
              <w:rPr>
                <w:noProof/>
                <w:webHidden/>
              </w:rPr>
              <w:fldChar w:fldCharType="begin"/>
            </w:r>
            <w:r>
              <w:rPr>
                <w:noProof/>
                <w:webHidden/>
              </w:rPr>
              <w:instrText xml:space="preserve"> PAGEREF _Toc89863719 \h </w:instrText>
            </w:r>
            <w:r>
              <w:rPr>
                <w:noProof/>
                <w:webHidden/>
              </w:rPr>
            </w:r>
          </w:ins>
          <w:r>
            <w:rPr>
              <w:noProof/>
              <w:webHidden/>
            </w:rPr>
            <w:fldChar w:fldCharType="separate"/>
          </w:r>
          <w:ins w:id="307" w:author="Lai, Kamhoong (Nokia - SG/Singapore)" w:date="2021-12-08T13:46:00Z">
            <w:r>
              <w:rPr>
                <w:noProof/>
                <w:webHidden/>
              </w:rPr>
              <w:t>10</w:t>
            </w:r>
            <w:r>
              <w:rPr>
                <w:noProof/>
                <w:webHidden/>
              </w:rPr>
              <w:fldChar w:fldCharType="end"/>
            </w:r>
            <w:r w:rsidRPr="00384391">
              <w:rPr>
                <w:rStyle w:val="Hyperlink"/>
                <w:noProof/>
              </w:rPr>
              <w:fldChar w:fldCharType="end"/>
            </w:r>
          </w:ins>
        </w:p>
        <w:p w14:paraId="642A1C0E" w14:textId="788BF4F3" w:rsidR="00891ACF" w:rsidRDefault="00891ACF">
          <w:pPr>
            <w:pStyle w:val="TOC3"/>
            <w:rPr>
              <w:ins w:id="308" w:author="Lai, Kamhoong (Nokia - SG/Singapore)" w:date="2021-12-08T13:46:00Z"/>
              <w:noProof/>
              <w:color w:val="auto"/>
              <w:lang w:val="en-SG" w:eastAsia="en-SG"/>
            </w:rPr>
          </w:pPr>
          <w:ins w:id="309"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"_Toc89863720"</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4.9.8</w:t>
            </w:r>
            <w:r>
              <w:rPr>
                <w:noProof/>
                <w:color w:val="auto"/>
                <w:lang w:val="en-SG" w:eastAsia="en-SG"/>
              </w:rPr>
              <w:tab/>
            </w:r>
            <w:r w:rsidRPr="00384391">
              <w:rPr>
                <w:rStyle w:val="Hyperlink"/>
                <w:noProof/>
              </w:rPr>
              <w:t>Undo Transactions</w:t>
            </w:r>
            <w:r>
              <w:rPr>
                <w:noProof/>
                <w:webHidden/>
              </w:rPr>
              <w:tab/>
            </w:r>
            <w:r>
              <w:rPr>
                <w:noProof/>
                <w:webHidden/>
              </w:rPr>
              <w:fldChar w:fldCharType="begin"/>
            </w:r>
            <w:r>
              <w:rPr>
                <w:noProof/>
                <w:webHidden/>
              </w:rPr>
              <w:instrText xml:space="preserve"> PAGEREF _Toc89863720 \h </w:instrText>
            </w:r>
            <w:r>
              <w:rPr>
                <w:noProof/>
                <w:webHidden/>
              </w:rPr>
            </w:r>
          </w:ins>
          <w:r>
            <w:rPr>
              <w:noProof/>
              <w:webHidden/>
            </w:rPr>
            <w:fldChar w:fldCharType="separate"/>
          </w:r>
          <w:ins w:id="310" w:author="Lai, Kamhoong (Nokia - SG/Singapore)" w:date="2021-12-08T13:46:00Z">
            <w:r>
              <w:rPr>
                <w:noProof/>
                <w:webHidden/>
              </w:rPr>
              <w:t>12</w:t>
            </w:r>
            <w:r>
              <w:rPr>
                <w:noProof/>
                <w:webHidden/>
              </w:rPr>
              <w:fldChar w:fldCharType="end"/>
            </w:r>
            <w:r w:rsidRPr="00384391">
              <w:rPr>
                <w:rStyle w:val="Hyperlink"/>
                <w:noProof/>
              </w:rPr>
              <w:fldChar w:fldCharType="end"/>
            </w:r>
          </w:ins>
        </w:p>
        <w:p w14:paraId="3E834105" w14:textId="1B272C34" w:rsidR="00891ACF" w:rsidRDefault="00891ACF">
          <w:pPr>
            <w:pStyle w:val="TOC1"/>
            <w:rPr>
              <w:ins w:id="311" w:author="Lai, Kamhoong (Nokia - SG/Singapore)" w:date="2021-12-08T13:46:00Z"/>
              <w:noProof/>
              <w:color w:val="auto"/>
              <w:lang w:val="en-SG" w:eastAsia="en-SG"/>
            </w:rPr>
          </w:pPr>
          <w:ins w:id="312"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"_Toc89863721"</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5</w:t>
            </w:r>
            <w:r>
              <w:rPr>
                <w:noProof/>
                <w:color w:val="auto"/>
                <w:lang w:val="en-SG" w:eastAsia="en-SG"/>
              </w:rPr>
              <w:tab/>
            </w:r>
            <w:r w:rsidRPr="00384391">
              <w:rPr>
                <w:rStyle w:val="Hyperlink"/>
                <w:noProof/>
              </w:rPr>
              <w:t>Non-Functional Requirement</w:t>
            </w:r>
            <w:r>
              <w:rPr>
                <w:noProof/>
                <w:webHidden/>
              </w:rPr>
              <w:tab/>
            </w:r>
            <w:r>
              <w:rPr>
                <w:noProof/>
                <w:webHidden/>
              </w:rPr>
              <w:fldChar w:fldCharType="begin"/>
            </w:r>
            <w:r>
              <w:rPr>
                <w:noProof/>
                <w:webHidden/>
              </w:rPr>
              <w:instrText xml:space="preserve"> PAGEREF _Toc89863721 \h </w:instrText>
            </w:r>
            <w:r>
              <w:rPr>
                <w:noProof/>
                <w:webHidden/>
              </w:rPr>
            </w:r>
          </w:ins>
          <w:r>
            <w:rPr>
              <w:noProof/>
              <w:webHidden/>
            </w:rPr>
            <w:fldChar w:fldCharType="separate"/>
          </w:r>
          <w:ins w:id="313" w:author="Lai, Kamhoong (Nokia - SG/Singapore)" w:date="2021-12-08T13:46:00Z">
            <w:r>
              <w:rPr>
                <w:noProof/>
                <w:webHidden/>
              </w:rPr>
              <w:t>12</w:t>
            </w:r>
            <w:r>
              <w:rPr>
                <w:noProof/>
                <w:webHidden/>
              </w:rPr>
              <w:fldChar w:fldCharType="end"/>
            </w:r>
            <w:r w:rsidRPr="00384391">
              <w:rPr>
                <w:rStyle w:val="Hyperlink"/>
                <w:noProof/>
              </w:rPr>
              <w:fldChar w:fldCharType="end"/>
            </w:r>
          </w:ins>
        </w:p>
        <w:p w14:paraId="4C6220ED" w14:textId="61F77A18" w:rsidR="00891ACF" w:rsidRDefault="00891ACF">
          <w:pPr>
            <w:pStyle w:val="TOC1"/>
            <w:rPr>
              <w:ins w:id="314" w:author="Lai, Kamhoong (Nokia - SG/Singapore)" w:date="2021-12-08T13:46:00Z"/>
              <w:noProof/>
              <w:color w:val="auto"/>
              <w:lang w:val="en-SG" w:eastAsia="en-SG"/>
            </w:rPr>
          </w:pPr>
          <w:ins w:id="315"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"_Toc89863722"</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lang w:eastAsia="en-GB" w:bidi="hi-IN"/>
              </w:rPr>
              <w:t>6</w:t>
            </w:r>
            <w:r>
              <w:rPr>
                <w:noProof/>
                <w:color w:val="auto"/>
                <w:lang w:val="en-SG" w:eastAsia="en-SG"/>
              </w:rPr>
              <w:tab/>
            </w:r>
            <w:r w:rsidRPr="00384391">
              <w:rPr>
                <w:rStyle w:val="Hyperlink"/>
                <w:noProof/>
                <w:lang w:eastAsia="en-GB" w:bidi="hi-IN"/>
              </w:rPr>
              <w:t>Appendix A (RFS Catalog)</w:t>
            </w:r>
            <w:r>
              <w:rPr>
                <w:noProof/>
                <w:webHidden/>
              </w:rPr>
              <w:tab/>
            </w:r>
            <w:r>
              <w:rPr>
                <w:noProof/>
                <w:webHidden/>
              </w:rPr>
              <w:fldChar w:fldCharType="begin"/>
            </w:r>
            <w:r>
              <w:rPr>
                <w:noProof/>
                <w:webHidden/>
              </w:rPr>
              <w:instrText xml:space="preserve"> PAGEREF _Toc89863722 \h </w:instrText>
            </w:r>
            <w:r>
              <w:rPr>
                <w:noProof/>
                <w:webHidden/>
              </w:rPr>
            </w:r>
          </w:ins>
          <w:r>
            <w:rPr>
              <w:noProof/>
              <w:webHidden/>
            </w:rPr>
            <w:fldChar w:fldCharType="separate"/>
          </w:r>
          <w:ins w:id="316" w:author="Lai, Kamhoong (Nokia - SG/Singapore)" w:date="2021-12-08T13:46:00Z">
            <w:r>
              <w:rPr>
                <w:noProof/>
                <w:webHidden/>
              </w:rPr>
              <w:t>13</w:t>
            </w:r>
            <w:r>
              <w:rPr>
                <w:noProof/>
                <w:webHidden/>
              </w:rPr>
              <w:fldChar w:fldCharType="end"/>
            </w:r>
            <w:r w:rsidRPr="00384391">
              <w:rPr>
                <w:rStyle w:val="Hyperlink"/>
                <w:noProof/>
              </w:rPr>
              <w:fldChar w:fldCharType="end"/>
            </w:r>
          </w:ins>
        </w:p>
        <w:p w14:paraId="6B960235" w14:textId="752038F4" w:rsidR="00891ACF" w:rsidRDefault="00891ACF">
          <w:pPr>
            <w:pStyle w:val="TOC2"/>
            <w:rPr>
              <w:ins w:id="317" w:author="Lai, Kamhoong (Nokia - SG/Singapore)" w:date="2021-12-08T13:46:00Z"/>
              <w:noProof/>
              <w:color w:val="auto"/>
              <w:lang w:val="en-SG" w:eastAsia="en-SG"/>
            </w:rPr>
          </w:pPr>
          <w:ins w:id="318"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"_Toc89863723"</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lang w:eastAsia="en-GB" w:bidi="hi-IN"/>
                <w14:scene3d>
                  <w14:camera w14:prst="orthographicFront"/>
                  <w14:lightRig w14:rig="threePt" w14:dir="t">
                    <w14:rot w14:lat="0" w14:lon="0" w14:rev="0"/>
                  </w14:lightRig>
                </w14:scene3d>
              </w:rPr>
              <w:t>6.1</w:t>
            </w:r>
            <w:r>
              <w:rPr>
                <w:noProof/>
                <w:color w:val="auto"/>
                <w:lang w:val="en-SG" w:eastAsia="en-SG"/>
              </w:rPr>
              <w:tab/>
            </w:r>
            <w:r w:rsidRPr="00384391">
              <w:rPr>
                <w:rStyle w:val="Hyperlink"/>
                <w:noProof/>
                <w:lang w:eastAsia="en-GB" w:bidi="hi-IN"/>
              </w:rPr>
              <w:t>RFS Catalog</w:t>
            </w:r>
            <w:r>
              <w:rPr>
                <w:noProof/>
                <w:webHidden/>
              </w:rPr>
              <w:tab/>
            </w:r>
            <w:r>
              <w:rPr>
                <w:noProof/>
                <w:webHidden/>
              </w:rPr>
              <w:fldChar w:fldCharType="begin"/>
            </w:r>
            <w:r>
              <w:rPr>
                <w:noProof/>
                <w:webHidden/>
              </w:rPr>
              <w:instrText xml:space="preserve"> PAGEREF _Toc89863723 \h </w:instrText>
            </w:r>
            <w:r>
              <w:rPr>
                <w:noProof/>
                <w:webHidden/>
              </w:rPr>
            </w:r>
          </w:ins>
          <w:r>
            <w:rPr>
              <w:noProof/>
              <w:webHidden/>
            </w:rPr>
            <w:fldChar w:fldCharType="separate"/>
          </w:r>
          <w:ins w:id="319" w:author="Lai, Kamhoong (Nokia - SG/Singapore)" w:date="2021-12-08T13:46:00Z">
            <w:r>
              <w:rPr>
                <w:noProof/>
                <w:webHidden/>
              </w:rPr>
              <w:t>13</w:t>
            </w:r>
            <w:r>
              <w:rPr>
                <w:noProof/>
                <w:webHidden/>
              </w:rPr>
              <w:fldChar w:fldCharType="end"/>
            </w:r>
            <w:r w:rsidRPr="00384391">
              <w:rPr>
                <w:rStyle w:val="Hyperlink"/>
                <w:noProof/>
              </w:rPr>
              <w:fldChar w:fldCharType="end"/>
            </w:r>
          </w:ins>
        </w:p>
        <w:p w14:paraId="74DF8A7C" w14:textId="0330511E" w:rsidR="00891ACF" w:rsidRDefault="00891ACF">
          <w:pPr>
            <w:pStyle w:val="TOC1"/>
            <w:rPr>
              <w:ins w:id="320" w:author="Lai, Kamhoong (Nokia - SG/Singapore)" w:date="2021-12-08T13:46:00Z"/>
              <w:noProof/>
              <w:color w:val="auto"/>
              <w:lang w:val="en-SG" w:eastAsia="en-SG"/>
            </w:rPr>
          </w:pPr>
          <w:ins w:id="321"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"_Toc89863724"</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lang w:eastAsia="en-GB" w:bidi="hi-IN"/>
              </w:rPr>
              <w:t>7</w:t>
            </w:r>
            <w:r>
              <w:rPr>
                <w:noProof/>
                <w:color w:val="auto"/>
                <w:lang w:val="en-SG" w:eastAsia="en-SG"/>
              </w:rPr>
              <w:tab/>
            </w:r>
            <w:r w:rsidRPr="00384391">
              <w:rPr>
                <w:rStyle w:val="Hyperlink"/>
                <w:noProof/>
                <w:lang w:eastAsia="en-GB" w:bidi="hi-IN"/>
              </w:rPr>
              <w:t>Appendix B (Reference Documents)</w:t>
            </w:r>
            <w:r>
              <w:rPr>
                <w:noProof/>
                <w:webHidden/>
              </w:rPr>
              <w:tab/>
            </w:r>
            <w:r>
              <w:rPr>
                <w:noProof/>
                <w:webHidden/>
              </w:rPr>
              <w:fldChar w:fldCharType="begin"/>
            </w:r>
            <w:r>
              <w:rPr>
                <w:noProof/>
                <w:webHidden/>
              </w:rPr>
              <w:instrText xml:space="preserve"> PAGEREF _Toc89863724 \h </w:instrText>
            </w:r>
            <w:r>
              <w:rPr>
                <w:noProof/>
                <w:webHidden/>
              </w:rPr>
            </w:r>
          </w:ins>
          <w:r>
            <w:rPr>
              <w:noProof/>
              <w:webHidden/>
            </w:rPr>
            <w:fldChar w:fldCharType="separate"/>
          </w:r>
          <w:ins w:id="322" w:author="Lai, Kamhoong (Nokia - SG/Singapore)" w:date="2021-12-08T13:46:00Z">
            <w:r>
              <w:rPr>
                <w:noProof/>
                <w:webHidden/>
              </w:rPr>
              <w:t>14</w:t>
            </w:r>
            <w:r>
              <w:rPr>
                <w:noProof/>
                <w:webHidden/>
              </w:rPr>
              <w:fldChar w:fldCharType="end"/>
            </w:r>
            <w:r w:rsidRPr="00384391">
              <w:rPr>
                <w:rStyle w:val="Hyperlink"/>
                <w:noProof/>
              </w:rPr>
              <w:fldChar w:fldCharType="end"/>
            </w:r>
          </w:ins>
        </w:p>
        <w:p w14:paraId="3ED0B228" w14:textId="6FBCC336" w:rsidR="00891ACF" w:rsidRDefault="00891ACF">
          <w:pPr>
            <w:pStyle w:val="TOC1"/>
            <w:rPr>
              <w:ins w:id="323" w:author="Lai, Kamhoong (Nokia - SG/Singapore)" w:date="2021-12-08T13:46:00Z"/>
              <w:noProof/>
              <w:color w:val="auto"/>
              <w:lang w:val="en-SG" w:eastAsia="en-SG"/>
            </w:rPr>
          </w:pPr>
          <w:ins w:id="324"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"_Toc89863725"</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lang w:val="fr-FR" w:eastAsia="en-GB" w:bidi="hi-IN"/>
              </w:rPr>
              <w:t>8</w:t>
            </w:r>
            <w:r>
              <w:rPr>
                <w:noProof/>
                <w:color w:val="auto"/>
                <w:lang w:val="en-SG" w:eastAsia="en-SG"/>
              </w:rPr>
              <w:tab/>
            </w:r>
            <w:r w:rsidRPr="00384391">
              <w:rPr>
                <w:rStyle w:val="Hyperlink"/>
                <w:noProof/>
                <w:lang w:val="fr-FR" w:eastAsia="en-GB" w:bidi="hi-IN"/>
              </w:rPr>
              <w:t>Appendix C (Document Change Tracker)</w:t>
            </w:r>
            <w:r>
              <w:rPr>
                <w:noProof/>
                <w:webHidden/>
              </w:rPr>
              <w:tab/>
            </w:r>
            <w:r>
              <w:rPr>
                <w:noProof/>
                <w:webHidden/>
              </w:rPr>
              <w:fldChar w:fldCharType="begin"/>
            </w:r>
            <w:r>
              <w:rPr>
                <w:noProof/>
                <w:webHidden/>
              </w:rPr>
              <w:instrText xml:space="preserve"> PAGEREF _Toc89863725 \h </w:instrText>
            </w:r>
            <w:r>
              <w:rPr>
                <w:noProof/>
                <w:webHidden/>
              </w:rPr>
            </w:r>
          </w:ins>
          <w:r>
            <w:rPr>
              <w:noProof/>
              <w:webHidden/>
            </w:rPr>
            <w:fldChar w:fldCharType="separate"/>
          </w:r>
          <w:ins w:id="325" w:author="Lai, Kamhoong (Nokia - SG/Singapore)" w:date="2021-12-08T13:46:00Z">
            <w:r>
              <w:rPr>
                <w:noProof/>
                <w:webHidden/>
              </w:rPr>
              <w:t>14</w:t>
            </w:r>
            <w:r>
              <w:rPr>
                <w:noProof/>
                <w:webHidden/>
              </w:rPr>
              <w:fldChar w:fldCharType="end"/>
            </w:r>
            <w:r w:rsidRPr="00384391">
              <w:rPr>
                <w:rStyle w:val="Hyperlink"/>
                <w:noProof/>
              </w:rPr>
              <w:fldChar w:fldCharType="end"/>
            </w:r>
          </w:ins>
        </w:p>
        <w:p w14:paraId="674F6CCA" w14:textId="076D3835" w:rsidR="00891ACF" w:rsidRDefault="00891ACF">
          <w:pPr>
            <w:pStyle w:val="TOC1"/>
            <w:rPr>
              <w:ins w:id="326" w:author="Lai, Kamhoong (Nokia - SG/Singapore)" w:date="2021-12-08T13:46:00Z"/>
              <w:noProof/>
              <w:color w:val="auto"/>
              <w:lang w:val="en-SG" w:eastAsia="en-SG"/>
            </w:rPr>
          </w:pPr>
          <w:ins w:id="327" w:author="Lai, Kamhoong (Nokia - SG/Singapore)" w:date="2021-12-08T13:46:00Z">
            <w:r w:rsidRPr="00384391">
              <w:rPr>
                <w:rStyle w:val="Hyperlink"/>
                <w:noProof/>
              </w:rPr>
              <w:fldChar w:fldCharType="begin"/>
            </w:r>
            <w:r w:rsidRPr="00384391">
              <w:rPr>
                <w:rStyle w:val="Hyperlink"/>
                <w:noProof/>
              </w:rPr>
              <w:instrText xml:space="preserve"> </w:instrText>
            </w:r>
            <w:r>
              <w:rPr>
                <w:noProof/>
              </w:rPr>
              <w:instrText>HYPERLINK \l "_Toc89863726"</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noProof/>
              </w:rPr>
              <w:t>9</w:t>
            </w:r>
            <w:r>
              <w:rPr>
                <w:noProof/>
                <w:color w:val="auto"/>
                <w:lang w:val="en-SG" w:eastAsia="en-SG"/>
              </w:rPr>
              <w:tab/>
            </w:r>
            <w:r w:rsidRPr="00384391">
              <w:rPr>
                <w:rStyle w:val="Hyperlink"/>
                <w:noProof/>
              </w:rPr>
              <w:t>Appendix D (Change Tracker)</w:t>
            </w:r>
            <w:r>
              <w:rPr>
                <w:noProof/>
                <w:webHidden/>
              </w:rPr>
              <w:tab/>
            </w:r>
            <w:r>
              <w:rPr>
                <w:noProof/>
                <w:webHidden/>
              </w:rPr>
              <w:fldChar w:fldCharType="begin"/>
            </w:r>
            <w:r>
              <w:rPr>
                <w:noProof/>
                <w:webHidden/>
              </w:rPr>
              <w:instrText xml:space="preserve"> PAGEREF _Toc89863726 \h </w:instrText>
            </w:r>
            <w:r>
              <w:rPr>
                <w:noProof/>
                <w:webHidden/>
              </w:rPr>
            </w:r>
          </w:ins>
          <w:r>
            <w:rPr>
              <w:noProof/>
              <w:webHidden/>
            </w:rPr>
            <w:fldChar w:fldCharType="separate"/>
          </w:r>
          <w:ins w:id="328" w:author="Lai, Kamhoong (Nokia - SG/Singapore)" w:date="2021-12-08T13:46:00Z">
            <w:r>
              <w:rPr>
                <w:noProof/>
                <w:webHidden/>
              </w:rPr>
              <w:t>1</w:t>
            </w:r>
            <w:r>
              <w:rPr>
                <w:noProof/>
                <w:webHidden/>
              </w:rPr>
              <w:fldChar w:fldCharType="end"/>
            </w:r>
            <w:r w:rsidRPr="00384391">
              <w:rPr>
                <w:rStyle w:val="Hyperlink"/>
                <w:noProof/>
              </w:rPr>
              <w:fldChar w:fldCharType="end"/>
            </w:r>
          </w:ins>
        </w:p>
        <w:p w14:paraId="6D0D6D6D" w14:textId="14DD28AA" w:rsidR="00891ACF" w:rsidRDefault="00891ACF">
          <w:pPr>
            <w:pStyle w:val="TOC1"/>
            <w:rPr>
              <w:ins w:id="329" w:author="Lai, Kamhoong (Nokia - SG/Singapore)" w:date="2021-12-08T13:46:00Z"/>
              <w:noProof/>
              <w:color w:val="auto"/>
              <w:lang w:val="en-SG" w:eastAsia="en-SG"/>
            </w:rPr>
          </w:pPr>
          <w:ins w:id="330" w:author="Lai, Kamhoong (Nokia - SG/Singapore)" w:date="2021-12-08T13:46:00Z">
            <w:r w:rsidRPr="00384391">
              <w:rPr>
                <w:rStyle w:val="Hyperlink"/>
                <w:noProof/>
              </w:rPr>
              <w:lastRenderedPageBreak/>
              <w:fldChar w:fldCharType="begin"/>
            </w:r>
            <w:r w:rsidRPr="00384391">
              <w:rPr>
                <w:rStyle w:val="Hyperlink"/>
                <w:noProof/>
              </w:rPr>
              <w:instrText xml:space="preserve"> </w:instrText>
            </w:r>
            <w:r>
              <w:rPr>
                <w:noProof/>
              </w:rPr>
              <w:instrText>HYPERLINK \l "_Toc89863727"</w:instrText>
            </w:r>
            <w:r w:rsidRPr="00384391">
              <w:rPr>
                <w:rStyle w:val="Hyperlink"/>
                <w:noProof/>
              </w:rPr>
              <w:instrText xml:space="preserve"> </w:instrText>
            </w:r>
            <w:r w:rsidRPr="00384391">
              <w:rPr>
                <w:rStyle w:val="Hyperlink"/>
                <w:noProof/>
              </w:rPr>
            </w:r>
            <w:r w:rsidRPr="00384391">
              <w:rPr>
                <w:rStyle w:val="Hyperlink"/>
                <w:noProof/>
              </w:rPr>
              <w:fldChar w:fldCharType="separate"/>
            </w:r>
            <w:r w:rsidRPr="00384391">
              <w:rPr>
                <w:rStyle w:val="Hyperlink"/>
                <w:b/>
                <w:noProof/>
              </w:rPr>
              <w:t>10</w:t>
            </w:r>
            <w:r>
              <w:rPr>
                <w:noProof/>
                <w:color w:val="auto"/>
                <w:lang w:val="en-SG" w:eastAsia="en-SG"/>
              </w:rPr>
              <w:tab/>
            </w:r>
            <w:r w:rsidRPr="00384391">
              <w:rPr>
                <w:rStyle w:val="Hyperlink"/>
                <w:noProof/>
              </w:rPr>
              <w:t>HLD Acceptance</w:t>
            </w:r>
            <w:r>
              <w:rPr>
                <w:noProof/>
                <w:webHidden/>
              </w:rPr>
              <w:tab/>
            </w:r>
            <w:r>
              <w:rPr>
                <w:noProof/>
                <w:webHidden/>
              </w:rPr>
              <w:fldChar w:fldCharType="begin"/>
            </w:r>
            <w:r>
              <w:rPr>
                <w:noProof/>
                <w:webHidden/>
              </w:rPr>
              <w:instrText xml:space="preserve"> PAGEREF _Toc89863727 \h </w:instrText>
            </w:r>
            <w:r>
              <w:rPr>
                <w:noProof/>
                <w:webHidden/>
              </w:rPr>
            </w:r>
          </w:ins>
          <w:r>
            <w:rPr>
              <w:noProof/>
              <w:webHidden/>
            </w:rPr>
            <w:fldChar w:fldCharType="separate"/>
          </w:r>
          <w:ins w:id="331" w:author="Lai, Kamhoong (Nokia - SG/Singapore)" w:date="2021-12-08T13:46:00Z">
            <w:r>
              <w:rPr>
                <w:noProof/>
                <w:webHidden/>
              </w:rPr>
              <w:t>1</w:t>
            </w:r>
            <w:r>
              <w:rPr>
                <w:noProof/>
                <w:webHidden/>
              </w:rPr>
              <w:fldChar w:fldCharType="end"/>
            </w:r>
            <w:r w:rsidRPr="00384391">
              <w:rPr>
                <w:rStyle w:val="Hyperlink"/>
                <w:noProof/>
              </w:rPr>
              <w:fldChar w:fldCharType="end"/>
            </w:r>
          </w:ins>
        </w:p>
        <w:p w14:paraId="241B9E38" w14:textId="1F8F8345" w:rsidR="000A72FC" w:rsidRPr="00236319" w:rsidRDefault="008C7001" w:rsidP="0039363B">
          <w:r>
            <w:rPr>
              <w:rFonts w:eastAsiaTheme="minorEastAsia" w:cstheme="minorBidi"/>
            </w:rPr>
            <w:fldChar w:fldCharType="end"/>
          </w:r>
        </w:p>
      </w:sdtContent>
    </w:sdt>
    <w:p w14:paraId="5291840A" w14:textId="5AB18A31" w:rsidR="003D04F7" w:rsidRDefault="003D04F7" w:rsidP="003030BB">
      <w:pPr>
        <w:pStyle w:val="NoSpacing"/>
      </w:pPr>
    </w:p>
    <w:p w14:paraId="680F57C2" w14:textId="2D6338F5" w:rsidR="0042032E" w:rsidRDefault="0042032E" w:rsidP="003030BB">
      <w:pPr>
        <w:pStyle w:val="NoSpacing"/>
      </w:pPr>
    </w:p>
    <w:p w14:paraId="528CD8E2" w14:textId="006933B1" w:rsidR="0042032E" w:rsidRDefault="0042032E" w:rsidP="003030BB">
      <w:pPr>
        <w:pStyle w:val="NoSpacing"/>
      </w:pPr>
    </w:p>
    <w:p w14:paraId="5EF0BBC1" w14:textId="545FCCA1" w:rsidR="0042032E" w:rsidRDefault="0042032E" w:rsidP="003030BB">
      <w:pPr>
        <w:pStyle w:val="NoSpacing"/>
      </w:pPr>
    </w:p>
    <w:p w14:paraId="7A3A2BD4" w14:textId="248E154F" w:rsidR="0042032E" w:rsidRDefault="0042032E" w:rsidP="003030BB">
      <w:pPr>
        <w:pStyle w:val="NoSpacing"/>
      </w:pPr>
    </w:p>
    <w:p w14:paraId="79D43211" w14:textId="5C91A31F" w:rsidR="0042032E" w:rsidRDefault="0042032E" w:rsidP="003030BB">
      <w:pPr>
        <w:pStyle w:val="NoSpacing"/>
      </w:pPr>
    </w:p>
    <w:p w14:paraId="5A2BBA4C" w14:textId="476BA576" w:rsidR="0042032E" w:rsidRDefault="0042032E" w:rsidP="003030BB">
      <w:pPr>
        <w:pStyle w:val="NoSpacing"/>
      </w:pPr>
    </w:p>
    <w:p w14:paraId="07B78C98" w14:textId="279945D6" w:rsidR="0042032E" w:rsidRDefault="0042032E" w:rsidP="003030BB">
      <w:pPr>
        <w:pStyle w:val="NoSpacing"/>
      </w:pPr>
    </w:p>
    <w:p w14:paraId="3E18F96F" w14:textId="5F25F73B" w:rsidR="0042032E" w:rsidRDefault="0042032E" w:rsidP="003030BB">
      <w:pPr>
        <w:pStyle w:val="NoSpacing"/>
      </w:pPr>
    </w:p>
    <w:p w14:paraId="6C6EA29F" w14:textId="1B5C6EA4" w:rsidR="0042032E" w:rsidRDefault="0042032E" w:rsidP="003030BB">
      <w:pPr>
        <w:pStyle w:val="NoSpacing"/>
      </w:pPr>
    </w:p>
    <w:p w14:paraId="0B5A6C20" w14:textId="77777777" w:rsidR="008A127A" w:rsidRDefault="008A127A" w:rsidP="0042032E">
      <w:pPr>
        <w:pStyle w:val="NoSpacing"/>
        <w:ind w:left="0"/>
        <w:rPr>
          <w:rFonts w:asciiTheme="majorHAnsi" w:eastAsiaTheme="majorEastAsia" w:hAnsiTheme="majorHAnsi" w:cstheme="majorBidi"/>
          <w:color w:val="124191" w:themeColor="text1"/>
          <w:sz w:val="44"/>
          <w:szCs w:val="32"/>
        </w:rPr>
      </w:pPr>
    </w:p>
    <w:p w14:paraId="440D41ED" w14:textId="0236CCC6" w:rsidR="0042032E" w:rsidRDefault="004A6FC7" w:rsidP="0042032E">
      <w:pPr>
        <w:pStyle w:val="NoSpacing"/>
        <w:ind w:left="0"/>
      </w:pPr>
      <w:r w:rsidRPr="003F0537">
        <w:rPr>
          <w:rFonts w:asciiTheme="majorHAnsi" w:eastAsiaTheme="majorEastAsia" w:hAnsiTheme="majorHAnsi" w:cstheme="majorBidi"/>
          <w:color w:val="124191" w:themeColor="text1"/>
          <w:sz w:val="44"/>
          <w:szCs w:val="32"/>
        </w:rPr>
        <w:t>Figures</w:t>
      </w:r>
      <w:r w:rsidR="0042032E">
        <w:t>:</w:t>
      </w:r>
    </w:p>
    <w:p w14:paraId="27B0782F" w14:textId="77777777" w:rsidR="0042032E" w:rsidRPr="00236319" w:rsidRDefault="0042032E" w:rsidP="0042032E">
      <w:pPr>
        <w:pStyle w:val="NoSpacing"/>
        <w:ind w:left="0"/>
      </w:pPr>
    </w:p>
    <w:p w14:paraId="7C875665" w14:textId="1F8516EA" w:rsidR="000A7C9A" w:rsidRDefault="0042032E">
      <w:pPr>
        <w:pStyle w:val="TableofFigures"/>
        <w:tabs>
          <w:tab w:val="right" w:leader="dot" w:pos="9458"/>
        </w:tabs>
        <w:rPr>
          <w:rFonts w:eastAsiaTheme="minorEastAsia" w:cstheme="minorBidi"/>
          <w:noProof/>
          <w:color w:val="auto"/>
          <w:lang w:val="en-PH" w:eastAsia="en-PH"/>
        </w:rPr>
      </w:pPr>
      <w:r>
        <w:fldChar w:fldCharType="begin"/>
      </w:r>
      <w:r>
        <w:instrText xml:space="preserve"> TOC \h \z \c "Figure" </w:instrText>
      </w:r>
      <w:r>
        <w:fldChar w:fldCharType="separate"/>
      </w:r>
      <w:hyperlink w:anchor="_Toc49964503" w:history="1">
        <w:r w:rsidR="000A7C9A" w:rsidRPr="00D304DE">
          <w:rPr>
            <w:rStyle w:val="Hyperlink"/>
            <w:noProof/>
          </w:rPr>
          <w:t>Figure 1. Network Context Overview</w:t>
        </w:r>
        <w:r w:rsidR="000A7C9A">
          <w:rPr>
            <w:noProof/>
            <w:webHidden/>
          </w:rPr>
          <w:tab/>
        </w:r>
        <w:r w:rsidR="000A7C9A">
          <w:rPr>
            <w:noProof/>
            <w:webHidden/>
          </w:rPr>
          <w:fldChar w:fldCharType="begin"/>
        </w:r>
        <w:r w:rsidR="000A7C9A">
          <w:rPr>
            <w:noProof/>
            <w:webHidden/>
          </w:rPr>
          <w:instrText xml:space="preserve"> PAGEREF _Toc49964503 \h </w:instrText>
        </w:r>
        <w:r w:rsidR="000A7C9A">
          <w:rPr>
            <w:noProof/>
            <w:webHidden/>
          </w:rPr>
        </w:r>
        <w:r w:rsidR="000A7C9A">
          <w:rPr>
            <w:noProof/>
            <w:webHidden/>
          </w:rPr>
          <w:fldChar w:fldCharType="separate"/>
        </w:r>
        <w:r w:rsidR="00FF4FEC">
          <w:rPr>
            <w:noProof/>
            <w:webHidden/>
          </w:rPr>
          <w:t>8</w:t>
        </w:r>
        <w:r w:rsidR="000A7C9A">
          <w:rPr>
            <w:noProof/>
            <w:webHidden/>
          </w:rPr>
          <w:fldChar w:fldCharType="end"/>
        </w:r>
      </w:hyperlink>
    </w:p>
    <w:p w14:paraId="6F0A5C65" w14:textId="7FB7E4E9" w:rsidR="000A7C9A" w:rsidRDefault="0060293A">
      <w:pPr>
        <w:pStyle w:val="TableofFigures"/>
        <w:tabs>
          <w:tab w:val="right" w:leader="dot" w:pos="9458"/>
        </w:tabs>
        <w:rPr>
          <w:rFonts w:eastAsiaTheme="minorEastAsia" w:cstheme="minorBidi"/>
          <w:noProof/>
          <w:color w:val="auto"/>
          <w:lang w:val="en-PH" w:eastAsia="en-PH"/>
        </w:rPr>
      </w:pPr>
      <w:hyperlink w:anchor="_Toc49964504" w:history="1">
        <w:r w:rsidR="000A7C9A" w:rsidRPr="00D304DE">
          <w:rPr>
            <w:rStyle w:val="Hyperlink"/>
            <w:noProof/>
          </w:rPr>
          <w:t>Figure 2. FlowOne Order Process Flow</w:t>
        </w:r>
        <w:r w:rsidR="000A7C9A">
          <w:rPr>
            <w:noProof/>
            <w:webHidden/>
          </w:rPr>
          <w:tab/>
        </w:r>
        <w:r w:rsidR="000A7C9A">
          <w:rPr>
            <w:noProof/>
            <w:webHidden/>
          </w:rPr>
          <w:fldChar w:fldCharType="begin"/>
        </w:r>
        <w:r w:rsidR="000A7C9A">
          <w:rPr>
            <w:noProof/>
            <w:webHidden/>
          </w:rPr>
          <w:instrText xml:space="preserve"> PAGEREF _Toc49964504 \h </w:instrText>
        </w:r>
        <w:r w:rsidR="000A7C9A">
          <w:rPr>
            <w:noProof/>
            <w:webHidden/>
          </w:rPr>
        </w:r>
        <w:r w:rsidR="000A7C9A">
          <w:rPr>
            <w:noProof/>
            <w:webHidden/>
          </w:rPr>
          <w:fldChar w:fldCharType="separate"/>
        </w:r>
        <w:r w:rsidR="00FF4FEC">
          <w:rPr>
            <w:noProof/>
            <w:webHidden/>
          </w:rPr>
          <w:t>10</w:t>
        </w:r>
        <w:r w:rsidR="000A7C9A">
          <w:rPr>
            <w:noProof/>
            <w:webHidden/>
          </w:rPr>
          <w:fldChar w:fldCharType="end"/>
        </w:r>
      </w:hyperlink>
    </w:p>
    <w:p w14:paraId="7B878AB2" w14:textId="3E69439E" w:rsidR="000A7C9A" w:rsidRDefault="0060293A">
      <w:pPr>
        <w:pStyle w:val="TableofFigures"/>
        <w:tabs>
          <w:tab w:val="right" w:leader="dot" w:pos="9458"/>
        </w:tabs>
        <w:rPr>
          <w:rFonts w:eastAsiaTheme="minorEastAsia" w:cstheme="minorBidi"/>
          <w:noProof/>
          <w:color w:val="auto"/>
          <w:lang w:val="en-PH" w:eastAsia="en-PH"/>
        </w:rPr>
      </w:pPr>
      <w:hyperlink w:anchor="_Toc49964505" w:history="1">
        <w:r w:rsidR="000A7C9A" w:rsidRPr="00D304DE">
          <w:rPr>
            <w:rStyle w:val="Hyperlink"/>
            <w:noProof/>
          </w:rPr>
          <w:t>Figure 3.  Request Acknowledgement Handling</w:t>
        </w:r>
        <w:r w:rsidR="000A7C9A">
          <w:rPr>
            <w:noProof/>
            <w:webHidden/>
          </w:rPr>
          <w:tab/>
        </w:r>
        <w:r w:rsidR="000A7C9A">
          <w:rPr>
            <w:noProof/>
            <w:webHidden/>
          </w:rPr>
          <w:fldChar w:fldCharType="begin"/>
        </w:r>
        <w:r w:rsidR="000A7C9A">
          <w:rPr>
            <w:noProof/>
            <w:webHidden/>
          </w:rPr>
          <w:instrText xml:space="preserve"> PAGEREF _Toc49964505 \h </w:instrText>
        </w:r>
        <w:r w:rsidR="000A7C9A">
          <w:rPr>
            <w:noProof/>
            <w:webHidden/>
          </w:rPr>
        </w:r>
        <w:r w:rsidR="000A7C9A">
          <w:rPr>
            <w:noProof/>
            <w:webHidden/>
          </w:rPr>
          <w:fldChar w:fldCharType="separate"/>
        </w:r>
        <w:r w:rsidR="00FF4FEC">
          <w:rPr>
            <w:noProof/>
            <w:webHidden/>
          </w:rPr>
          <w:t>16</w:t>
        </w:r>
        <w:r w:rsidR="000A7C9A">
          <w:rPr>
            <w:noProof/>
            <w:webHidden/>
          </w:rPr>
          <w:fldChar w:fldCharType="end"/>
        </w:r>
      </w:hyperlink>
    </w:p>
    <w:p w14:paraId="19E0C02F" w14:textId="16E942B0" w:rsidR="000A7C9A" w:rsidRDefault="0060293A">
      <w:pPr>
        <w:pStyle w:val="TableofFigures"/>
        <w:tabs>
          <w:tab w:val="right" w:leader="dot" w:pos="9458"/>
        </w:tabs>
        <w:rPr>
          <w:rFonts w:eastAsiaTheme="minorEastAsia" w:cstheme="minorBidi"/>
          <w:noProof/>
          <w:color w:val="auto"/>
          <w:lang w:val="en-PH" w:eastAsia="en-PH"/>
        </w:rPr>
      </w:pPr>
      <w:hyperlink w:anchor="_Toc49964506" w:history="1">
        <w:r w:rsidR="000A7C9A" w:rsidRPr="00D304DE">
          <w:rPr>
            <w:rStyle w:val="Hyperlink"/>
            <w:noProof/>
          </w:rPr>
          <w:t>Figure 4. Nokia Service Catalog Life Cycle Management</w:t>
        </w:r>
        <w:r w:rsidR="000A7C9A">
          <w:rPr>
            <w:noProof/>
            <w:webHidden/>
          </w:rPr>
          <w:tab/>
        </w:r>
        <w:r w:rsidR="000A7C9A">
          <w:rPr>
            <w:noProof/>
            <w:webHidden/>
          </w:rPr>
          <w:fldChar w:fldCharType="begin"/>
        </w:r>
        <w:r w:rsidR="000A7C9A">
          <w:rPr>
            <w:noProof/>
            <w:webHidden/>
          </w:rPr>
          <w:instrText xml:space="preserve"> PAGEREF _Toc49964506 \h </w:instrText>
        </w:r>
        <w:r w:rsidR="000A7C9A">
          <w:rPr>
            <w:noProof/>
            <w:webHidden/>
          </w:rPr>
        </w:r>
        <w:r w:rsidR="000A7C9A">
          <w:rPr>
            <w:noProof/>
            <w:webHidden/>
          </w:rPr>
          <w:fldChar w:fldCharType="separate"/>
        </w:r>
        <w:r w:rsidR="00FF4FEC">
          <w:rPr>
            <w:noProof/>
            <w:webHidden/>
          </w:rPr>
          <w:t>20</w:t>
        </w:r>
        <w:r w:rsidR="000A7C9A">
          <w:rPr>
            <w:noProof/>
            <w:webHidden/>
          </w:rPr>
          <w:fldChar w:fldCharType="end"/>
        </w:r>
      </w:hyperlink>
    </w:p>
    <w:p w14:paraId="5E3985BE" w14:textId="39EAA00C" w:rsidR="000A7C9A" w:rsidRDefault="0060293A">
      <w:pPr>
        <w:pStyle w:val="TableofFigures"/>
        <w:tabs>
          <w:tab w:val="right" w:leader="dot" w:pos="9458"/>
        </w:tabs>
        <w:rPr>
          <w:rFonts w:eastAsiaTheme="minorEastAsia" w:cstheme="minorBidi"/>
          <w:noProof/>
          <w:color w:val="auto"/>
          <w:lang w:val="en-PH" w:eastAsia="en-PH"/>
        </w:rPr>
      </w:pPr>
      <w:hyperlink w:anchor="_Toc49964507" w:history="1">
        <w:r w:rsidR="000A7C9A" w:rsidRPr="00D304DE">
          <w:rPr>
            <w:rStyle w:val="Hyperlink"/>
            <w:noProof/>
          </w:rPr>
          <w:t>Figure 5. Target System Architecture</w:t>
        </w:r>
        <w:r w:rsidR="000A7C9A">
          <w:rPr>
            <w:noProof/>
            <w:webHidden/>
          </w:rPr>
          <w:tab/>
        </w:r>
        <w:r w:rsidR="000A7C9A">
          <w:rPr>
            <w:noProof/>
            <w:webHidden/>
          </w:rPr>
          <w:fldChar w:fldCharType="begin"/>
        </w:r>
        <w:r w:rsidR="000A7C9A">
          <w:rPr>
            <w:noProof/>
            <w:webHidden/>
          </w:rPr>
          <w:instrText xml:space="preserve"> PAGEREF _Toc49964507 \h </w:instrText>
        </w:r>
        <w:r w:rsidR="000A7C9A">
          <w:rPr>
            <w:noProof/>
            <w:webHidden/>
          </w:rPr>
        </w:r>
        <w:r w:rsidR="000A7C9A">
          <w:rPr>
            <w:noProof/>
            <w:webHidden/>
          </w:rPr>
          <w:fldChar w:fldCharType="separate"/>
        </w:r>
        <w:r w:rsidR="00FF4FEC">
          <w:rPr>
            <w:noProof/>
            <w:webHidden/>
          </w:rPr>
          <w:t>22</w:t>
        </w:r>
        <w:r w:rsidR="000A7C9A">
          <w:rPr>
            <w:noProof/>
            <w:webHidden/>
          </w:rPr>
          <w:fldChar w:fldCharType="end"/>
        </w:r>
      </w:hyperlink>
    </w:p>
    <w:p w14:paraId="5FCCAC7A" w14:textId="2A7FA570" w:rsidR="000A7C9A" w:rsidRDefault="0060293A">
      <w:pPr>
        <w:pStyle w:val="TableofFigures"/>
        <w:tabs>
          <w:tab w:val="right" w:leader="dot" w:pos="9458"/>
        </w:tabs>
        <w:rPr>
          <w:rFonts w:eastAsiaTheme="minorEastAsia" w:cstheme="minorBidi"/>
          <w:noProof/>
          <w:color w:val="auto"/>
          <w:lang w:val="en-PH" w:eastAsia="en-PH"/>
        </w:rPr>
      </w:pPr>
      <w:hyperlink w:anchor="_Toc49964508" w:history="1">
        <w:r w:rsidR="000A7C9A" w:rsidRPr="00D304DE">
          <w:rPr>
            <w:rStyle w:val="Hyperlink"/>
            <w:noProof/>
          </w:rPr>
          <w:t>Figure 6. Target Application Architecture</w:t>
        </w:r>
        <w:r w:rsidR="000A7C9A">
          <w:rPr>
            <w:noProof/>
            <w:webHidden/>
          </w:rPr>
          <w:tab/>
        </w:r>
        <w:r w:rsidR="000A7C9A">
          <w:rPr>
            <w:noProof/>
            <w:webHidden/>
          </w:rPr>
          <w:fldChar w:fldCharType="begin"/>
        </w:r>
        <w:r w:rsidR="000A7C9A">
          <w:rPr>
            <w:noProof/>
            <w:webHidden/>
          </w:rPr>
          <w:instrText xml:space="preserve"> PAGEREF _Toc49964508 \h </w:instrText>
        </w:r>
        <w:r w:rsidR="000A7C9A">
          <w:rPr>
            <w:noProof/>
            <w:webHidden/>
          </w:rPr>
        </w:r>
        <w:r w:rsidR="000A7C9A">
          <w:rPr>
            <w:noProof/>
            <w:webHidden/>
          </w:rPr>
          <w:fldChar w:fldCharType="separate"/>
        </w:r>
        <w:r w:rsidR="00FF4FEC">
          <w:rPr>
            <w:noProof/>
            <w:webHidden/>
          </w:rPr>
          <w:t>23</w:t>
        </w:r>
        <w:r w:rsidR="000A7C9A">
          <w:rPr>
            <w:noProof/>
            <w:webHidden/>
          </w:rPr>
          <w:fldChar w:fldCharType="end"/>
        </w:r>
      </w:hyperlink>
    </w:p>
    <w:p w14:paraId="4A01B816" w14:textId="0EAA4E5C" w:rsidR="000A7C9A" w:rsidRDefault="0060293A">
      <w:pPr>
        <w:pStyle w:val="TableofFigures"/>
        <w:tabs>
          <w:tab w:val="right" w:leader="dot" w:pos="9458"/>
        </w:tabs>
        <w:rPr>
          <w:rFonts w:eastAsiaTheme="minorEastAsia" w:cstheme="minorBidi"/>
          <w:noProof/>
          <w:color w:val="auto"/>
          <w:lang w:val="en-PH" w:eastAsia="en-PH"/>
        </w:rPr>
      </w:pPr>
      <w:hyperlink w:anchor="_Toc49964509" w:history="1">
        <w:r w:rsidR="000A7C9A" w:rsidRPr="00D304DE">
          <w:rPr>
            <w:rStyle w:val="Hyperlink"/>
            <w:noProof/>
          </w:rPr>
          <w:t>Figure 7. Process Workflow</w:t>
        </w:r>
        <w:r w:rsidR="000A7C9A">
          <w:rPr>
            <w:noProof/>
            <w:webHidden/>
          </w:rPr>
          <w:tab/>
        </w:r>
        <w:r w:rsidR="000A7C9A">
          <w:rPr>
            <w:noProof/>
            <w:webHidden/>
          </w:rPr>
          <w:fldChar w:fldCharType="begin"/>
        </w:r>
        <w:r w:rsidR="000A7C9A">
          <w:rPr>
            <w:noProof/>
            <w:webHidden/>
          </w:rPr>
          <w:instrText xml:space="preserve"> PAGEREF _Toc49964509 \h </w:instrText>
        </w:r>
        <w:r w:rsidR="000A7C9A">
          <w:rPr>
            <w:noProof/>
            <w:webHidden/>
          </w:rPr>
        </w:r>
        <w:r w:rsidR="000A7C9A">
          <w:rPr>
            <w:noProof/>
            <w:webHidden/>
          </w:rPr>
          <w:fldChar w:fldCharType="separate"/>
        </w:r>
        <w:r w:rsidR="00FF4FEC">
          <w:rPr>
            <w:noProof/>
            <w:webHidden/>
          </w:rPr>
          <w:t>23</w:t>
        </w:r>
        <w:r w:rsidR="000A7C9A">
          <w:rPr>
            <w:noProof/>
            <w:webHidden/>
          </w:rPr>
          <w:fldChar w:fldCharType="end"/>
        </w:r>
      </w:hyperlink>
    </w:p>
    <w:p w14:paraId="3EFFEFD2" w14:textId="54300B77" w:rsidR="000A7C9A" w:rsidRDefault="0060293A">
      <w:pPr>
        <w:pStyle w:val="TableofFigures"/>
        <w:tabs>
          <w:tab w:val="right" w:leader="dot" w:pos="9458"/>
        </w:tabs>
        <w:rPr>
          <w:rFonts w:eastAsiaTheme="minorEastAsia" w:cstheme="minorBidi"/>
          <w:noProof/>
          <w:color w:val="auto"/>
          <w:lang w:val="en-PH" w:eastAsia="en-PH"/>
        </w:rPr>
      </w:pPr>
      <w:hyperlink w:anchor="_Toc49964510" w:history="1">
        <w:r w:rsidR="000A7C9A" w:rsidRPr="00D304DE">
          <w:rPr>
            <w:rStyle w:val="Hyperlink"/>
            <w:noProof/>
          </w:rPr>
          <w:t>Figure 8. Multiple line items processing flow</w:t>
        </w:r>
        <w:r w:rsidR="000A7C9A">
          <w:rPr>
            <w:noProof/>
            <w:webHidden/>
          </w:rPr>
          <w:tab/>
        </w:r>
        <w:r w:rsidR="000A7C9A">
          <w:rPr>
            <w:noProof/>
            <w:webHidden/>
          </w:rPr>
          <w:fldChar w:fldCharType="begin"/>
        </w:r>
        <w:r w:rsidR="000A7C9A">
          <w:rPr>
            <w:noProof/>
            <w:webHidden/>
          </w:rPr>
          <w:instrText xml:space="preserve"> PAGEREF _Toc49964510 \h </w:instrText>
        </w:r>
        <w:r w:rsidR="000A7C9A">
          <w:rPr>
            <w:noProof/>
            <w:webHidden/>
          </w:rPr>
        </w:r>
        <w:r w:rsidR="000A7C9A">
          <w:rPr>
            <w:noProof/>
            <w:webHidden/>
          </w:rPr>
          <w:fldChar w:fldCharType="separate"/>
        </w:r>
        <w:r w:rsidR="00FF4FEC">
          <w:rPr>
            <w:noProof/>
            <w:webHidden/>
          </w:rPr>
          <w:t>21</w:t>
        </w:r>
        <w:r w:rsidR="000A7C9A">
          <w:rPr>
            <w:noProof/>
            <w:webHidden/>
          </w:rPr>
          <w:fldChar w:fldCharType="end"/>
        </w:r>
      </w:hyperlink>
    </w:p>
    <w:p w14:paraId="7BA01E3B" w14:textId="4D25D642" w:rsidR="000A7C9A" w:rsidRDefault="0060293A">
      <w:pPr>
        <w:pStyle w:val="TableofFigures"/>
        <w:tabs>
          <w:tab w:val="right" w:leader="dot" w:pos="9458"/>
        </w:tabs>
        <w:rPr>
          <w:rFonts w:eastAsiaTheme="minorEastAsia" w:cstheme="minorBidi"/>
          <w:noProof/>
          <w:color w:val="auto"/>
          <w:lang w:val="en-PH" w:eastAsia="en-PH"/>
        </w:rPr>
      </w:pPr>
      <w:hyperlink w:anchor="_Toc49964511" w:history="1">
        <w:r w:rsidR="000A7C9A" w:rsidRPr="00D304DE">
          <w:rPr>
            <w:rStyle w:val="Hyperlink"/>
            <w:noProof/>
          </w:rPr>
          <w:t>Figure 9. Single line item processing flow</w:t>
        </w:r>
        <w:r w:rsidR="000A7C9A">
          <w:rPr>
            <w:noProof/>
            <w:webHidden/>
          </w:rPr>
          <w:tab/>
        </w:r>
        <w:r w:rsidR="000A7C9A">
          <w:rPr>
            <w:noProof/>
            <w:webHidden/>
          </w:rPr>
          <w:fldChar w:fldCharType="begin"/>
        </w:r>
        <w:r w:rsidR="000A7C9A">
          <w:rPr>
            <w:noProof/>
            <w:webHidden/>
          </w:rPr>
          <w:instrText xml:space="preserve"> PAGEREF _Toc49964511 \h </w:instrText>
        </w:r>
        <w:r w:rsidR="000A7C9A">
          <w:rPr>
            <w:noProof/>
            <w:webHidden/>
          </w:rPr>
        </w:r>
        <w:r w:rsidR="000A7C9A">
          <w:rPr>
            <w:noProof/>
            <w:webHidden/>
          </w:rPr>
          <w:fldChar w:fldCharType="separate"/>
        </w:r>
        <w:r w:rsidR="00FF4FEC">
          <w:rPr>
            <w:noProof/>
            <w:webHidden/>
          </w:rPr>
          <w:t>22</w:t>
        </w:r>
        <w:r w:rsidR="000A7C9A">
          <w:rPr>
            <w:noProof/>
            <w:webHidden/>
          </w:rPr>
          <w:fldChar w:fldCharType="end"/>
        </w:r>
      </w:hyperlink>
    </w:p>
    <w:p w14:paraId="48B4C08F" w14:textId="7EE7CA51" w:rsidR="000A7C9A" w:rsidRDefault="0060293A">
      <w:pPr>
        <w:pStyle w:val="TableofFigures"/>
        <w:tabs>
          <w:tab w:val="right" w:leader="dot" w:pos="9458"/>
        </w:tabs>
        <w:rPr>
          <w:rFonts w:eastAsiaTheme="minorEastAsia" w:cstheme="minorBidi"/>
          <w:noProof/>
          <w:color w:val="auto"/>
          <w:lang w:val="en-PH" w:eastAsia="en-PH"/>
        </w:rPr>
      </w:pPr>
      <w:hyperlink w:anchor="_Toc49964512" w:history="1">
        <w:r w:rsidR="000A7C9A" w:rsidRPr="00D304DE">
          <w:rPr>
            <w:rStyle w:val="Hyperlink"/>
            <w:noProof/>
          </w:rPr>
          <w:t>Figure 10. Sample RFS Model</w:t>
        </w:r>
        <w:r w:rsidR="000A7C9A">
          <w:rPr>
            <w:noProof/>
            <w:webHidden/>
          </w:rPr>
          <w:tab/>
        </w:r>
        <w:r w:rsidR="000A7C9A">
          <w:rPr>
            <w:noProof/>
            <w:webHidden/>
          </w:rPr>
          <w:fldChar w:fldCharType="begin"/>
        </w:r>
        <w:r w:rsidR="000A7C9A">
          <w:rPr>
            <w:noProof/>
            <w:webHidden/>
          </w:rPr>
          <w:instrText xml:space="preserve"> PAGEREF _Toc49964512 \h </w:instrText>
        </w:r>
        <w:r w:rsidR="000A7C9A">
          <w:rPr>
            <w:noProof/>
            <w:webHidden/>
          </w:rPr>
        </w:r>
        <w:r w:rsidR="000A7C9A">
          <w:rPr>
            <w:noProof/>
            <w:webHidden/>
          </w:rPr>
          <w:fldChar w:fldCharType="separate"/>
        </w:r>
        <w:r w:rsidR="00FF4FEC">
          <w:rPr>
            <w:noProof/>
            <w:webHidden/>
          </w:rPr>
          <w:t>8</w:t>
        </w:r>
        <w:r w:rsidR="000A7C9A">
          <w:rPr>
            <w:noProof/>
            <w:webHidden/>
          </w:rPr>
          <w:fldChar w:fldCharType="end"/>
        </w:r>
      </w:hyperlink>
    </w:p>
    <w:p w14:paraId="594C02FE" w14:textId="293EFBBC" w:rsidR="000A7C9A" w:rsidRDefault="0060293A">
      <w:pPr>
        <w:pStyle w:val="TableofFigures"/>
        <w:tabs>
          <w:tab w:val="right" w:leader="dot" w:pos="9458"/>
        </w:tabs>
        <w:rPr>
          <w:rFonts w:eastAsiaTheme="minorEastAsia" w:cstheme="minorBidi"/>
          <w:noProof/>
          <w:color w:val="auto"/>
          <w:lang w:val="en-PH" w:eastAsia="en-PH"/>
        </w:rPr>
      </w:pPr>
      <w:hyperlink w:anchor="_Toc49964513" w:history="1">
        <w:r w:rsidR="000A7C9A" w:rsidRPr="00D304DE">
          <w:rPr>
            <w:rStyle w:val="Hyperlink"/>
            <w:noProof/>
          </w:rPr>
          <w:t>Figure 11. Undo Transaction</w:t>
        </w:r>
        <w:r w:rsidR="000A7C9A">
          <w:rPr>
            <w:noProof/>
            <w:webHidden/>
          </w:rPr>
          <w:tab/>
        </w:r>
        <w:r w:rsidR="000A7C9A">
          <w:rPr>
            <w:noProof/>
            <w:webHidden/>
          </w:rPr>
          <w:fldChar w:fldCharType="begin"/>
        </w:r>
        <w:r w:rsidR="000A7C9A">
          <w:rPr>
            <w:noProof/>
            <w:webHidden/>
          </w:rPr>
          <w:instrText xml:space="preserve"> PAGEREF _Toc49964513 \h </w:instrText>
        </w:r>
        <w:r w:rsidR="000A7C9A">
          <w:rPr>
            <w:noProof/>
            <w:webHidden/>
          </w:rPr>
        </w:r>
        <w:r w:rsidR="000A7C9A">
          <w:rPr>
            <w:noProof/>
            <w:webHidden/>
          </w:rPr>
          <w:fldChar w:fldCharType="separate"/>
        </w:r>
        <w:r w:rsidR="00FF4FEC">
          <w:rPr>
            <w:noProof/>
            <w:webHidden/>
          </w:rPr>
          <w:t>12</w:t>
        </w:r>
        <w:r w:rsidR="000A7C9A">
          <w:rPr>
            <w:noProof/>
            <w:webHidden/>
          </w:rPr>
          <w:fldChar w:fldCharType="end"/>
        </w:r>
      </w:hyperlink>
    </w:p>
    <w:p w14:paraId="5FDDE5EA" w14:textId="764CD4A9" w:rsidR="000B18AA" w:rsidRDefault="0042032E" w:rsidP="00D97E83">
      <w:pPr>
        <w:spacing w:before="240" w:after="240" w:line="312" w:lineRule="auto"/>
        <w:sectPr w:rsidR="000B18AA" w:rsidSect="0040324B">
          <w:headerReference w:type="default" r:id="rId14"/>
          <w:footerReference w:type="default" r:id="rId15"/>
          <w:footerReference w:type="first" r:id="rId16"/>
          <w:pgSz w:w="11906" w:h="16838" w:code="9"/>
          <w:pgMar w:top="2835" w:right="1134" w:bottom="1440" w:left="1304" w:header="567" w:footer="227" w:gutter="0"/>
          <w:cols w:space="708"/>
          <w:docGrid w:linePitch="360"/>
        </w:sectPr>
      </w:pPr>
      <w:r>
        <w:fldChar w:fldCharType="end"/>
      </w:r>
    </w:p>
    <w:p w14:paraId="4E63C4A7" w14:textId="1BE5F467" w:rsidR="00D97E83" w:rsidRDefault="00D97E83" w:rsidP="00D97E83">
      <w:pPr>
        <w:spacing w:before="240" w:after="240" w:line="312" w:lineRule="auto"/>
      </w:pPr>
    </w:p>
    <w:p w14:paraId="2EBA6ED8" w14:textId="77777777" w:rsidR="00AB448B" w:rsidRDefault="00D97E83" w:rsidP="003F0537">
      <w:pPr>
        <w:pStyle w:val="NoSpacing"/>
        <w:ind w:left="0"/>
      </w:pPr>
      <w:r w:rsidRPr="003F0537">
        <w:rPr>
          <w:rFonts w:asciiTheme="majorHAnsi" w:eastAsiaTheme="majorEastAsia" w:hAnsiTheme="majorHAnsi" w:cstheme="majorBidi"/>
          <w:color w:val="124191" w:themeColor="text1"/>
          <w:sz w:val="44"/>
          <w:szCs w:val="32"/>
        </w:rPr>
        <w:t>Tables</w:t>
      </w:r>
      <w:r>
        <w:t>:</w:t>
      </w:r>
    </w:p>
    <w:p w14:paraId="29F20325" w14:textId="36463566" w:rsidR="008067DA" w:rsidRDefault="009E5C2D">
      <w:pPr>
        <w:pStyle w:val="TableofFigures"/>
        <w:tabs>
          <w:tab w:val="right" w:leader="dot" w:pos="9458"/>
        </w:tabs>
        <w:rPr>
          <w:rFonts w:eastAsiaTheme="minorEastAsia" w:cstheme="minorBidi"/>
          <w:noProof/>
          <w:color w:val="auto"/>
          <w:lang w:val="en-SG" w:eastAsia="en-SG"/>
        </w:rPr>
      </w:pPr>
      <w:r>
        <w:fldChar w:fldCharType="begin"/>
      </w:r>
      <w:r>
        <w:instrText xml:space="preserve"> TOC \h \z \c "Table" </w:instrText>
      </w:r>
      <w:r>
        <w:fldChar w:fldCharType="separate"/>
      </w:r>
      <w:hyperlink w:anchor="_Toc62228123" w:history="1">
        <w:r w:rsidR="008067DA" w:rsidRPr="00AE5342">
          <w:rPr>
            <w:rStyle w:val="Hyperlink"/>
            <w:noProof/>
          </w:rPr>
          <w:t>Table 1. Services supported by target solution</w:t>
        </w:r>
        <w:r w:rsidR="008067DA">
          <w:rPr>
            <w:noProof/>
            <w:webHidden/>
          </w:rPr>
          <w:tab/>
        </w:r>
        <w:r w:rsidR="008067DA">
          <w:rPr>
            <w:noProof/>
            <w:webHidden/>
          </w:rPr>
          <w:fldChar w:fldCharType="begin"/>
        </w:r>
        <w:r w:rsidR="008067DA">
          <w:rPr>
            <w:noProof/>
            <w:webHidden/>
          </w:rPr>
          <w:instrText xml:space="preserve"> PAGEREF _Toc62228123 \h </w:instrText>
        </w:r>
        <w:r w:rsidR="008067DA">
          <w:rPr>
            <w:noProof/>
            <w:webHidden/>
          </w:rPr>
        </w:r>
        <w:r w:rsidR="008067DA">
          <w:rPr>
            <w:noProof/>
            <w:webHidden/>
          </w:rPr>
          <w:fldChar w:fldCharType="separate"/>
        </w:r>
        <w:r w:rsidR="00FF4FEC">
          <w:rPr>
            <w:noProof/>
            <w:webHidden/>
          </w:rPr>
          <w:t>6</w:t>
        </w:r>
        <w:r w:rsidR="008067DA">
          <w:rPr>
            <w:noProof/>
            <w:webHidden/>
          </w:rPr>
          <w:fldChar w:fldCharType="end"/>
        </w:r>
      </w:hyperlink>
    </w:p>
    <w:p w14:paraId="446F77C9" w14:textId="1ACBC6DF" w:rsidR="008067DA" w:rsidRDefault="0060293A">
      <w:pPr>
        <w:pStyle w:val="TableofFigures"/>
        <w:tabs>
          <w:tab w:val="right" w:leader="dot" w:pos="9458"/>
        </w:tabs>
        <w:rPr>
          <w:rFonts w:eastAsiaTheme="minorEastAsia" w:cstheme="minorBidi"/>
          <w:noProof/>
          <w:color w:val="auto"/>
          <w:lang w:val="en-SG" w:eastAsia="en-SG"/>
        </w:rPr>
      </w:pPr>
      <w:hyperlink w:anchor="_Toc62228124" w:history="1">
        <w:r w:rsidR="008067DA" w:rsidRPr="00AE5342">
          <w:rPr>
            <w:rStyle w:val="Hyperlink"/>
            <w:noProof/>
          </w:rPr>
          <w:t>Table 2. Northbound integrations</w:t>
        </w:r>
        <w:r w:rsidR="008067DA">
          <w:rPr>
            <w:noProof/>
            <w:webHidden/>
          </w:rPr>
          <w:tab/>
        </w:r>
        <w:r w:rsidR="008067DA">
          <w:rPr>
            <w:noProof/>
            <w:webHidden/>
          </w:rPr>
          <w:fldChar w:fldCharType="begin"/>
        </w:r>
        <w:r w:rsidR="008067DA">
          <w:rPr>
            <w:noProof/>
            <w:webHidden/>
          </w:rPr>
          <w:instrText xml:space="preserve"> PAGEREF _Toc62228124 \h </w:instrText>
        </w:r>
        <w:r w:rsidR="008067DA">
          <w:rPr>
            <w:noProof/>
            <w:webHidden/>
          </w:rPr>
        </w:r>
        <w:r w:rsidR="008067DA">
          <w:rPr>
            <w:noProof/>
            <w:webHidden/>
          </w:rPr>
          <w:fldChar w:fldCharType="separate"/>
        </w:r>
        <w:r w:rsidR="00FF4FEC">
          <w:rPr>
            <w:noProof/>
            <w:webHidden/>
          </w:rPr>
          <w:t>13</w:t>
        </w:r>
        <w:r w:rsidR="008067DA">
          <w:rPr>
            <w:noProof/>
            <w:webHidden/>
          </w:rPr>
          <w:fldChar w:fldCharType="end"/>
        </w:r>
      </w:hyperlink>
    </w:p>
    <w:p w14:paraId="03532F97" w14:textId="0AA31083" w:rsidR="008067DA" w:rsidRDefault="0060293A">
      <w:pPr>
        <w:pStyle w:val="TableofFigures"/>
        <w:tabs>
          <w:tab w:val="right" w:leader="dot" w:pos="9458"/>
        </w:tabs>
        <w:rPr>
          <w:rFonts w:eastAsiaTheme="minorEastAsia" w:cstheme="minorBidi"/>
          <w:noProof/>
          <w:color w:val="auto"/>
          <w:lang w:val="en-SG" w:eastAsia="en-SG"/>
        </w:rPr>
      </w:pPr>
      <w:hyperlink w:anchor="_Toc62228125" w:history="1">
        <w:r w:rsidR="008067DA" w:rsidRPr="00AE5342">
          <w:rPr>
            <w:rStyle w:val="Hyperlink"/>
            <w:noProof/>
          </w:rPr>
          <w:t>Table 3. East/Westbound Integration</w:t>
        </w:r>
        <w:r w:rsidR="008067DA">
          <w:rPr>
            <w:noProof/>
            <w:webHidden/>
          </w:rPr>
          <w:tab/>
        </w:r>
        <w:r w:rsidR="008067DA">
          <w:rPr>
            <w:noProof/>
            <w:webHidden/>
          </w:rPr>
          <w:fldChar w:fldCharType="begin"/>
        </w:r>
        <w:r w:rsidR="008067DA">
          <w:rPr>
            <w:noProof/>
            <w:webHidden/>
          </w:rPr>
          <w:instrText xml:space="preserve"> PAGEREF _Toc62228125 \h </w:instrText>
        </w:r>
        <w:r w:rsidR="008067DA">
          <w:rPr>
            <w:noProof/>
            <w:webHidden/>
          </w:rPr>
        </w:r>
        <w:r w:rsidR="008067DA">
          <w:rPr>
            <w:noProof/>
            <w:webHidden/>
          </w:rPr>
          <w:fldChar w:fldCharType="separate"/>
        </w:r>
        <w:r w:rsidR="00FF4FEC">
          <w:rPr>
            <w:noProof/>
            <w:webHidden/>
          </w:rPr>
          <w:t>17</w:t>
        </w:r>
        <w:r w:rsidR="008067DA">
          <w:rPr>
            <w:noProof/>
            <w:webHidden/>
          </w:rPr>
          <w:fldChar w:fldCharType="end"/>
        </w:r>
      </w:hyperlink>
    </w:p>
    <w:p w14:paraId="295577F8" w14:textId="7296A890" w:rsidR="008067DA" w:rsidRDefault="0060293A">
      <w:pPr>
        <w:pStyle w:val="TableofFigures"/>
        <w:tabs>
          <w:tab w:val="right" w:leader="dot" w:pos="9458"/>
        </w:tabs>
        <w:rPr>
          <w:rFonts w:eastAsiaTheme="minorEastAsia" w:cstheme="minorBidi"/>
          <w:noProof/>
          <w:color w:val="auto"/>
          <w:lang w:val="en-SG" w:eastAsia="en-SG"/>
        </w:rPr>
      </w:pPr>
      <w:hyperlink w:anchor="_Toc62228126" w:history="1">
        <w:r w:rsidR="008067DA" w:rsidRPr="00AE5342">
          <w:rPr>
            <w:rStyle w:val="Hyperlink"/>
            <w:noProof/>
          </w:rPr>
          <w:t>Table 4. Existing Southbound Integration</w:t>
        </w:r>
        <w:r w:rsidR="008067DA">
          <w:rPr>
            <w:noProof/>
            <w:webHidden/>
          </w:rPr>
          <w:tab/>
        </w:r>
        <w:r w:rsidR="008067DA">
          <w:rPr>
            <w:noProof/>
            <w:webHidden/>
          </w:rPr>
          <w:fldChar w:fldCharType="begin"/>
        </w:r>
        <w:r w:rsidR="008067DA">
          <w:rPr>
            <w:noProof/>
            <w:webHidden/>
          </w:rPr>
          <w:instrText xml:space="preserve"> PAGEREF _Toc62228126 \h </w:instrText>
        </w:r>
        <w:r w:rsidR="008067DA">
          <w:rPr>
            <w:noProof/>
            <w:webHidden/>
          </w:rPr>
        </w:r>
        <w:r w:rsidR="008067DA">
          <w:rPr>
            <w:noProof/>
            <w:webHidden/>
          </w:rPr>
          <w:fldChar w:fldCharType="separate"/>
        </w:r>
        <w:r w:rsidR="00FF4FEC">
          <w:rPr>
            <w:noProof/>
            <w:webHidden/>
          </w:rPr>
          <w:t>17</w:t>
        </w:r>
        <w:r w:rsidR="008067DA">
          <w:rPr>
            <w:noProof/>
            <w:webHidden/>
          </w:rPr>
          <w:fldChar w:fldCharType="end"/>
        </w:r>
      </w:hyperlink>
    </w:p>
    <w:p w14:paraId="4EE81CD8" w14:textId="2413F907" w:rsidR="008067DA" w:rsidRDefault="0060293A">
      <w:pPr>
        <w:pStyle w:val="TableofFigures"/>
        <w:tabs>
          <w:tab w:val="right" w:leader="dot" w:pos="9458"/>
        </w:tabs>
        <w:rPr>
          <w:rFonts w:eastAsiaTheme="minorEastAsia" w:cstheme="minorBidi"/>
          <w:noProof/>
          <w:color w:val="auto"/>
          <w:lang w:val="en-SG" w:eastAsia="en-SG"/>
        </w:rPr>
      </w:pPr>
      <w:hyperlink w:anchor="_Toc62228127" w:history="1">
        <w:r w:rsidR="008067DA" w:rsidRPr="00AE5342">
          <w:rPr>
            <w:rStyle w:val="Hyperlink"/>
            <w:noProof/>
          </w:rPr>
          <w:t>Table 5. New Southbound Integration</w:t>
        </w:r>
        <w:r w:rsidR="008067DA">
          <w:rPr>
            <w:noProof/>
            <w:webHidden/>
          </w:rPr>
          <w:tab/>
        </w:r>
        <w:r w:rsidR="008067DA">
          <w:rPr>
            <w:noProof/>
            <w:webHidden/>
          </w:rPr>
          <w:fldChar w:fldCharType="begin"/>
        </w:r>
        <w:r w:rsidR="008067DA">
          <w:rPr>
            <w:noProof/>
            <w:webHidden/>
          </w:rPr>
          <w:instrText xml:space="preserve"> PAGEREF _Toc62228127 \h </w:instrText>
        </w:r>
        <w:r w:rsidR="008067DA">
          <w:rPr>
            <w:noProof/>
            <w:webHidden/>
          </w:rPr>
        </w:r>
        <w:r w:rsidR="008067DA">
          <w:rPr>
            <w:noProof/>
            <w:webHidden/>
          </w:rPr>
          <w:fldChar w:fldCharType="separate"/>
        </w:r>
        <w:r w:rsidR="00FF4FEC">
          <w:rPr>
            <w:noProof/>
            <w:webHidden/>
          </w:rPr>
          <w:t>18</w:t>
        </w:r>
        <w:r w:rsidR="008067DA">
          <w:rPr>
            <w:noProof/>
            <w:webHidden/>
          </w:rPr>
          <w:fldChar w:fldCharType="end"/>
        </w:r>
      </w:hyperlink>
    </w:p>
    <w:p w14:paraId="39A75A58" w14:textId="56C187F0" w:rsidR="008067DA" w:rsidRDefault="0060293A">
      <w:pPr>
        <w:pStyle w:val="TableofFigures"/>
        <w:tabs>
          <w:tab w:val="right" w:leader="dot" w:pos="9458"/>
        </w:tabs>
        <w:rPr>
          <w:rFonts w:eastAsiaTheme="minorEastAsia" w:cstheme="minorBidi"/>
          <w:noProof/>
          <w:color w:val="auto"/>
          <w:lang w:val="en-SG" w:eastAsia="en-SG"/>
        </w:rPr>
      </w:pPr>
      <w:hyperlink w:anchor="_Toc62228128" w:history="1">
        <w:r w:rsidR="008067DA" w:rsidRPr="00AE5342">
          <w:rPr>
            <w:rStyle w:val="Hyperlink"/>
            <w:noProof/>
          </w:rPr>
          <w:t>Table 6. New Southbound Integration for Inter MNP</w:t>
        </w:r>
        <w:r w:rsidR="008067DA">
          <w:rPr>
            <w:noProof/>
            <w:webHidden/>
          </w:rPr>
          <w:tab/>
        </w:r>
        <w:r w:rsidR="008067DA">
          <w:rPr>
            <w:noProof/>
            <w:webHidden/>
          </w:rPr>
          <w:fldChar w:fldCharType="begin"/>
        </w:r>
        <w:r w:rsidR="008067DA">
          <w:rPr>
            <w:noProof/>
            <w:webHidden/>
          </w:rPr>
          <w:instrText xml:space="preserve"> PAGEREF _Toc62228128 \h </w:instrText>
        </w:r>
        <w:r w:rsidR="008067DA">
          <w:rPr>
            <w:noProof/>
            <w:webHidden/>
          </w:rPr>
        </w:r>
        <w:r w:rsidR="008067DA">
          <w:rPr>
            <w:noProof/>
            <w:webHidden/>
          </w:rPr>
          <w:fldChar w:fldCharType="separate"/>
        </w:r>
        <w:r w:rsidR="00FF4FEC">
          <w:rPr>
            <w:noProof/>
            <w:webHidden/>
          </w:rPr>
          <w:t>19</w:t>
        </w:r>
        <w:r w:rsidR="008067DA">
          <w:rPr>
            <w:noProof/>
            <w:webHidden/>
          </w:rPr>
          <w:fldChar w:fldCharType="end"/>
        </w:r>
      </w:hyperlink>
    </w:p>
    <w:p w14:paraId="6441AD92" w14:textId="76253F68" w:rsidR="008067DA" w:rsidRDefault="0060293A">
      <w:pPr>
        <w:pStyle w:val="TableofFigures"/>
        <w:tabs>
          <w:tab w:val="right" w:leader="dot" w:pos="9458"/>
        </w:tabs>
        <w:rPr>
          <w:rFonts w:eastAsiaTheme="minorEastAsia" w:cstheme="minorBidi"/>
          <w:noProof/>
          <w:color w:val="auto"/>
          <w:lang w:val="en-SG" w:eastAsia="en-SG"/>
        </w:rPr>
      </w:pPr>
      <w:hyperlink w:anchor="_Toc62228129" w:history="1">
        <w:r w:rsidR="008067DA" w:rsidRPr="00AE5342">
          <w:rPr>
            <w:rStyle w:val="Hyperlink"/>
            <w:noProof/>
          </w:rPr>
          <w:t>Table 7. Generic BST framework extension</w:t>
        </w:r>
        <w:r w:rsidR="008067DA">
          <w:rPr>
            <w:noProof/>
            <w:webHidden/>
          </w:rPr>
          <w:tab/>
        </w:r>
        <w:r w:rsidR="008067DA">
          <w:rPr>
            <w:noProof/>
            <w:webHidden/>
          </w:rPr>
          <w:fldChar w:fldCharType="begin"/>
        </w:r>
        <w:r w:rsidR="008067DA">
          <w:rPr>
            <w:noProof/>
            <w:webHidden/>
          </w:rPr>
          <w:instrText xml:space="preserve"> PAGEREF _Toc62228129 \h </w:instrText>
        </w:r>
        <w:r w:rsidR="008067DA">
          <w:rPr>
            <w:noProof/>
            <w:webHidden/>
          </w:rPr>
        </w:r>
        <w:r w:rsidR="008067DA">
          <w:rPr>
            <w:noProof/>
            <w:webHidden/>
          </w:rPr>
          <w:fldChar w:fldCharType="separate"/>
        </w:r>
        <w:r w:rsidR="00FF4FEC">
          <w:rPr>
            <w:noProof/>
            <w:webHidden/>
          </w:rPr>
          <w:t>24</w:t>
        </w:r>
        <w:r w:rsidR="008067DA">
          <w:rPr>
            <w:noProof/>
            <w:webHidden/>
          </w:rPr>
          <w:fldChar w:fldCharType="end"/>
        </w:r>
      </w:hyperlink>
    </w:p>
    <w:p w14:paraId="46AC9E71" w14:textId="732FB2DA" w:rsidR="008067DA" w:rsidRDefault="0060293A">
      <w:pPr>
        <w:pStyle w:val="TableofFigures"/>
        <w:tabs>
          <w:tab w:val="right" w:leader="dot" w:pos="9458"/>
        </w:tabs>
        <w:rPr>
          <w:rFonts w:eastAsiaTheme="minorEastAsia" w:cstheme="minorBidi"/>
          <w:noProof/>
          <w:color w:val="auto"/>
          <w:lang w:val="en-SG" w:eastAsia="en-SG"/>
        </w:rPr>
      </w:pPr>
      <w:hyperlink w:anchor="_Toc62228130" w:history="1">
        <w:r w:rsidR="008067DA" w:rsidRPr="00AE5342">
          <w:rPr>
            <w:rStyle w:val="Hyperlink"/>
            <w:noProof/>
          </w:rPr>
          <w:t>Table 8. CRI Inquire Value Mapping</w:t>
        </w:r>
        <w:r w:rsidR="008067DA">
          <w:rPr>
            <w:noProof/>
            <w:webHidden/>
          </w:rPr>
          <w:tab/>
        </w:r>
        <w:r w:rsidR="008067DA">
          <w:rPr>
            <w:noProof/>
            <w:webHidden/>
          </w:rPr>
          <w:fldChar w:fldCharType="begin"/>
        </w:r>
        <w:r w:rsidR="008067DA">
          <w:rPr>
            <w:noProof/>
            <w:webHidden/>
          </w:rPr>
          <w:instrText xml:space="preserve"> PAGEREF _Toc62228130 \h </w:instrText>
        </w:r>
        <w:r w:rsidR="008067DA">
          <w:rPr>
            <w:noProof/>
            <w:webHidden/>
          </w:rPr>
        </w:r>
        <w:r w:rsidR="008067DA">
          <w:rPr>
            <w:noProof/>
            <w:webHidden/>
          </w:rPr>
          <w:fldChar w:fldCharType="separate"/>
        </w:r>
        <w:r w:rsidR="00FF4FEC">
          <w:rPr>
            <w:noProof/>
            <w:webHidden/>
          </w:rPr>
          <w:t>26</w:t>
        </w:r>
        <w:r w:rsidR="008067DA">
          <w:rPr>
            <w:noProof/>
            <w:webHidden/>
          </w:rPr>
          <w:fldChar w:fldCharType="end"/>
        </w:r>
      </w:hyperlink>
    </w:p>
    <w:p w14:paraId="67473E2C" w14:textId="329F4DAB" w:rsidR="008067DA" w:rsidRDefault="0060293A">
      <w:pPr>
        <w:pStyle w:val="TableofFigures"/>
        <w:tabs>
          <w:tab w:val="right" w:leader="dot" w:pos="9458"/>
        </w:tabs>
        <w:rPr>
          <w:rFonts w:eastAsiaTheme="minorEastAsia" w:cstheme="minorBidi"/>
          <w:noProof/>
          <w:color w:val="auto"/>
          <w:lang w:val="en-SG" w:eastAsia="en-SG"/>
        </w:rPr>
      </w:pPr>
      <w:hyperlink w:anchor="_Toc62228131" w:history="1">
        <w:r w:rsidR="008067DA" w:rsidRPr="00AE5342">
          <w:rPr>
            <w:rStyle w:val="Hyperlink"/>
            <w:noProof/>
          </w:rPr>
          <w:t>Table 9. Logic Libraries</w:t>
        </w:r>
        <w:r w:rsidR="008067DA">
          <w:rPr>
            <w:noProof/>
            <w:webHidden/>
          </w:rPr>
          <w:tab/>
        </w:r>
        <w:r w:rsidR="008067DA">
          <w:rPr>
            <w:noProof/>
            <w:webHidden/>
          </w:rPr>
          <w:fldChar w:fldCharType="begin"/>
        </w:r>
        <w:r w:rsidR="008067DA">
          <w:rPr>
            <w:noProof/>
            <w:webHidden/>
          </w:rPr>
          <w:instrText xml:space="preserve"> PAGEREF _Toc62228131 \h </w:instrText>
        </w:r>
        <w:r w:rsidR="008067DA">
          <w:rPr>
            <w:noProof/>
            <w:webHidden/>
          </w:rPr>
        </w:r>
        <w:r w:rsidR="008067DA">
          <w:rPr>
            <w:noProof/>
            <w:webHidden/>
          </w:rPr>
          <w:fldChar w:fldCharType="separate"/>
        </w:r>
        <w:r w:rsidR="00FF4FEC">
          <w:rPr>
            <w:noProof/>
            <w:webHidden/>
          </w:rPr>
          <w:t>4</w:t>
        </w:r>
        <w:r w:rsidR="008067DA">
          <w:rPr>
            <w:noProof/>
            <w:webHidden/>
          </w:rPr>
          <w:fldChar w:fldCharType="end"/>
        </w:r>
      </w:hyperlink>
    </w:p>
    <w:p w14:paraId="3329181E" w14:textId="7A61CC4E" w:rsidR="008067DA" w:rsidRDefault="0060293A">
      <w:pPr>
        <w:pStyle w:val="TableofFigures"/>
        <w:tabs>
          <w:tab w:val="right" w:leader="dot" w:pos="9458"/>
        </w:tabs>
        <w:rPr>
          <w:rFonts w:eastAsiaTheme="minorEastAsia" w:cstheme="minorBidi"/>
          <w:noProof/>
          <w:color w:val="auto"/>
          <w:lang w:val="en-SG" w:eastAsia="en-SG"/>
        </w:rPr>
      </w:pPr>
      <w:hyperlink w:anchor="_Toc62228132" w:history="1">
        <w:r w:rsidR="008067DA" w:rsidRPr="00AE5342">
          <w:rPr>
            <w:rStyle w:val="Hyperlink"/>
            <w:noProof/>
          </w:rPr>
          <w:t>Table 10. Phase 1a - Service to RFS Mapping</w:t>
        </w:r>
        <w:r w:rsidR="008067DA">
          <w:rPr>
            <w:noProof/>
            <w:webHidden/>
          </w:rPr>
          <w:tab/>
        </w:r>
        <w:r w:rsidR="008067DA">
          <w:rPr>
            <w:noProof/>
            <w:webHidden/>
          </w:rPr>
          <w:fldChar w:fldCharType="begin"/>
        </w:r>
        <w:r w:rsidR="008067DA">
          <w:rPr>
            <w:noProof/>
            <w:webHidden/>
          </w:rPr>
          <w:instrText xml:space="preserve"> PAGEREF _Toc62228132 \h </w:instrText>
        </w:r>
        <w:r w:rsidR="008067DA">
          <w:rPr>
            <w:noProof/>
            <w:webHidden/>
          </w:rPr>
        </w:r>
        <w:r w:rsidR="008067DA">
          <w:rPr>
            <w:noProof/>
            <w:webHidden/>
          </w:rPr>
          <w:fldChar w:fldCharType="separate"/>
        </w:r>
        <w:r w:rsidR="00FF4FEC">
          <w:rPr>
            <w:noProof/>
            <w:webHidden/>
          </w:rPr>
          <w:t>10</w:t>
        </w:r>
        <w:r w:rsidR="008067DA">
          <w:rPr>
            <w:noProof/>
            <w:webHidden/>
          </w:rPr>
          <w:fldChar w:fldCharType="end"/>
        </w:r>
      </w:hyperlink>
    </w:p>
    <w:p w14:paraId="4A8F1396" w14:textId="1B95FC32" w:rsidR="008067DA" w:rsidRDefault="0060293A">
      <w:pPr>
        <w:pStyle w:val="TableofFigures"/>
        <w:tabs>
          <w:tab w:val="right" w:leader="dot" w:pos="9458"/>
        </w:tabs>
        <w:rPr>
          <w:rFonts w:eastAsiaTheme="minorEastAsia" w:cstheme="minorBidi"/>
          <w:noProof/>
          <w:color w:val="auto"/>
          <w:lang w:val="en-SG" w:eastAsia="en-SG"/>
        </w:rPr>
      </w:pPr>
      <w:hyperlink w:anchor="_Toc62228133" w:history="1">
        <w:r w:rsidR="008067DA" w:rsidRPr="00AE5342">
          <w:rPr>
            <w:rStyle w:val="Hyperlink"/>
            <w:noProof/>
          </w:rPr>
          <w:t>Table 11. Phase 1b - Service to RFS Mapping</w:t>
        </w:r>
        <w:r w:rsidR="008067DA">
          <w:rPr>
            <w:noProof/>
            <w:webHidden/>
          </w:rPr>
          <w:tab/>
        </w:r>
        <w:r w:rsidR="008067DA">
          <w:rPr>
            <w:noProof/>
            <w:webHidden/>
          </w:rPr>
          <w:fldChar w:fldCharType="begin"/>
        </w:r>
        <w:r w:rsidR="008067DA">
          <w:rPr>
            <w:noProof/>
            <w:webHidden/>
          </w:rPr>
          <w:instrText xml:space="preserve"> PAGEREF _Toc62228133 \h </w:instrText>
        </w:r>
        <w:r w:rsidR="008067DA">
          <w:rPr>
            <w:noProof/>
            <w:webHidden/>
          </w:rPr>
        </w:r>
        <w:r w:rsidR="008067DA">
          <w:rPr>
            <w:noProof/>
            <w:webHidden/>
          </w:rPr>
          <w:fldChar w:fldCharType="separate"/>
        </w:r>
        <w:r w:rsidR="00FF4FEC">
          <w:rPr>
            <w:noProof/>
            <w:webHidden/>
          </w:rPr>
          <w:t>11</w:t>
        </w:r>
        <w:r w:rsidR="008067DA">
          <w:rPr>
            <w:noProof/>
            <w:webHidden/>
          </w:rPr>
          <w:fldChar w:fldCharType="end"/>
        </w:r>
      </w:hyperlink>
    </w:p>
    <w:p w14:paraId="6DEF2F6A" w14:textId="5A5919B0" w:rsidR="008067DA" w:rsidRDefault="0060293A">
      <w:pPr>
        <w:pStyle w:val="TableofFigures"/>
        <w:tabs>
          <w:tab w:val="right" w:leader="dot" w:pos="9458"/>
        </w:tabs>
        <w:rPr>
          <w:rFonts w:eastAsiaTheme="minorEastAsia" w:cstheme="minorBidi"/>
          <w:noProof/>
          <w:color w:val="auto"/>
          <w:lang w:val="en-SG" w:eastAsia="en-SG"/>
        </w:rPr>
      </w:pPr>
      <w:hyperlink w:anchor="_Toc62228134" w:history="1">
        <w:r w:rsidR="008067DA" w:rsidRPr="00AE5342">
          <w:rPr>
            <w:rStyle w:val="Hyperlink"/>
            <w:noProof/>
          </w:rPr>
          <w:t>Table 12. Intra MNP – Service to RFS Mapping</w:t>
        </w:r>
        <w:r w:rsidR="008067DA">
          <w:rPr>
            <w:noProof/>
            <w:webHidden/>
          </w:rPr>
          <w:tab/>
        </w:r>
        <w:r w:rsidR="008067DA">
          <w:rPr>
            <w:noProof/>
            <w:webHidden/>
          </w:rPr>
          <w:fldChar w:fldCharType="begin"/>
        </w:r>
        <w:r w:rsidR="008067DA">
          <w:rPr>
            <w:noProof/>
            <w:webHidden/>
          </w:rPr>
          <w:instrText xml:space="preserve"> PAGEREF _Toc62228134 \h </w:instrText>
        </w:r>
        <w:r w:rsidR="008067DA">
          <w:rPr>
            <w:noProof/>
            <w:webHidden/>
          </w:rPr>
        </w:r>
        <w:r w:rsidR="008067DA">
          <w:rPr>
            <w:noProof/>
            <w:webHidden/>
          </w:rPr>
          <w:fldChar w:fldCharType="separate"/>
        </w:r>
        <w:r w:rsidR="00FF4FEC">
          <w:rPr>
            <w:noProof/>
            <w:webHidden/>
          </w:rPr>
          <w:t>11</w:t>
        </w:r>
        <w:r w:rsidR="008067DA">
          <w:rPr>
            <w:noProof/>
            <w:webHidden/>
          </w:rPr>
          <w:fldChar w:fldCharType="end"/>
        </w:r>
      </w:hyperlink>
    </w:p>
    <w:p w14:paraId="0BFAF21E" w14:textId="28C2E00B" w:rsidR="008067DA" w:rsidRDefault="0060293A">
      <w:pPr>
        <w:pStyle w:val="TableofFigures"/>
        <w:tabs>
          <w:tab w:val="right" w:leader="dot" w:pos="9458"/>
        </w:tabs>
        <w:rPr>
          <w:rFonts w:eastAsiaTheme="minorEastAsia" w:cstheme="minorBidi"/>
          <w:noProof/>
          <w:color w:val="auto"/>
          <w:lang w:val="en-SG" w:eastAsia="en-SG"/>
        </w:rPr>
      </w:pPr>
      <w:hyperlink w:anchor="_Toc62228135" w:history="1">
        <w:r w:rsidR="008067DA" w:rsidRPr="00AE5342">
          <w:rPr>
            <w:rStyle w:val="Hyperlink"/>
            <w:noProof/>
          </w:rPr>
          <w:t>Table 13. Inter MNP – Service to RFS Mapping</w:t>
        </w:r>
        <w:r w:rsidR="008067DA">
          <w:rPr>
            <w:noProof/>
            <w:webHidden/>
          </w:rPr>
          <w:tab/>
        </w:r>
        <w:r w:rsidR="008067DA">
          <w:rPr>
            <w:noProof/>
            <w:webHidden/>
          </w:rPr>
          <w:fldChar w:fldCharType="begin"/>
        </w:r>
        <w:r w:rsidR="008067DA">
          <w:rPr>
            <w:noProof/>
            <w:webHidden/>
          </w:rPr>
          <w:instrText xml:space="preserve"> PAGEREF _Toc62228135 \h </w:instrText>
        </w:r>
        <w:r w:rsidR="008067DA">
          <w:rPr>
            <w:noProof/>
            <w:webHidden/>
          </w:rPr>
        </w:r>
        <w:r w:rsidR="008067DA">
          <w:rPr>
            <w:noProof/>
            <w:webHidden/>
          </w:rPr>
          <w:fldChar w:fldCharType="separate"/>
        </w:r>
        <w:r w:rsidR="00FF4FEC">
          <w:rPr>
            <w:noProof/>
            <w:webHidden/>
          </w:rPr>
          <w:t>11</w:t>
        </w:r>
        <w:r w:rsidR="008067DA">
          <w:rPr>
            <w:noProof/>
            <w:webHidden/>
          </w:rPr>
          <w:fldChar w:fldCharType="end"/>
        </w:r>
      </w:hyperlink>
    </w:p>
    <w:p w14:paraId="35271F13" w14:textId="16E383F6" w:rsidR="008067DA" w:rsidRDefault="0060293A">
      <w:pPr>
        <w:pStyle w:val="TableofFigures"/>
        <w:tabs>
          <w:tab w:val="right" w:leader="dot" w:pos="9458"/>
        </w:tabs>
        <w:rPr>
          <w:rFonts w:eastAsiaTheme="minorEastAsia" w:cstheme="minorBidi"/>
          <w:noProof/>
          <w:color w:val="auto"/>
          <w:lang w:val="en-SG" w:eastAsia="en-SG"/>
        </w:rPr>
      </w:pPr>
      <w:hyperlink w:anchor="_Toc62228136" w:history="1">
        <w:r w:rsidR="008067DA" w:rsidRPr="00AE5342">
          <w:rPr>
            <w:rStyle w:val="Hyperlink"/>
            <w:noProof/>
          </w:rPr>
          <w:t>Table 14. Fixed Wireless – Additional RFS</w:t>
        </w:r>
        <w:r w:rsidR="008067DA">
          <w:rPr>
            <w:noProof/>
            <w:webHidden/>
          </w:rPr>
          <w:tab/>
        </w:r>
        <w:r w:rsidR="008067DA">
          <w:rPr>
            <w:noProof/>
            <w:webHidden/>
          </w:rPr>
          <w:fldChar w:fldCharType="begin"/>
        </w:r>
        <w:r w:rsidR="008067DA">
          <w:rPr>
            <w:noProof/>
            <w:webHidden/>
          </w:rPr>
          <w:instrText xml:space="preserve"> PAGEREF _Toc62228136 \h </w:instrText>
        </w:r>
        <w:r w:rsidR="008067DA">
          <w:rPr>
            <w:noProof/>
            <w:webHidden/>
          </w:rPr>
        </w:r>
        <w:r w:rsidR="008067DA">
          <w:rPr>
            <w:noProof/>
            <w:webHidden/>
          </w:rPr>
          <w:fldChar w:fldCharType="separate"/>
        </w:r>
        <w:r w:rsidR="00FF4FEC">
          <w:rPr>
            <w:noProof/>
            <w:webHidden/>
          </w:rPr>
          <w:t>11</w:t>
        </w:r>
        <w:r w:rsidR="008067DA">
          <w:rPr>
            <w:noProof/>
            <w:webHidden/>
          </w:rPr>
          <w:fldChar w:fldCharType="end"/>
        </w:r>
      </w:hyperlink>
    </w:p>
    <w:p w14:paraId="33835F3B" w14:textId="0205F810" w:rsidR="00F86831" w:rsidRDefault="009E5C2D" w:rsidP="00D97E83">
      <w:pPr>
        <w:spacing w:before="240" w:after="240" w:line="312" w:lineRule="auto"/>
      </w:pPr>
      <w:r>
        <w:fldChar w:fldCharType="end"/>
      </w:r>
      <w:r w:rsidR="00F86831">
        <w:br w:type="page"/>
      </w:r>
    </w:p>
    <w:p w14:paraId="51E92DFA" w14:textId="77777777" w:rsidR="00422692" w:rsidRDefault="00422692" w:rsidP="00F86831">
      <w:pPr>
        <w:sectPr w:rsidR="00422692" w:rsidSect="0040324B">
          <w:pgSz w:w="11906" w:h="16838" w:code="9"/>
          <w:pgMar w:top="2835" w:right="1134" w:bottom="1440" w:left="1304" w:header="567" w:footer="227" w:gutter="0"/>
          <w:cols w:space="708"/>
          <w:docGrid w:linePitch="360"/>
        </w:sectPr>
      </w:pPr>
    </w:p>
    <w:p w14:paraId="7995BDF6" w14:textId="77777777" w:rsidR="00D6130B" w:rsidRDefault="00D6130B" w:rsidP="00D6130B">
      <w:pPr>
        <w:pStyle w:val="Heading1"/>
      </w:pPr>
      <w:bookmarkStart w:id="332" w:name="_Toc353367164"/>
      <w:bookmarkStart w:id="333" w:name="_Toc450044125"/>
      <w:bookmarkStart w:id="334" w:name="_Toc89863627"/>
      <w:r w:rsidRPr="001D2B6A">
        <w:lastRenderedPageBreak/>
        <w:t xml:space="preserve">About </w:t>
      </w:r>
      <w:r>
        <w:t>T</w:t>
      </w:r>
      <w:r w:rsidRPr="001D2B6A">
        <w:t xml:space="preserve">his </w:t>
      </w:r>
      <w:r>
        <w:t>D</w:t>
      </w:r>
      <w:r w:rsidRPr="001D2B6A">
        <w:t>ocument</w:t>
      </w:r>
      <w:bookmarkEnd w:id="332"/>
      <w:bookmarkEnd w:id="333"/>
      <w:bookmarkEnd w:id="334"/>
    </w:p>
    <w:p w14:paraId="00A58706" w14:textId="30D55616" w:rsidR="00D6130B" w:rsidRPr="00C22BCF" w:rsidRDefault="00D6130B" w:rsidP="0083208E">
      <w:r w:rsidRPr="00C22BCF">
        <w:t>This document is a high-level design document</w:t>
      </w:r>
      <w:r w:rsidR="00277BF9" w:rsidRPr="00C22BCF">
        <w:t>. It is aimed to describe the Catalog Driven P</w:t>
      </w:r>
      <w:r w:rsidR="00C22BCF" w:rsidRPr="00C22BCF">
        <w:t>rovisioning and Activation</w:t>
      </w:r>
      <w:r w:rsidR="00277BF9" w:rsidRPr="00C22BCF">
        <w:t xml:space="preserve"> solution for </w:t>
      </w:r>
      <w:r w:rsidR="00DF3356">
        <w:t>Trident Optima</w:t>
      </w:r>
      <w:r w:rsidR="000105F9">
        <w:t xml:space="preserve"> Integration</w:t>
      </w:r>
      <w:r w:rsidR="00277BF9" w:rsidRPr="00C22BCF">
        <w:t xml:space="preserve"> at a high level. Any low level technical detail will be defined in LLD (Function Specifications Document) at a later stage. </w:t>
      </w:r>
    </w:p>
    <w:p w14:paraId="56520F08" w14:textId="34DFE7EF" w:rsidR="00C22BCF" w:rsidRPr="00C22BCF" w:rsidRDefault="00C22BCF" w:rsidP="0083208E"/>
    <w:p w14:paraId="274DB6A9" w14:textId="599C9F1D" w:rsidR="00C22BCF" w:rsidRPr="00C22BCF" w:rsidRDefault="00C22BCF" w:rsidP="00C22BCF">
      <w:r w:rsidRPr="00C22BCF">
        <w:t xml:space="preserve">The </w:t>
      </w:r>
      <w:r w:rsidR="00DF3356">
        <w:t xml:space="preserve">Optima-USPS </w:t>
      </w:r>
      <w:r w:rsidRPr="00C22BCF">
        <w:t>project has two Phases, which cover the following:</w:t>
      </w:r>
    </w:p>
    <w:p w14:paraId="39A0442C" w14:textId="23F8B52E" w:rsidR="00C22BCF" w:rsidRPr="00C22BCF" w:rsidRDefault="00C22BCF" w:rsidP="00660771">
      <w:pPr>
        <w:pStyle w:val="ListParagraph"/>
        <w:numPr>
          <w:ilvl w:val="0"/>
          <w:numId w:val="11"/>
        </w:numPr>
        <w:rPr>
          <w:szCs w:val="22"/>
        </w:rPr>
      </w:pPr>
      <w:r w:rsidRPr="00C22BCF">
        <w:rPr>
          <w:szCs w:val="22"/>
        </w:rPr>
        <w:t>Phase I</w:t>
      </w:r>
      <w:r w:rsidR="00DF3356">
        <w:rPr>
          <w:szCs w:val="22"/>
        </w:rPr>
        <w:t>a</w:t>
      </w:r>
    </w:p>
    <w:p w14:paraId="73764B2E" w14:textId="0D96D2E8" w:rsidR="00C22BCF" w:rsidRDefault="00DF3356" w:rsidP="00660771">
      <w:pPr>
        <w:pStyle w:val="ListParagraph"/>
        <w:numPr>
          <w:ilvl w:val="1"/>
          <w:numId w:val="11"/>
        </w:numPr>
        <w:rPr>
          <w:szCs w:val="22"/>
        </w:rPr>
      </w:pPr>
      <w:r>
        <w:rPr>
          <w:szCs w:val="22"/>
        </w:rPr>
        <w:t xml:space="preserve">Basic services for wireless </w:t>
      </w:r>
      <w:r w:rsidR="003D3862">
        <w:rPr>
          <w:szCs w:val="22"/>
        </w:rPr>
        <w:t xml:space="preserve">prepaid and </w:t>
      </w:r>
      <w:r>
        <w:rPr>
          <w:szCs w:val="22"/>
        </w:rPr>
        <w:t>postpaid</w:t>
      </w:r>
    </w:p>
    <w:p w14:paraId="501248EA" w14:textId="33D46544" w:rsidR="00995A94" w:rsidRPr="00F62231" w:rsidRDefault="00995A94" w:rsidP="00F62231">
      <w:pPr>
        <w:pStyle w:val="ListParagraph"/>
        <w:numPr>
          <w:ilvl w:val="2"/>
          <w:numId w:val="11"/>
        </w:numPr>
        <w:rPr>
          <w:szCs w:val="22"/>
        </w:rPr>
      </w:pPr>
      <w:r>
        <w:rPr>
          <w:szCs w:val="22"/>
        </w:rPr>
        <w:t>Includes RFS related to Critical NEs i.e. HLR, UPCC, ONEOCS</w:t>
      </w:r>
      <w:r w:rsidR="009914B7">
        <w:rPr>
          <w:szCs w:val="22"/>
        </w:rPr>
        <w:t>, DP9</w:t>
      </w:r>
    </w:p>
    <w:p w14:paraId="6AD22BD0" w14:textId="007BA506" w:rsidR="004A7FB9" w:rsidRDefault="004A7FB9" w:rsidP="004A7FB9">
      <w:pPr>
        <w:pStyle w:val="ListParagraph"/>
        <w:numPr>
          <w:ilvl w:val="1"/>
          <w:numId w:val="11"/>
        </w:numPr>
        <w:rPr>
          <w:szCs w:val="22"/>
        </w:rPr>
      </w:pPr>
      <w:r>
        <w:rPr>
          <w:szCs w:val="22"/>
        </w:rPr>
        <w:t>CRI Inquiry Special Handling</w:t>
      </w:r>
    </w:p>
    <w:p w14:paraId="2992C3C7" w14:textId="43493710" w:rsidR="004A7FB9" w:rsidRDefault="004A7FB9" w:rsidP="004A7FB9">
      <w:pPr>
        <w:pStyle w:val="ListParagraph"/>
        <w:numPr>
          <w:ilvl w:val="1"/>
          <w:numId w:val="11"/>
        </w:numPr>
        <w:rPr>
          <w:szCs w:val="22"/>
        </w:rPr>
      </w:pPr>
      <w:r>
        <w:rPr>
          <w:szCs w:val="22"/>
        </w:rPr>
        <w:t>Optima Notification for DSA</w:t>
      </w:r>
    </w:p>
    <w:p w14:paraId="06723AE9" w14:textId="0BC6EEBF" w:rsidR="004A7FB9" w:rsidRDefault="004A7FB9" w:rsidP="00205296">
      <w:pPr>
        <w:pStyle w:val="ListParagraph"/>
        <w:numPr>
          <w:ilvl w:val="0"/>
          <w:numId w:val="0"/>
        </w:numPr>
        <w:ind w:left="1440"/>
        <w:rPr>
          <w:szCs w:val="22"/>
        </w:rPr>
      </w:pPr>
    </w:p>
    <w:p w14:paraId="451B45D1" w14:textId="4F4E3D8C" w:rsidR="00C22BCF" w:rsidRPr="00C22BCF" w:rsidRDefault="00C22BCF" w:rsidP="00660771">
      <w:pPr>
        <w:pStyle w:val="ListParagraph"/>
        <w:numPr>
          <w:ilvl w:val="0"/>
          <w:numId w:val="11"/>
        </w:numPr>
        <w:rPr>
          <w:szCs w:val="22"/>
        </w:rPr>
      </w:pPr>
      <w:r w:rsidRPr="00C22BCF">
        <w:rPr>
          <w:szCs w:val="22"/>
        </w:rPr>
        <w:t>Phase I</w:t>
      </w:r>
      <w:r w:rsidR="00DF3356">
        <w:rPr>
          <w:szCs w:val="22"/>
        </w:rPr>
        <w:t>b</w:t>
      </w:r>
    </w:p>
    <w:p w14:paraId="1F8B359C" w14:textId="1F74A675" w:rsidR="00C22BCF" w:rsidRDefault="00DF3356" w:rsidP="00660771">
      <w:pPr>
        <w:pStyle w:val="ListParagraph"/>
        <w:numPr>
          <w:ilvl w:val="1"/>
          <w:numId w:val="11"/>
        </w:numPr>
        <w:rPr>
          <w:szCs w:val="22"/>
        </w:rPr>
      </w:pPr>
      <w:r>
        <w:rPr>
          <w:szCs w:val="22"/>
        </w:rPr>
        <w:t>Rest of wireless services</w:t>
      </w:r>
      <w:r w:rsidR="00053923">
        <w:rPr>
          <w:szCs w:val="22"/>
        </w:rPr>
        <w:t xml:space="preserve"> for prepaid and postpa</w:t>
      </w:r>
      <w:r w:rsidR="001F4D68">
        <w:rPr>
          <w:szCs w:val="22"/>
        </w:rPr>
        <w:t>i</w:t>
      </w:r>
      <w:r w:rsidR="00053923">
        <w:rPr>
          <w:szCs w:val="22"/>
        </w:rPr>
        <w:t>d</w:t>
      </w:r>
    </w:p>
    <w:p w14:paraId="5922A494" w14:textId="42588727" w:rsidR="0043321B" w:rsidRDefault="0043321B" w:rsidP="0043321B">
      <w:pPr>
        <w:pStyle w:val="ListParagraph"/>
        <w:numPr>
          <w:ilvl w:val="2"/>
          <w:numId w:val="11"/>
        </w:numPr>
        <w:rPr>
          <w:szCs w:val="22"/>
        </w:rPr>
      </w:pPr>
      <w:r>
        <w:rPr>
          <w:szCs w:val="22"/>
        </w:rPr>
        <w:t>Includes mostly RFS for Non Critical NEs. e.g. CWS</w:t>
      </w:r>
    </w:p>
    <w:p w14:paraId="5945CE3D" w14:textId="38CD6C65" w:rsidR="0069547F" w:rsidRDefault="0069547F" w:rsidP="0043321B">
      <w:pPr>
        <w:pStyle w:val="ListParagraph"/>
        <w:numPr>
          <w:ilvl w:val="2"/>
          <w:numId w:val="11"/>
        </w:numPr>
        <w:rPr>
          <w:szCs w:val="22"/>
        </w:rPr>
      </w:pPr>
      <w:r>
        <w:rPr>
          <w:szCs w:val="22"/>
        </w:rPr>
        <w:t>Change Bill Cycle</w:t>
      </w:r>
    </w:p>
    <w:p w14:paraId="3BC43575" w14:textId="58805C69" w:rsidR="0069547F" w:rsidRDefault="0069547F" w:rsidP="0043321B">
      <w:pPr>
        <w:pStyle w:val="ListParagraph"/>
        <w:numPr>
          <w:ilvl w:val="2"/>
          <w:numId w:val="11"/>
        </w:numPr>
        <w:rPr>
          <w:szCs w:val="22"/>
        </w:rPr>
      </w:pPr>
      <w:r>
        <w:rPr>
          <w:szCs w:val="22"/>
        </w:rPr>
        <w:t>Change Ownership</w:t>
      </w:r>
    </w:p>
    <w:p w14:paraId="5CD3188C" w14:textId="5B41D708" w:rsidR="00547E63" w:rsidRDefault="00547E63" w:rsidP="00547E63">
      <w:pPr>
        <w:pStyle w:val="ListParagraph"/>
        <w:numPr>
          <w:ilvl w:val="1"/>
          <w:numId w:val="11"/>
        </w:numPr>
        <w:rPr>
          <w:szCs w:val="22"/>
        </w:rPr>
      </w:pPr>
      <w:r>
        <w:rPr>
          <w:szCs w:val="22"/>
        </w:rPr>
        <w:t>Rest of the Optima Notification for non Optima northbound</w:t>
      </w:r>
      <w:r w:rsidR="005F1B29">
        <w:rPr>
          <w:szCs w:val="22"/>
        </w:rPr>
        <w:t>s</w:t>
      </w:r>
    </w:p>
    <w:p w14:paraId="1FEDA691" w14:textId="3B5C14AC" w:rsidR="00417F18" w:rsidRPr="00BC06AB" w:rsidRDefault="00417F18" w:rsidP="00205296">
      <w:pPr>
        <w:pStyle w:val="ListParagraph"/>
        <w:numPr>
          <w:ilvl w:val="2"/>
          <w:numId w:val="11"/>
        </w:numPr>
        <w:rPr>
          <w:szCs w:val="22"/>
        </w:rPr>
      </w:pPr>
      <w:r>
        <w:rPr>
          <w:szCs w:val="22"/>
        </w:rPr>
        <w:t>VASPROV Feature Activation and Deactivation</w:t>
      </w:r>
    </w:p>
    <w:p w14:paraId="43198458" w14:textId="79DEC717" w:rsidR="00463E3E" w:rsidRDefault="00463E3E" w:rsidP="006960C4">
      <w:pPr>
        <w:pStyle w:val="ListParagraph"/>
        <w:numPr>
          <w:ilvl w:val="1"/>
          <w:numId w:val="11"/>
        </w:numPr>
        <w:rPr>
          <w:szCs w:val="22"/>
        </w:rPr>
      </w:pPr>
      <w:r>
        <w:rPr>
          <w:szCs w:val="22"/>
        </w:rPr>
        <w:t>Subscriber Tagging – Optima File Notification</w:t>
      </w:r>
    </w:p>
    <w:p w14:paraId="7D2DBB47" w14:textId="7288B6F6" w:rsidR="00547E63" w:rsidRDefault="00C41F5A" w:rsidP="001E2E41">
      <w:pPr>
        <w:pStyle w:val="ListParagraph"/>
        <w:numPr>
          <w:ilvl w:val="1"/>
          <w:numId w:val="11"/>
        </w:numPr>
        <w:rPr>
          <w:szCs w:val="22"/>
        </w:rPr>
      </w:pPr>
      <w:r>
        <w:rPr>
          <w:szCs w:val="22"/>
        </w:rPr>
        <w:t>Special Handling</w:t>
      </w:r>
    </w:p>
    <w:p w14:paraId="5366AB69" w14:textId="01DFF415" w:rsidR="005D6B97" w:rsidRPr="00072336" w:rsidRDefault="00C41F5A" w:rsidP="00205296">
      <w:pPr>
        <w:pStyle w:val="ListParagraph"/>
        <w:numPr>
          <w:ilvl w:val="2"/>
          <w:numId w:val="11"/>
        </w:numPr>
      </w:pPr>
      <w:r>
        <w:rPr>
          <w:szCs w:val="22"/>
        </w:rPr>
        <w:t>DP9 Permanent Disconnect Special Handling</w:t>
      </w:r>
    </w:p>
    <w:p w14:paraId="07972BA0" w14:textId="77777777" w:rsidR="005D6B97" w:rsidRPr="006960C4" w:rsidRDefault="005D6B97" w:rsidP="005D6B97">
      <w:pPr>
        <w:pStyle w:val="ListParagraph"/>
        <w:numPr>
          <w:ilvl w:val="1"/>
          <w:numId w:val="11"/>
        </w:numPr>
        <w:rPr>
          <w:szCs w:val="22"/>
        </w:rPr>
      </w:pPr>
      <w:r w:rsidRPr="006960C4">
        <w:t>Notice of Disconnect for VOICE</w:t>
      </w:r>
    </w:p>
    <w:p w14:paraId="4D7146C1" w14:textId="77777777" w:rsidR="005D6B97" w:rsidRPr="006960C4" w:rsidRDefault="005D6B97" w:rsidP="005D6B97">
      <w:pPr>
        <w:pStyle w:val="ListParagraph"/>
        <w:numPr>
          <w:ilvl w:val="1"/>
          <w:numId w:val="11"/>
        </w:numPr>
        <w:rPr>
          <w:szCs w:val="22"/>
        </w:rPr>
      </w:pPr>
      <w:r w:rsidRPr="006960C4">
        <w:t>Notice of Disconnect for DATA</w:t>
      </w:r>
    </w:p>
    <w:p w14:paraId="0DB44BB5" w14:textId="77777777" w:rsidR="005D6B97" w:rsidRDefault="005D6B97" w:rsidP="005D6B97">
      <w:pPr>
        <w:pStyle w:val="ListParagraph"/>
        <w:numPr>
          <w:ilvl w:val="1"/>
          <w:numId w:val="11"/>
        </w:numPr>
        <w:rPr>
          <w:szCs w:val="22"/>
        </w:rPr>
      </w:pPr>
      <w:r>
        <w:rPr>
          <w:szCs w:val="22"/>
        </w:rPr>
        <w:t>SAT TV</w:t>
      </w:r>
    </w:p>
    <w:p w14:paraId="58C92051" w14:textId="1B2CB64A" w:rsidR="005D6B97" w:rsidRDefault="005D6B97" w:rsidP="005D6B97">
      <w:pPr>
        <w:pStyle w:val="ListParagraph"/>
        <w:numPr>
          <w:ilvl w:val="1"/>
          <w:numId w:val="11"/>
        </w:numPr>
        <w:rPr>
          <w:szCs w:val="22"/>
        </w:rPr>
      </w:pPr>
      <w:r>
        <w:rPr>
          <w:szCs w:val="22"/>
        </w:rPr>
        <w:t>IPTV</w:t>
      </w:r>
    </w:p>
    <w:p w14:paraId="1D59E8E3" w14:textId="148BC4A0" w:rsidR="009E1AE9" w:rsidRDefault="009E1AE9" w:rsidP="009E1AE9">
      <w:pPr>
        <w:pStyle w:val="ListParagraph"/>
        <w:numPr>
          <w:ilvl w:val="0"/>
          <w:numId w:val="11"/>
        </w:numPr>
        <w:rPr>
          <w:szCs w:val="22"/>
        </w:rPr>
      </w:pPr>
      <w:r>
        <w:rPr>
          <w:szCs w:val="22"/>
        </w:rPr>
        <w:t>Intra MNP</w:t>
      </w:r>
    </w:p>
    <w:p w14:paraId="5102FB13" w14:textId="4392463C" w:rsidR="009E1AE9" w:rsidRDefault="009E1AE9" w:rsidP="009E1AE9">
      <w:pPr>
        <w:pStyle w:val="ListParagraph"/>
        <w:numPr>
          <w:ilvl w:val="1"/>
          <w:numId w:val="11"/>
        </w:numPr>
        <w:rPr>
          <w:szCs w:val="22"/>
        </w:rPr>
      </w:pPr>
      <w:r>
        <w:rPr>
          <w:szCs w:val="22"/>
        </w:rPr>
        <w:t>Postpaid to Prepaid</w:t>
      </w:r>
    </w:p>
    <w:p w14:paraId="5D9D396C" w14:textId="4D3ADBE6" w:rsidR="009E1AE9" w:rsidRDefault="009E1AE9" w:rsidP="009E1AE9">
      <w:pPr>
        <w:pStyle w:val="ListParagraph"/>
        <w:numPr>
          <w:ilvl w:val="2"/>
          <w:numId w:val="11"/>
        </w:numPr>
        <w:rPr>
          <w:szCs w:val="22"/>
        </w:rPr>
      </w:pPr>
      <w:r>
        <w:rPr>
          <w:szCs w:val="22"/>
        </w:rPr>
        <w:t>Deactivation Postpaid</w:t>
      </w:r>
    </w:p>
    <w:p w14:paraId="18F2F498" w14:textId="14CD3518" w:rsidR="009E1AE9" w:rsidRDefault="009E1AE9" w:rsidP="009E1AE9">
      <w:pPr>
        <w:pStyle w:val="ListParagraph"/>
        <w:numPr>
          <w:ilvl w:val="2"/>
          <w:numId w:val="11"/>
        </w:numPr>
        <w:rPr>
          <w:szCs w:val="22"/>
        </w:rPr>
      </w:pPr>
      <w:r>
        <w:rPr>
          <w:szCs w:val="22"/>
        </w:rPr>
        <w:t>Activation Prepaid</w:t>
      </w:r>
    </w:p>
    <w:p w14:paraId="1F7A8421" w14:textId="0CBAA2A1" w:rsidR="009E1AE9" w:rsidRDefault="009E1AE9" w:rsidP="009E1AE9">
      <w:pPr>
        <w:pStyle w:val="ListParagraph"/>
        <w:numPr>
          <w:ilvl w:val="1"/>
          <w:numId w:val="11"/>
        </w:numPr>
        <w:rPr>
          <w:szCs w:val="22"/>
        </w:rPr>
      </w:pPr>
      <w:r>
        <w:rPr>
          <w:szCs w:val="22"/>
        </w:rPr>
        <w:t>Postpaid to Postpaid</w:t>
      </w:r>
    </w:p>
    <w:p w14:paraId="6EFDA14C" w14:textId="282AA77F" w:rsidR="009E1AE9" w:rsidRDefault="009E1AE9" w:rsidP="009E1AE9">
      <w:pPr>
        <w:pStyle w:val="ListParagraph"/>
        <w:numPr>
          <w:ilvl w:val="2"/>
          <w:numId w:val="11"/>
        </w:numPr>
        <w:rPr>
          <w:szCs w:val="22"/>
        </w:rPr>
      </w:pPr>
      <w:r>
        <w:rPr>
          <w:szCs w:val="22"/>
        </w:rPr>
        <w:t>Deactivation Postpaid</w:t>
      </w:r>
    </w:p>
    <w:p w14:paraId="78CF3C3B" w14:textId="137196C9" w:rsidR="009E1AE9" w:rsidRDefault="009E1AE9" w:rsidP="009E1AE9">
      <w:pPr>
        <w:pStyle w:val="ListParagraph"/>
        <w:numPr>
          <w:ilvl w:val="2"/>
          <w:numId w:val="11"/>
        </w:numPr>
        <w:rPr>
          <w:szCs w:val="22"/>
        </w:rPr>
      </w:pPr>
      <w:r>
        <w:rPr>
          <w:szCs w:val="22"/>
        </w:rPr>
        <w:t>Activation Postpaid</w:t>
      </w:r>
    </w:p>
    <w:p w14:paraId="6CF22789" w14:textId="3010FAA6" w:rsidR="009E1AE9" w:rsidRDefault="009E1AE9" w:rsidP="009E1AE9">
      <w:pPr>
        <w:pStyle w:val="ListParagraph"/>
        <w:numPr>
          <w:ilvl w:val="1"/>
          <w:numId w:val="11"/>
        </w:numPr>
        <w:rPr>
          <w:szCs w:val="22"/>
        </w:rPr>
      </w:pPr>
      <w:r>
        <w:rPr>
          <w:szCs w:val="22"/>
        </w:rPr>
        <w:lastRenderedPageBreak/>
        <w:t>Prepaid to Postpaid</w:t>
      </w:r>
    </w:p>
    <w:p w14:paraId="166C7046" w14:textId="5C23C6DE" w:rsidR="009E1AE9" w:rsidRDefault="009E1AE9" w:rsidP="009E1AE9">
      <w:pPr>
        <w:pStyle w:val="ListParagraph"/>
        <w:numPr>
          <w:ilvl w:val="2"/>
          <w:numId w:val="11"/>
        </w:numPr>
        <w:rPr>
          <w:szCs w:val="22"/>
        </w:rPr>
      </w:pPr>
      <w:r>
        <w:rPr>
          <w:szCs w:val="22"/>
        </w:rPr>
        <w:t>Deactivation Prepaid</w:t>
      </w:r>
    </w:p>
    <w:p w14:paraId="63910BE3" w14:textId="59E94461" w:rsidR="009E1AE9" w:rsidRDefault="009E1AE9" w:rsidP="009E1AE9">
      <w:pPr>
        <w:pStyle w:val="ListParagraph"/>
        <w:numPr>
          <w:ilvl w:val="2"/>
          <w:numId w:val="11"/>
        </w:numPr>
        <w:rPr>
          <w:szCs w:val="22"/>
        </w:rPr>
      </w:pPr>
      <w:r>
        <w:rPr>
          <w:szCs w:val="22"/>
        </w:rPr>
        <w:t>Activation Postpaid (Will use the existing workflow)</w:t>
      </w:r>
    </w:p>
    <w:p w14:paraId="64F123E3" w14:textId="10532840" w:rsidR="009E1AE9" w:rsidRDefault="009E1AE9" w:rsidP="009E1AE9">
      <w:pPr>
        <w:pStyle w:val="ListParagraph"/>
        <w:numPr>
          <w:ilvl w:val="1"/>
          <w:numId w:val="11"/>
        </w:numPr>
        <w:rPr>
          <w:szCs w:val="22"/>
        </w:rPr>
      </w:pPr>
      <w:r>
        <w:rPr>
          <w:szCs w:val="22"/>
        </w:rPr>
        <w:t>Prepaid to Prepaid</w:t>
      </w:r>
    </w:p>
    <w:p w14:paraId="613BDA84" w14:textId="45AF25DA" w:rsidR="009E1AE9" w:rsidRDefault="009E1AE9" w:rsidP="009E1AE9">
      <w:pPr>
        <w:pStyle w:val="ListParagraph"/>
        <w:numPr>
          <w:ilvl w:val="2"/>
          <w:numId w:val="11"/>
        </w:numPr>
        <w:rPr>
          <w:szCs w:val="22"/>
        </w:rPr>
      </w:pPr>
      <w:r>
        <w:rPr>
          <w:szCs w:val="22"/>
        </w:rPr>
        <w:t>Deactivation Prepaid</w:t>
      </w:r>
    </w:p>
    <w:p w14:paraId="3F0817AA" w14:textId="06792F93" w:rsidR="009E1AE9" w:rsidRPr="00461190" w:rsidRDefault="009E1AE9" w:rsidP="00205296">
      <w:pPr>
        <w:pStyle w:val="ListParagraph"/>
        <w:numPr>
          <w:ilvl w:val="2"/>
          <w:numId w:val="11"/>
        </w:numPr>
        <w:rPr>
          <w:szCs w:val="22"/>
        </w:rPr>
      </w:pPr>
      <w:r>
        <w:rPr>
          <w:szCs w:val="22"/>
        </w:rPr>
        <w:t>Activation Prepaid</w:t>
      </w:r>
    </w:p>
    <w:p w14:paraId="350CB1A7" w14:textId="532B7F8F" w:rsidR="00B26494" w:rsidRDefault="00B26494" w:rsidP="00B26494">
      <w:pPr>
        <w:pStyle w:val="ListParagraph"/>
        <w:numPr>
          <w:ilvl w:val="0"/>
          <w:numId w:val="11"/>
        </w:numPr>
        <w:rPr>
          <w:szCs w:val="22"/>
        </w:rPr>
      </w:pPr>
      <w:r>
        <w:rPr>
          <w:szCs w:val="22"/>
        </w:rPr>
        <w:t>Inter MNP</w:t>
      </w:r>
    </w:p>
    <w:p w14:paraId="43083620" w14:textId="706EB3F5" w:rsidR="00B26494" w:rsidRDefault="00B26494" w:rsidP="00B26494">
      <w:pPr>
        <w:pStyle w:val="ListParagraph"/>
        <w:numPr>
          <w:ilvl w:val="1"/>
          <w:numId w:val="11"/>
        </w:numPr>
        <w:rPr>
          <w:szCs w:val="22"/>
        </w:rPr>
      </w:pPr>
      <w:r>
        <w:rPr>
          <w:szCs w:val="22"/>
        </w:rPr>
        <w:t>Port out (Postpaid)</w:t>
      </w:r>
    </w:p>
    <w:p w14:paraId="2D113707" w14:textId="77777777" w:rsidR="00B26494" w:rsidRDefault="00B26494" w:rsidP="00B26494">
      <w:pPr>
        <w:pStyle w:val="ListParagraph"/>
        <w:numPr>
          <w:ilvl w:val="2"/>
          <w:numId w:val="11"/>
        </w:numPr>
        <w:rPr>
          <w:szCs w:val="22"/>
        </w:rPr>
      </w:pPr>
      <w:r>
        <w:rPr>
          <w:szCs w:val="22"/>
        </w:rPr>
        <w:t>Deactivation Postpaid</w:t>
      </w:r>
    </w:p>
    <w:p w14:paraId="1E51B676" w14:textId="7331B2B4" w:rsidR="00B26494" w:rsidRDefault="00B26494" w:rsidP="00B26494">
      <w:pPr>
        <w:pStyle w:val="ListParagraph"/>
        <w:numPr>
          <w:ilvl w:val="1"/>
          <w:numId w:val="11"/>
        </w:numPr>
        <w:rPr>
          <w:szCs w:val="22"/>
        </w:rPr>
      </w:pPr>
      <w:r>
        <w:rPr>
          <w:szCs w:val="22"/>
        </w:rPr>
        <w:t>Port out (Prepaid)</w:t>
      </w:r>
    </w:p>
    <w:p w14:paraId="63A59C98" w14:textId="30FC1ADA" w:rsidR="00B26494" w:rsidRDefault="00B26494" w:rsidP="00D341B2">
      <w:pPr>
        <w:pStyle w:val="ListParagraph"/>
        <w:numPr>
          <w:ilvl w:val="2"/>
          <w:numId w:val="11"/>
        </w:numPr>
        <w:rPr>
          <w:szCs w:val="22"/>
        </w:rPr>
      </w:pPr>
      <w:r>
        <w:rPr>
          <w:szCs w:val="22"/>
        </w:rPr>
        <w:t>Deactivation Prepaid</w:t>
      </w:r>
    </w:p>
    <w:p w14:paraId="63756BB4" w14:textId="7E18EDA6" w:rsidR="00B26494" w:rsidRDefault="00B26494" w:rsidP="00B26494">
      <w:pPr>
        <w:pStyle w:val="ListParagraph"/>
        <w:numPr>
          <w:ilvl w:val="1"/>
          <w:numId w:val="11"/>
        </w:numPr>
        <w:rPr>
          <w:szCs w:val="22"/>
        </w:rPr>
      </w:pPr>
      <w:r>
        <w:rPr>
          <w:szCs w:val="22"/>
        </w:rPr>
        <w:t>Port in (Postpaid Pre-Activation)</w:t>
      </w:r>
    </w:p>
    <w:p w14:paraId="7E824DEE" w14:textId="0A47727B" w:rsidR="00B26494" w:rsidRDefault="00B26494" w:rsidP="00B26494">
      <w:pPr>
        <w:pStyle w:val="ListParagraph"/>
        <w:numPr>
          <w:ilvl w:val="2"/>
          <w:numId w:val="11"/>
        </w:numPr>
        <w:rPr>
          <w:szCs w:val="22"/>
        </w:rPr>
      </w:pPr>
      <w:r>
        <w:rPr>
          <w:szCs w:val="22"/>
        </w:rPr>
        <w:t>Pre-Activation Postpaid</w:t>
      </w:r>
    </w:p>
    <w:p w14:paraId="3C248466" w14:textId="345F34AF" w:rsidR="00B26494" w:rsidRDefault="00B26494" w:rsidP="00B26494">
      <w:pPr>
        <w:pStyle w:val="ListParagraph"/>
        <w:numPr>
          <w:ilvl w:val="1"/>
          <w:numId w:val="11"/>
        </w:numPr>
        <w:rPr>
          <w:szCs w:val="22"/>
        </w:rPr>
      </w:pPr>
      <w:r>
        <w:rPr>
          <w:szCs w:val="22"/>
        </w:rPr>
        <w:t>Port in (Postpaid Activation)</w:t>
      </w:r>
    </w:p>
    <w:p w14:paraId="5FF80C67" w14:textId="0E69F7D3" w:rsidR="00B26494" w:rsidRDefault="00B26494" w:rsidP="00B26494">
      <w:pPr>
        <w:pStyle w:val="ListParagraph"/>
        <w:numPr>
          <w:ilvl w:val="2"/>
          <w:numId w:val="11"/>
        </w:numPr>
        <w:rPr>
          <w:szCs w:val="22"/>
        </w:rPr>
      </w:pPr>
      <w:r>
        <w:rPr>
          <w:szCs w:val="22"/>
        </w:rPr>
        <w:t>Activation Postpaid</w:t>
      </w:r>
    </w:p>
    <w:p w14:paraId="3EB410EC" w14:textId="56A168C0" w:rsidR="00B26494" w:rsidRDefault="00B26494" w:rsidP="00B26494">
      <w:pPr>
        <w:pStyle w:val="ListParagraph"/>
        <w:numPr>
          <w:ilvl w:val="1"/>
          <w:numId w:val="11"/>
        </w:numPr>
        <w:rPr>
          <w:szCs w:val="22"/>
        </w:rPr>
      </w:pPr>
      <w:r>
        <w:rPr>
          <w:szCs w:val="22"/>
        </w:rPr>
        <w:t>Port in (Prepaid Activation)</w:t>
      </w:r>
    </w:p>
    <w:p w14:paraId="5D235125" w14:textId="51C4F2BA" w:rsidR="00B26494" w:rsidRDefault="00B26494" w:rsidP="00D341B2">
      <w:pPr>
        <w:pStyle w:val="ListParagraph"/>
        <w:numPr>
          <w:ilvl w:val="2"/>
          <w:numId w:val="11"/>
        </w:numPr>
        <w:rPr>
          <w:ins w:id="335" w:author="Lai, Kamhoong (Nokia - SG/Singapore)" w:date="2021-12-08T11:29:00Z"/>
          <w:szCs w:val="22"/>
        </w:rPr>
      </w:pPr>
      <w:r w:rsidRPr="00D341B2">
        <w:rPr>
          <w:szCs w:val="22"/>
        </w:rPr>
        <w:t>Activation Postpaid</w:t>
      </w:r>
    </w:p>
    <w:p w14:paraId="6B82FEFE" w14:textId="77777777" w:rsidR="0060293A" w:rsidRDefault="0060293A" w:rsidP="0060293A">
      <w:pPr>
        <w:pStyle w:val="ListParagraph"/>
        <w:numPr>
          <w:ilvl w:val="0"/>
          <w:numId w:val="11"/>
        </w:numPr>
        <w:rPr>
          <w:ins w:id="336" w:author="Lai, Kamhoong (Nokia - SG/Singapore)" w:date="2021-12-08T11:30:00Z"/>
          <w:szCs w:val="22"/>
        </w:rPr>
      </w:pPr>
      <w:ins w:id="337" w:author="Lai, Kamhoong (Nokia - SG/Singapore)" w:date="2021-12-08T11:30:00Z">
        <w:r>
          <w:rPr>
            <w:szCs w:val="22"/>
          </w:rPr>
          <w:t>Inter MNP (Non-DSA)</w:t>
        </w:r>
      </w:ins>
    </w:p>
    <w:p w14:paraId="1B7D34E9" w14:textId="77777777" w:rsidR="0060293A" w:rsidRDefault="0060293A" w:rsidP="0060293A">
      <w:pPr>
        <w:pStyle w:val="ListParagraph"/>
        <w:numPr>
          <w:ilvl w:val="1"/>
          <w:numId w:val="11"/>
        </w:numPr>
        <w:rPr>
          <w:ins w:id="338" w:author="Lai, Kamhoong (Nokia - SG/Singapore)" w:date="2021-12-08T11:30:00Z"/>
          <w:szCs w:val="22"/>
        </w:rPr>
      </w:pPr>
      <w:ins w:id="339" w:author="Lai, Kamhoong (Nokia - SG/Singapore)" w:date="2021-12-08T11:30:00Z">
        <w:r>
          <w:rPr>
            <w:szCs w:val="22"/>
          </w:rPr>
          <w:t>Port in (Postpaid Activation)</w:t>
        </w:r>
      </w:ins>
    </w:p>
    <w:p w14:paraId="2D639202" w14:textId="77777777" w:rsidR="0060293A" w:rsidRDefault="0060293A" w:rsidP="0060293A">
      <w:pPr>
        <w:pStyle w:val="ListParagraph"/>
        <w:numPr>
          <w:ilvl w:val="2"/>
          <w:numId w:val="11"/>
        </w:numPr>
        <w:rPr>
          <w:ins w:id="340" w:author="Lai, Kamhoong (Nokia - SG/Singapore)" w:date="2021-12-08T11:30:00Z"/>
          <w:szCs w:val="22"/>
        </w:rPr>
      </w:pPr>
      <w:ins w:id="341" w:author="Lai, Kamhoong (Nokia - SG/Singapore)" w:date="2021-12-08T11:30:00Z">
        <w:r>
          <w:rPr>
            <w:szCs w:val="22"/>
          </w:rPr>
          <w:t>Activation Postpaid</w:t>
        </w:r>
      </w:ins>
    </w:p>
    <w:p w14:paraId="0BA0BCE3" w14:textId="77777777" w:rsidR="0060293A" w:rsidRDefault="0060293A" w:rsidP="0060293A">
      <w:pPr>
        <w:pStyle w:val="ListParagraph"/>
        <w:numPr>
          <w:ilvl w:val="0"/>
          <w:numId w:val="0"/>
        </w:numPr>
        <w:ind w:left="720"/>
        <w:rPr>
          <w:szCs w:val="22"/>
        </w:rPr>
        <w:pPrChange w:id="342" w:author="Lai, Kamhoong (Nokia - SG/Singapore)" w:date="2021-12-08T11:30:00Z">
          <w:pPr>
            <w:pStyle w:val="ListParagraph"/>
            <w:numPr>
              <w:ilvl w:val="2"/>
              <w:numId w:val="11"/>
            </w:numPr>
            <w:ind w:left="2160"/>
          </w:pPr>
        </w:pPrChange>
      </w:pPr>
    </w:p>
    <w:p w14:paraId="115CA47B" w14:textId="519B03BD" w:rsidR="00C22BCF" w:rsidRPr="001D2B6A" w:rsidRDefault="00C22BCF">
      <w:r w:rsidRPr="00C22BCF">
        <w:t>The document is describing Phase I</w:t>
      </w:r>
      <w:r w:rsidR="00A02399">
        <w:t>a</w:t>
      </w:r>
      <w:r w:rsidRPr="00C22BCF">
        <w:t xml:space="preserve"> </w:t>
      </w:r>
      <w:r w:rsidR="0088367F">
        <w:t xml:space="preserve">and </w:t>
      </w:r>
      <w:r w:rsidRPr="00C22BCF">
        <w:t>Phase I</w:t>
      </w:r>
      <w:r w:rsidR="00A02399">
        <w:t>b</w:t>
      </w:r>
      <w:r w:rsidR="0088367F">
        <w:t xml:space="preserve"> </w:t>
      </w:r>
      <w:r w:rsidR="00927FE3">
        <w:t>for both wireless and wireline services</w:t>
      </w:r>
      <w:r w:rsidRPr="00C22BCF">
        <w:t>. It is a single document covering the full project.</w:t>
      </w:r>
      <w:r w:rsidR="009E1AE9">
        <w:t xml:space="preserve"> The document will also describe the new added use cases for Intra MNP</w:t>
      </w:r>
      <w:r w:rsidR="00B26494">
        <w:t xml:space="preserve"> and Inter MNP</w:t>
      </w:r>
      <w:r w:rsidR="009E1AE9">
        <w:t>.</w:t>
      </w:r>
    </w:p>
    <w:p w14:paraId="6939A002" w14:textId="77777777" w:rsidR="00D6130B" w:rsidRDefault="00D6130B" w:rsidP="00D6130B">
      <w:pPr>
        <w:pStyle w:val="Heading2"/>
      </w:pPr>
      <w:bookmarkStart w:id="343" w:name="_Toc353367165"/>
      <w:bookmarkStart w:id="344" w:name="_Toc443255007"/>
      <w:bookmarkStart w:id="345" w:name="_Toc450044126"/>
      <w:bookmarkStart w:id="346" w:name="_Toc89863628"/>
      <w:r w:rsidRPr="001D2B6A">
        <w:t>Audience</w:t>
      </w:r>
      <w:bookmarkEnd w:id="343"/>
      <w:bookmarkEnd w:id="344"/>
      <w:bookmarkEnd w:id="345"/>
      <w:bookmarkEnd w:id="346"/>
    </w:p>
    <w:p w14:paraId="62BC5AB8" w14:textId="77777777" w:rsidR="00D6130B" w:rsidRPr="001D2B6A" w:rsidRDefault="00D6130B" w:rsidP="00B1266E">
      <w:r w:rsidRPr="00B6781D">
        <w:t>This document is intended to be read by customer staff with a detailed understanding of the technical domain in question, and the ability to identify incorrect, misstated or missing statements and empowered to comment and agree these, as appropriate prior to formal acceptance</w:t>
      </w:r>
      <w:r w:rsidRPr="001D2B6A">
        <w:t>.</w:t>
      </w:r>
    </w:p>
    <w:p w14:paraId="719BCC7C" w14:textId="77777777" w:rsidR="00D6130B" w:rsidRPr="001D2B6A" w:rsidRDefault="00D6130B" w:rsidP="00D6130B">
      <w:pPr>
        <w:pStyle w:val="Heading2"/>
      </w:pPr>
      <w:bookmarkStart w:id="347" w:name="_Toc353367168"/>
      <w:bookmarkStart w:id="348" w:name="_Toc443255009"/>
      <w:bookmarkStart w:id="349" w:name="_Toc450044128"/>
      <w:bookmarkStart w:id="350" w:name="_Toc89863629"/>
      <w:r w:rsidRPr="001D2B6A">
        <w:t xml:space="preserve">Terms and </w:t>
      </w:r>
      <w:r>
        <w:t>C</w:t>
      </w:r>
      <w:r w:rsidRPr="001D2B6A">
        <w:t>oncepts</w:t>
      </w:r>
      <w:bookmarkEnd w:id="347"/>
      <w:bookmarkEnd w:id="348"/>
      <w:bookmarkEnd w:id="349"/>
      <w:bookmarkEnd w:id="350"/>
    </w:p>
    <w:p w14:paraId="0100ABDC" w14:textId="77777777" w:rsidR="00D6130B" w:rsidRPr="001D2B6A" w:rsidRDefault="00D6130B" w:rsidP="00B1266E">
      <w:r>
        <w:t>Fo</w:t>
      </w:r>
      <w:r w:rsidRPr="001D2B6A">
        <w:t>llowing abbreviations, terms and concepts are used in the document:</w:t>
      </w:r>
    </w:p>
    <w:p w14:paraId="4597F561" w14:textId="77777777" w:rsidR="008528B3" w:rsidRPr="001D2B6A" w:rsidRDefault="008528B3" w:rsidP="008528B3">
      <w:pPr>
        <w:pStyle w:val="Heading2"/>
      </w:pPr>
      <w:bookmarkStart w:id="351" w:name="_Toc353367167"/>
      <w:bookmarkStart w:id="352" w:name="_Toc443255008"/>
      <w:bookmarkStart w:id="353" w:name="_Toc450044127"/>
      <w:bookmarkStart w:id="354" w:name="_Toc89863630"/>
      <w:r w:rsidRPr="001D2B6A">
        <w:lastRenderedPageBreak/>
        <w:t xml:space="preserve">Typographic </w:t>
      </w:r>
      <w:r>
        <w:t>C</w:t>
      </w:r>
      <w:r w:rsidRPr="001D2B6A">
        <w:t>onventions</w:t>
      </w:r>
      <w:bookmarkEnd w:id="351"/>
      <w:bookmarkEnd w:id="352"/>
      <w:bookmarkEnd w:id="353"/>
      <w:bookmarkEnd w:id="354"/>
    </w:p>
    <w:p w14:paraId="71AD6BDF" w14:textId="77777777" w:rsidR="008528B3" w:rsidRPr="001D2B6A" w:rsidRDefault="008528B3" w:rsidP="008528B3">
      <w:r w:rsidRPr="001D2B6A">
        <w:t>The following text styles identify special information used in the document:</w:t>
      </w:r>
    </w:p>
    <w:tbl>
      <w:tblPr>
        <w:tblStyle w:val="TableGrid"/>
        <w:tblW w:w="9525" w:type="dxa"/>
        <w:tblInd w:w="-5" w:type="dxa"/>
        <w:tblLayout w:type="fixed"/>
        <w:tblLook w:val="04A0" w:firstRow="1" w:lastRow="0" w:firstColumn="1" w:lastColumn="0" w:noHBand="0" w:noVBand="1"/>
      </w:tblPr>
      <w:tblGrid>
        <w:gridCol w:w="1843"/>
        <w:gridCol w:w="7682"/>
      </w:tblGrid>
      <w:tr w:rsidR="008528B3" w:rsidRPr="00D6130B" w14:paraId="06B04163" w14:textId="77777777" w:rsidTr="000F140E">
        <w:tc>
          <w:tcPr>
            <w:tcW w:w="1843" w:type="dxa"/>
            <w:shd w:val="clear" w:color="auto" w:fill="124191" w:themeFill="text1"/>
          </w:tcPr>
          <w:p w14:paraId="25102E7E" w14:textId="77777777" w:rsidR="008528B3" w:rsidRPr="00205296" w:rsidRDefault="008528B3" w:rsidP="000F140E">
            <w:pPr>
              <w:pStyle w:val="Body"/>
              <w:spacing w:after="120"/>
              <w:ind w:left="0"/>
              <w:rPr>
                <w:rFonts w:cstheme="minorHAnsi"/>
                <w:i/>
                <w:color w:val="FFFFFF" w:themeColor="background1"/>
                <w:sz w:val="22"/>
                <w:szCs w:val="22"/>
              </w:rPr>
            </w:pPr>
            <w:r w:rsidRPr="00205296">
              <w:rPr>
                <w:rFonts w:cstheme="minorHAnsi"/>
                <w:i/>
                <w:color w:val="FFFFFF" w:themeColor="background1"/>
                <w:sz w:val="22"/>
                <w:szCs w:val="22"/>
              </w:rPr>
              <w:t>Italics</w:t>
            </w:r>
          </w:p>
        </w:tc>
        <w:tc>
          <w:tcPr>
            <w:tcW w:w="7682" w:type="dxa"/>
          </w:tcPr>
          <w:p w14:paraId="78D46193" w14:textId="77777777" w:rsidR="008528B3" w:rsidRPr="00D6130B" w:rsidRDefault="008528B3" w:rsidP="000F140E">
            <w:pPr>
              <w:pStyle w:val="Body"/>
              <w:spacing w:after="120"/>
              <w:ind w:left="0"/>
              <w:rPr>
                <w:rFonts w:cstheme="minorHAnsi"/>
                <w:sz w:val="22"/>
                <w:szCs w:val="22"/>
              </w:rPr>
            </w:pPr>
            <w:r w:rsidRPr="00D6130B">
              <w:rPr>
                <w:rFonts w:cstheme="minorHAnsi"/>
                <w:sz w:val="22"/>
                <w:szCs w:val="22"/>
              </w:rPr>
              <w:t>Italicized text is used to call attention to cross-references.</w:t>
            </w:r>
          </w:p>
        </w:tc>
      </w:tr>
      <w:tr w:rsidR="008528B3" w:rsidRPr="00D6130B" w14:paraId="5F769C25" w14:textId="77777777" w:rsidTr="000F140E">
        <w:tc>
          <w:tcPr>
            <w:tcW w:w="1843" w:type="dxa"/>
            <w:shd w:val="clear" w:color="auto" w:fill="124191" w:themeFill="text1"/>
          </w:tcPr>
          <w:p w14:paraId="32C9258B" w14:textId="77777777" w:rsidR="008528B3" w:rsidRPr="00205296" w:rsidRDefault="008528B3" w:rsidP="000F140E">
            <w:pPr>
              <w:pStyle w:val="Body"/>
              <w:spacing w:after="120"/>
              <w:ind w:left="0"/>
              <w:rPr>
                <w:rFonts w:cstheme="minorHAnsi"/>
                <w:b/>
                <w:color w:val="FFFFFF" w:themeColor="background1"/>
                <w:sz w:val="22"/>
                <w:szCs w:val="22"/>
              </w:rPr>
            </w:pPr>
            <w:r w:rsidRPr="00205296">
              <w:rPr>
                <w:rFonts w:cstheme="minorHAnsi"/>
                <w:b/>
                <w:color w:val="FFFFFF" w:themeColor="background1"/>
                <w:sz w:val="22"/>
                <w:szCs w:val="22"/>
              </w:rPr>
              <w:t>Bold</w:t>
            </w:r>
          </w:p>
        </w:tc>
        <w:tc>
          <w:tcPr>
            <w:tcW w:w="7682" w:type="dxa"/>
          </w:tcPr>
          <w:p w14:paraId="69B21046" w14:textId="77777777" w:rsidR="008528B3" w:rsidRPr="00D6130B" w:rsidRDefault="008528B3" w:rsidP="000F140E">
            <w:pPr>
              <w:pStyle w:val="Body"/>
              <w:spacing w:after="120"/>
              <w:ind w:left="0"/>
              <w:rPr>
                <w:rFonts w:cstheme="minorHAnsi"/>
                <w:sz w:val="22"/>
                <w:szCs w:val="22"/>
              </w:rPr>
            </w:pPr>
            <w:r w:rsidRPr="00D6130B">
              <w:rPr>
                <w:rFonts w:cstheme="minorHAnsi"/>
                <w:sz w:val="22"/>
                <w:szCs w:val="22"/>
              </w:rPr>
              <w:t>Bold text is used for presenting:</w:t>
            </w:r>
          </w:p>
          <w:p w14:paraId="6F2731E8" w14:textId="77777777" w:rsidR="008528B3" w:rsidRPr="00D6130B" w:rsidRDefault="008528B3" w:rsidP="000F140E">
            <w:pPr>
              <w:pStyle w:val="Body"/>
              <w:numPr>
                <w:ilvl w:val="0"/>
                <w:numId w:val="8"/>
              </w:numPr>
              <w:spacing w:after="0"/>
              <w:ind w:left="714" w:hanging="357"/>
              <w:rPr>
                <w:rFonts w:cstheme="minorHAnsi"/>
                <w:sz w:val="22"/>
                <w:szCs w:val="22"/>
              </w:rPr>
            </w:pPr>
            <w:r w:rsidRPr="00D6130B">
              <w:rPr>
                <w:rFonts w:cstheme="minorHAnsi"/>
                <w:sz w:val="22"/>
                <w:szCs w:val="22"/>
              </w:rPr>
              <w:t>field names</w:t>
            </w:r>
          </w:p>
          <w:p w14:paraId="4DB28160" w14:textId="77777777" w:rsidR="008528B3" w:rsidRPr="00D6130B" w:rsidRDefault="008528B3" w:rsidP="000F140E">
            <w:pPr>
              <w:pStyle w:val="Body"/>
              <w:numPr>
                <w:ilvl w:val="0"/>
                <w:numId w:val="8"/>
              </w:numPr>
              <w:spacing w:after="0"/>
              <w:ind w:left="714" w:hanging="357"/>
              <w:rPr>
                <w:rFonts w:cstheme="minorHAnsi"/>
                <w:sz w:val="22"/>
                <w:szCs w:val="22"/>
              </w:rPr>
            </w:pPr>
            <w:r w:rsidRPr="00D6130B">
              <w:rPr>
                <w:rFonts w:cstheme="minorHAnsi"/>
                <w:sz w:val="22"/>
                <w:szCs w:val="22"/>
              </w:rPr>
              <w:t>menu item names</w:t>
            </w:r>
          </w:p>
          <w:p w14:paraId="541A0F86" w14:textId="77777777" w:rsidR="008528B3" w:rsidRPr="00D6130B" w:rsidRDefault="008528B3" w:rsidP="000F140E">
            <w:pPr>
              <w:pStyle w:val="Body"/>
              <w:numPr>
                <w:ilvl w:val="0"/>
                <w:numId w:val="8"/>
              </w:numPr>
              <w:spacing w:after="0"/>
              <w:ind w:left="714" w:hanging="357"/>
              <w:rPr>
                <w:rFonts w:cstheme="minorHAnsi"/>
                <w:sz w:val="22"/>
                <w:szCs w:val="22"/>
              </w:rPr>
            </w:pPr>
            <w:r w:rsidRPr="00D6130B">
              <w:rPr>
                <w:rFonts w:cstheme="minorHAnsi"/>
                <w:sz w:val="22"/>
                <w:szCs w:val="22"/>
              </w:rPr>
              <w:t>page names</w:t>
            </w:r>
          </w:p>
          <w:p w14:paraId="06D264BF" w14:textId="77777777" w:rsidR="008528B3" w:rsidRPr="00D6130B" w:rsidRDefault="008528B3" w:rsidP="000F140E">
            <w:pPr>
              <w:pStyle w:val="Body"/>
              <w:numPr>
                <w:ilvl w:val="0"/>
                <w:numId w:val="8"/>
              </w:numPr>
              <w:spacing w:after="0"/>
              <w:ind w:left="714" w:hanging="357"/>
              <w:rPr>
                <w:rFonts w:cstheme="minorHAnsi"/>
                <w:sz w:val="22"/>
                <w:szCs w:val="22"/>
              </w:rPr>
            </w:pPr>
            <w:r w:rsidRPr="00D6130B">
              <w:rPr>
                <w:rFonts w:cstheme="minorHAnsi"/>
                <w:sz w:val="22"/>
                <w:szCs w:val="22"/>
              </w:rPr>
              <w:t>API names</w:t>
            </w:r>
          </w:p>
          <w:p w14:paraId="506F976D" w14:textId="77777777" w:rsidR="008528B3" w:rsidRPr="00D6130B" w:rsidRDefault="008528B3" w:rsidP="000F140E">
            <w:pPr>
              <w:pStyle w:val="Body"/>
              <w:numPr>
                <w:ilvl w:val="0"/>
                <w:numId w:val="8"/>
              </w:numPr>
              <w:spacing w:after="0"/>
              <w:ind w:left="714" w:hanging="357"/>
              <w:rPr>
                <w:rFonts w:cstheme="minorHAnsi"/>
                <w:sz w:val="22"/>
                <w:szCs w:val="22"/>
              </w:rPr>
            </w:pPr>
            <w:r w:rsidRPr="00D6130B">
              <w:rPr>
                <w:rFonts w:cstheme="minorHAnsi"/>
                <w:sz w:val="22"/>
                <w:szCs w:val="22"/>
              </w:rPr>
              <w:t>webservice names</w:t>
            </w:r>
          </w:p>
          <w:p w14:paraId="64111899" w14:textId="77777777" w:rsidR="008528B3" w:rsidRPr="00D6130B" w:rsidRDefault="008528B3" w:rsidP="000F140E">
            <w:pPr>
              <w:pStyle w:val="Body"/>
              <w:spacing w:after="120"/>
              <w:ind w:left="0"/>
              <w:rPr>
                <w:rFonts w:cstheme="minorHAnsi"/>
                <w:sz w:val="22"/>
                <w:szCs w:val="22"/>
              </w:rPr>
            </w:pPr>
          </w:p>
          <w:p w14:paraId="7EE983EA" w14:textId="77777777" w:rsidR="008528B3" w:rsidRPr="00E90ACE" w:rsidRDefault="008528B3" w:rsidP="000F140E">
            <w:pPr>
              <w:pStyle w:val="Body"/>
              <w:pBdr>
                <w:top w:val="single" w:sz="4" w:space="1" w:color="auto"/>
                <w:bottom w:val="single" w:sz="4" w:space="1" w:color="auto"/>
              </w:pBdr>
              <w:spacing w:after="120"/>
              <w:ind w:left="687" w:hanging="687"/>
              <w:rPr>
                <w:rFonts w:cstheme="minorHAnsi"/>
                <w:i/>
                <w:sz w:val="22"/>
                <w:szCs w:val="22"/>
              </w:rPr>
            </w:pPr>
            <w:r w:rsidRPr="00E90ACE">
              <w:rPr>
                <w:rFonts w:cstheme="minorHAnsi"/>
                <w:b/>
                <w:i/>
                <w:sz w:val="22"/>
                <w:szCs w:val="22"/>
              </w:rPr>
              <w:t>Note</w:t>
            </w:r>
            <w:r w:rsidRPr="00E90ACE">
              <w:rPr>
                <w:rFonts w:cstheme="minorHAnsi"/>
                <w:i/>
                <w:sz w:val="22"/>
                <w:szCs w:val="22"/>
              </w:rPr>
              <w:tab/>
              <w:t>Notes are written between two lines to call attention to important issues.</w:t>
            </w:r>
          </w:p>
        </w:tc>
      </w:tr>
      <w:tr w:rsidR="008528B3" w:rsidRPr="00D6130B" w14:paraId="7162F1CC" w14:textId="77777777" w:rsidTr="000F140E">
        <w:tc>
          <w:tcPr>
            <w:tcW w:w="1843" w:type="dxa"/>
            <w:shd w:val="clear" w:color="auto" w:fill="124191" w:themeFill="text1"/>
          </w:tcPr>
          <w:p w14:paraId="64512642" w14:textId="77777777" w:rsidR="008528B3" w:rsidRPr="00205296" w:rsidRDefault="008528B3" w:rsidP="000F140E">
            <w:pPr>
              <w:pStyle w:val="Body"/>
              <w:spacing w:after="120"/>
              <w:ind w:left="0"/>
              <w:rPr>
                <w:rFonts w:cstheme="minorHAnsi"/>
                <w:color w:val="FFFFFF" w:themeColor="background1"/>
                <w:sz w:val="22"/>
                <w:szCs w:val="22"/>
              </w:rPr>
            </w:pPr>
            <w:r w:rsidRPr="00205296">
              <w:rPr>
                <w:rFonts w:cstheme="minorHAnsi"/>
                <w:color w:val="FFFFFF" w:themeColor="background1"/>
                <w:sz w:val="22"/>
                <w:szCs w:val="22"/>
              </w:rPr>
              <w:t>Courier</w:t>
            </w:r>
          </w:p>
        </w:tc>
        <w:tc>
          <w:tcPr>
            <w:tcW w:w="7682" w:type="dxa"/>
          </w:tcPr>
          <w:p w14:paraId="1835A49F" w14:textId="77777777" w:rsidR="008528B3" w:rsidRPr="00D6130B" w:rsidRDefault="008528B3" w:rsidP="000F140E">
            <w:pPr>
              <w:pStyle w:val="Body"/>
              <w:spacing w:after="120"/>
              <w:ind w:left="0"/>
              <w:rPr>
                <w:rFonts w:cstheme="minorHAnsi"/>
                <w:sz w:val="22"/>
                <w:szCs w:val="22"/>
              </w:rPr>
            </w:pPr>
            <w:r w:rsidRPr="00D6130B">
              <w:rPr>
                <w:rFonts w:cstheme="minorHAnsi"/>
                <w:sz w:val="22"/>
                <w:szCs w:val="22"/>
              </w:rPr>
              <w:t>Courier font is used for presenting:</w:t>
            </w:r>
          </w:p>
          <w:p w14:paraId="5CF917CA" w14:textId="77777777" w:rsidR="008528B3" w:rsidRPr="00D6130B" w:rsidRDefault="008528B3" w:rsidP="000F140E">
            <w:pPr>
              <w:pStyle w:val="Body"/>
              <w:numPr>
                <w:ilvl w:val="0"/>
                <w:numId w:val="9"/>
              </w:numPr>
              <w:spacing w:after="0"/>
              <w:ind w:left="714" w:hanging="357"/>
              <w:rPr>
                <w:rFonts w:cstheme="minorHAnsi"/>
                <w:sz w:val="22"/>
                <w:szCs w:val="22"/>
              </w:rPr>
            </w:pPr>
            <w:r w:rsidRPr="00D6130B">
              <w:rPr>
                <w:rFonts w:cstheme="minorHAnsi"/>
                <w:sz w:val="22"/>
                <w:szCs w:val="22"/>
              </w:rPr>
              <w:t>user input in, for example, commands, parameters and field values</w:t>
            </w:r>
          </w:p>
          <w:p w14:paraId="5B128AC8" w14:textId="77777777" w:rsidR="008528B3" w:rsidRPr="00D6130B" w:rsidRDefault="008528B3" w:rsidP="000F140E">
            <w:pPr>
              <w:pStyle w:val="Body"/>
              <w:numPr>
                <w:ilvl w:val="0"/>
                <w:numId w:val="9"/>
              </w:numPr>
              <w:ind w:left="714" w:hanging="357"/>
              <w:rPr>
                <w:rFonts w:cstheme="minorHAnsi"/>
                <w:sz w:val="22"/>
                <w:szCs w:val="22"/>
              </w:rPr>
            </w:pPr>
            <w:r w:rsidRPr="00D6130B">
              <w:rPr>
                <w:rFonts w:cstheme="minorHAnsi"/>
                <w:sz w:val="22"/>
                <w:szCs w:val="22"/>
              </w:rPr>
              <w:t>messages shown to the user, file names, scripts and elements</w:t>
            </w:r>
          </w:p>
        </w:tc>
      </w:tr>
    </w:tbl>
    <w:p w14:paraId="11CDBF50" w14:textId="77777777" w:rsidR="00D6130B" w:rsidRPr="00D6130B" w:rsidRDefault="00D6130B">
      <w:pPr>
        <w:pStyle w:val="Heading3"/>
      </w:pPr>
      <w:bookmarkStart w:id="355" w:name="_Toc89863631"/>
      <w:r w:rsidRPr="00D6130B">
        <w:t>Abbreviations</w:t>
      </w:r>
      <w:bookmarkEnd w:id="355"/>
    </w:p>
    <w:tbl>
      <w:tblPr>
        <w:tblStyle w:val="TableGrid"/>
        <w:tblW w:w="9740" w:type="dxa"/>
        <w:tblInd w:w="-5" w:type="dxa"/>
        <w:tblLayout w:type="fixed"/>
        <w:tblLook w:val="04A0" w:firstRow="1" w:lastRow="0" w:firstColumn="1" w:lastColumn="0" w:noHBand="0" w:noVBand="1"/>
      </w:tblPr>
      <w:tblGrid>
        <w:gridCol w:w="1701"/>
        <w:gridCol w:w="8039"/>
      </w:tblGrid>
      <w:tr w:rsidR="002103E5" w:rsidRPr="00D6130B" w14:paraId="74699677" w14:textId="77777777" w:rsidTr="00D6130B">
        <w:tc>
          <w:tcPr>
            <w:tcW w:w="1701" w:type="dxa"/>
            <w:shd w:val="clear" w:color="auto" w:fill="124191" w:themeFill="text1"/>
            <w:vAlign w:val="center"/>
          </w:tcPr>
          <w:p w14:paraId="6F737546" w14:textId="2C357F40" w:rsidR="002103E5" w:rsidRPr="00205296" w:rsidRDefault="002103E5" w:rsidP="002103E5">
            <w:pPr>
              <w:pStyle w:val="TableBodyBold"/>
              <w:ind w:left="-810" w:firstLine="810"/>
              <w:rPr>
                <w:b w:val="0"/>
                <w:color w:val="FFFFFF" w:themeColor="background1"/>
                <w:sz w:val="22"/>
                <w:szCs w:val="22"/>
              </w:rPr>
            </w:pPr>
            <w:r w:rsidRPr="00205296">
              <w:rPr>
                <w:b w:val="0"/>
                <w:color w:val="FFFFFF" w:themeColor="background1"/>
                <w:sz w:val="22"/>
                <w:szCs w:val="22"/>
              </w:rPr>
              <w:t>BST</w:t>
            </w:r>
          </w:p>
        </w:tc>
        <w:tc>
          <w:tcPr>
            <w:tcW w:w="8039" w:type="dxa"/>
            <w:vAlign w:val="center"/>
          </w:tcPr>
          <w:p w14:paraId="3B66DE43" w14:textId="1B5F845B" w:rsidR="002103E5" w:rsidRPr="00D6130B" w:rsidRDefault="002103E5" w:rsidP="002103E5">
            <w:pPr>
              <w:pStyle w:val="TableBody"/>
              <w:rPr>
                <w:sz w:val="22"/>
                <w:szCs w:val="22"/>
              </w:rPr>
            </w:pPr>
            <w:r w:rsidRPr="00D6130B">
              <w:rPr>
                <w:sz w:val="22"/>
                <w:szCs w:val="22"/>
              </w:rPr>
              <w:t>Business Service Tool</w:t>
            </w:r>
          </w:p>
        </w:tc>
      </w:tr>
      <w:tr w:rsidR="002103E5" w:rsidRPr="00D6130B" w14:paraId="14F1ED70" w14:textId="77777777" w:rsidTr="00D6130B">
        <w:tc>
          <w:tcPr>
            <w:tcW w:w="1701" w:type="dxa"/>
            <w:shd w:val="clear" w:color="auto" w:fill="124191" w:themeFill="text1"/>
            <w:vAlign w:val="center"/>
          </w:tcPr>
          <w:p w14:paraId="4FC1919D" w14:textId="5BE70D8C"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CRM</w:t>
            </w:r>
          </w:p>
        </w:tc>
        <w:tc>
          <w:tcPr>
            <w:tcW w:w="8039" w:type="dxa"/>
            <w:vAlign w:val="center"/>
          </w:tcPr>
          <w:p w14:paraId="4FFC1657" w14:textId="3AEACB76" w:rsidR="002103E5" w:rsidRPr="00D6130B" w:rsidRDefault="002103E5" w:rsidP="002103E5">
            <w:pPr>
              <w:pStyle w:val="TableBody"/>
              <w:rPr>
                <w:sz w:val="22"/>
                <w:szCs w:val="22"/>
              </w:rPr>
            </w:pPr>
            <w:r w:rsidRPr="00F7698D">
              <w:rPr>
                <w:sz w:val="22"/>
                <w:szCs w:val="22"/>
              </w:rPr>
              <w:t>Customer Relationship Management</w:t>
            </w:r>
          </w:p>
        </w:tc>
      </w:tr>
      <w:tr w:rsidR="002103E5" w:rsidRPr="00D6130B" w14:paraId="6C53AB06" w14:textId="77777777" w:rsidTr="00D6130B">
        <w:tc>
          <w:tcPr>
            <w:tcW w:w="1701" w:type="dxa"/>
            <w:shd w:val="clear" w:color="auto" w:fill="124191" w:themeFill="text1"/>
            <w:vAlign w:val="center"/>
          </w:tcPr>
          <w:p w14:paraId="7C031D22" w14:textId="583EEABB"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CSP</w:t>
            </w:r>
          </w:p>
        </w:tc>
        <w:tc>
          <w:tcPr>
            <w:tcW w:w="8039" w:type="dxa"/>
            <w:vAlign w:val="center"/>
          </w:tcPr>
          <w:p w14:paraId="1E819591" w14:textId="5574F02E" w:rsidR="002103E5" w:rsidRPr="00F7698D" w:rsidRDefault="002103E5" w:rsidP="002103E5">
            <w:pPr>
              <w:pStyle w:val="TableBody"/>
              <w:rPr>
                <w:sz w:val="22"/>
                <w:szCs w:val="22"/>
              </w:rPr>
            </w:pPr>
            <w:r>
              <w:rPr>
                <w:sz w:val="22"/>
                <w:szCs w:val="22"/>
              </w:rPr>
              <w:t>Customer Solution Platform</w:t>
            </w:r>
          </w:p>
        </w:tc>
      </w:tr>
      <w:tr w:rsidR="00F103EA" w:rsidRPr="00D6130B" w14:paraId="19A2F976" w14:textId="77777777" w:rsidTr="00D6130B">
        <w:tc>
          <w:tcPr>
            <w:tcW w:w="1701" w:type="dxa"/>
            <w:shd w:val="clear" w:color="auto" w:fill="124191" w:themeFill="text1"/>
            <w:vAlign w:val="center"/>
          </w:tcPr>
          <w:p w14:paraId="77055A1F" w14:textId="42732CC6" w:rsidR="00F103EA" w:rsidRPr="00205296" w:rsidRDefault="00F103EA" w:rsidP="002103E5">
            <w:pPr>
              <w:pStyle w:val="TableBodyBold"/>
              <w:rPr>
                <w:b w:val="0"/>
                <w:color w:val="FFFFFF" w:themeColor="background1"/>
                <w:sz w:val="22"/>
                <w:szCs w:val="22"/>
              </w:rPr>
            </w:pPr>
            <w:r w:rsidRPr="00205296">
              <w:rPr>
                <w:b w:val="0"/>
                <w:color w:val="FFFFFF" w:themeColor="background1"/>
                <w:sz w:val="22"/>
                <w:szCs w:val="22"/>
              </w:rPr>
              <w:t>CFS</w:t>
            </w:r>
          </w:p>
        </w:tc>
        <w:tc>
          <w:tcPr>
            <w:tcW w:w="8039" w:type="dxa"/>
            <w:vAlign w:val="center"/>
          </w:tcPr>
          <w:p w14:paraId="235F49E7" w14:textId="435B6241" w:rsidR="00F103EA" w:rsidRDefault="00147882" w:rsidP="002103E5">
            <w:pPr>
              <w:pStyle w:val="TableBody"/>
              <w:rPr>
                <w:sz w:val="22"/>
                <w:szCs w:val="22"/>
              </w:rPr>
            </w:pPr>
            <w:r>
              <w:rPr>
                <w:sz w:val="22"/>
                <w:szCs w:val="22"/>
              </w:rPr>
              <w:t>Customer Facing Services</w:t>
            </w:r>
          </w:p>
        </w:tc>
      </w:tr>
      <w:tr w:rsidR="002103E5" w:rsidRPr="00D6130B" w14:paraId="3A8AB1DA" w14:textId="77777777" w:rsidTr="00D6130B">
        <w:tc>
          <w:tcPr>
            <w:tcW w:w="1701" w:type="dxa"/>
            <w:shd w:val="clear" w:color="auto" w:fill="124191" w:themeFill="text1"/>
            <w:vAlign w:val="center"/>
          </w:tcPr>
          <w:p w14:paraId="58A0212B" w14:textId="02032271"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EAI</w:t>
            </w:r>
          </w:p>
        </w:tc>
        <w:tc>
          <w:tcPr>
            <w:tcW w:w="8039" w:type="dxa"/>
            <w:vAlign w:val="center"/>
          </w:tcPr>
          <w:p w14:paraId="12254312" w14:textId="015DB58F" w:rsidR="002103E5" w:rsidRPr="00D6130B" w:rsidRDefault="002103E5" w:rsidP="002103E5">
            <w:pPr>
              <w:pStyle w:val="TableBody"/>
              <w:rPr>
                <w:sz w:val="22"/>
                <w:szCs w:val="22"/>
              </w:rPr>
            </w:pPr>
            <w:r w:rsidRPr="0003095E">
              <w:rPr>
                <w:sz w:val="22"/>
                <w:szCs w:val="22"/>
              </w:rPr>
              <w:t>Enterprise Application Integration</w:t>
            </w:r>
          </w:p>
        </w:tc>
      </w:tr>
      <w:tr w:rsidR="002103E5" w:rsidRPr="00D6130B" w14:paraId="7BFFD8D0" w14:textId="77777777" w:rsidTr="00D6130B">
        <w:tc>
          <w:tcPr>
            <w:tcW w:w="1701" w:type="dxa"/>
            <w:shd w:val="clear" w:color="auto" w:fill="124191" w:themeFill="text1"/>
            <w:vAlign w:val="center"/>
          </w:tcPr>
          <w:p w14:paraId="32E4C689" w14:textId="0A5E7745"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ESB</w:t>
            </w:r>
          </w:p>
        </w:tc>
        <w:tc>
          <w:tcPr>
            <w:tcW w:w="8039" w:type="dxa"/>
            <w:vAlign w:val="center"/>
          </w:tcPr>
          <w:p w14:paraId="0DA131CA" w14:textId="75B001B2" w:rsidR="002103E5" w:rsidRPr="0003095E" w:rsidRDefault="002103E5" w:rsidP="002103E5">
            <w:pPr>
              <w:pStyle w:val="TableBody"/>
              <w:rPr>
                <w:sz w:val="22"/>
                <w:szCs w:val="22"/>
              </w:rPr>
            </w:pPr>
            <w:r w:rsidRPr="0003095E">
              <w:rPr>
                <w:sz w:val="22"/>
                <w:szCs w:val="22"/>
              </w:rPr>
              <w:t>Enterprise Service Bus</w:t>
            </w:r>
          </w:p>
        </w:tc>
      </w:tr>
      <w:tr w:rsidR="002103E5" w:rsidRPr="00D6130B" w14:paraId="23D3A4F7" w14:textId="77777777" w:rsidTr="00D6130B">
        <w:tc>
          <w:tcPr>
            <w:tcW w:w="1701" w:type="dxa"/>
            <w:shd w:val="clear" w:color="auto" w:fill="124191" w:themeFill="text1"/>
            <w:vAlign w:val="center"/>
          </w:tcPr>
          <w:p w14:paraId="4748D5CF" w14:textId="77777777"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GUI</w:t>
            </w:r>
          </w:p>
        </w:tc>
        <w:tc>
          <w:tcPr>
            <w:tcW w:w="8039" w:type="dxa"/>
            <w:vAlign w:val="center"/>
          </w:tcPr>
          <w:p w14:paraId="503F34A6" w14:textId="77777777" w:rsidR="002103E5" w:rsidRPr="00D6130B" w:rsidRDefault="002103E5" w:rsidP="002103E5">
            <w:pPr>
              <w:pStyle w:val="TableBody"/>
              <w:rPr>
                <w:sz w:val="22"/>
                <w:szCs w:val="22"/>
              </w:rPr>
            </w:pPr>
            <w:r w:rsidRPr="00D6130B">
              <w:rPr>
                <w:sz w:val="22"/>
                <w:szCs w:val="22"/>
              </w:rPr>
              <w:t>Graphic User Interface</w:t>
            </w:r>
          </w:p>
        </w:tc>
      </w:tr>
      <w:tr w:rsidR="002103E5" w:rsidRPr="00D6130B" w14:paraId="1D7BBCC7" w14:textId="77777777" w:rsidTr="00D6130B">
        <w:tc>
          <w:tcPr>
            <w:tcW w:w="1701" w:type="dxa"/>
            <w:shd w:val="clear" w:color="auto" w:fill="124191" w:themeFill="text1"/>
            <w:vAlign w:val="center"/>
          </w:tcPr>
          <w:p w14:paraId="096C5759" w14:textId="77777777"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HLD</w:t>
            </w:r>
          </w:p>
        </w:tc>
        <w:tc>
          <w:tcPr>
            <w:tcW w:w="8039" w:type="dxa"/>
            <w:vAlign w:val="center"/>
          </w:tcPr>
          <w:p w14:paraId="1C5FACFA" w14:textId="77777777" w:rsidR="002103E5" w:rsidRPr="00D6130B" w:rsidRDefault="002103E5" w:rsidP="002103E5">
            <w:pPr>
              <w:pStyle w:val="TableBody"/>
              <w:rPr>
                <w:sz w:val="22"/>
                <w:szCs w:val="22"/>
              </w:rPr>
            </w:pPr>
            <w:r w:rsidRPr="00D6130B">
              <w:rPr>
                <w:sz w:val="22"/>
                <w:szCs w:val="22"/>
              </w:rPr>
              <w:t>High-Level Design</w:t>
            </w:r>
          </w:p>
        </w:tc>
      </w:tr>
      <w:tr w:rsidR="002103E5" w:rsidRPr="00D6130B" w14:paraId="69C764D7" w14:textId="77777777" w:rsidTr="00D6130B">
        <w:tc>
          <w:tcPr>
            <w:tcW w:w="1701" w:type="dxa"/>
            <w:shd w:val="clear" w:color="auto" w:fill="124191" w:themeFill="text1"/>
            <w:vAlign w:val="center"/>
          </w:tcPr>
          <w:p w14:paraId="0410B439" w14:textId="202331A2"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HLR</w:t>
            </w:r>
          </w:p>
        </w:tc>
        <w:tc>
          <w:tcPr>
            <w:tcW w:w="8039" w:type="dxa"/>
            <w:vAlign w:val="center"/>
          </w:tcPr>
          <w:p w14:paraId="0FDE9A05" w14:textId="42FBF85C" w:rsidR="002103E5" w:rsidRPr="00D6130B" w:rsidRDefault="002103E5" w:rsidP="002103E5">
            <w:pPr>
              <w:pStyle w:val="TableBody"/>
              <w:rPr>
                <w:sz w:val="22"/>
                <w:szCs w:val="22"/>
              </w:rPr>
            </w:pPr>
            <w:r>
              <w:rPr>
                <w:sz w:val="22"/>
                <w:szCs w:val="22"/>
              </w:rPr>
              <w:t>Home Location Register</w:t>
            </w:r>
          </w:p>
        </w:tc>
      </w:tr>
      <w:tr w:rsidR="002103E5" w:rsidRPr="00D6130B" w14:paraId="56227292" w14:textId="77777777" w:rsidTr="00D6130B">
        <w:tc>
          <w:tcPr>
            <w:tcW w:w="1701" w:type="dxa"/>
            <w:shd w:val="clear" w:color="auto" w:fill="124191" w:themeFill="text1"/>
            <w:vAlign w:val="center"/>
          </w:tcPr>
          <w:p w14:paraId="6BED303B" w14:textId="77D8E413"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IL</w:t>
            </w:r>
          </w:p>
        </w:tc>
        <w:tc>
          <w:tcPr>
            <w:tcW w:w="8039" w:type="dxa"/>
            <w:vAlign w:val="center"/>
          </w:tcPr>
          <w:p w14:paraId="0560301D" w14:textId="355B7140" w:rsidR="002103E5" w:rsidRPr="00D6130B" w:rsidRDefault="002103E5" w:rsidP="002103E5">
            <w:pPr>
              <w:pStyle w:val="TableBody"/>
              <w:rPr>
                <w:sz w:val="22"/>
                <w:szCs w:val="22"/>
              </w:rPr>
            </w:pPr>
            <w:r>
              <w:rPr>
                <w:sz w:val="22"/>
                <w:szCs w:val="22"/>
              </w:rPr>
              <w:t>InstantLink (FlowOne Provisioning Activation)</w:t>
            </w:r>
          </w:p>
        </w:tc>
      </w:tr>
      <w:tr w:rsidR="002103E5" w:rsidRPr="00D6130B" w14:paraId="0194D7EB" w14:textId="77777777" w:rsidTr="00D6130B">
        <w:tc>
          <w:tcPr>
            <w:tcW w:w="1701" w:type="dxa"/>
            <w:shd w:val="clear" w:color="auto" w:fill="124191" w:themeFill="text1"/>
            <w:vAlign w:val="center"/>
          </w:tcPr>
          <w:p w14:paraId="2F05DC7C" w14:textId="77777777"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LLD</w:t>
            </w:r>
          </w:p>
        </w:tc>
        <w:tc>
          <w:tcPr>
            <w:tcW w:w="8039" w:type="dxa"/>
            <w:vAlign w:val="center"/>
          </w:tcPr>
          <w:p w14:paraId="0EE851BF" w14:textId="77777777" w:rsidR="002103E5" w:rsidRPr="00D6130B" w:rsidRDefault="002103E5" w:rsidP="002103E5">
            <w:pPr>
              <w:pStyle w:val="TableBody"/>
              <w:rPr>
                <w:sz w:val="22"/>
                <w:szCs w:val="22"/>
              </w:rPr>
            </w:pPr>
            <w:r w:rsidRPr="00D6130B">
              <w:rPr>
                <w:sz w:val="22"/>
                <w:szCs w:val="22"/>
              </w:rPr>
              <w:t>Low-Level Design</w:t>
            </w:r>
          </w:p>
        </w:tc>
      </w:tr>
      <w:tr w:rsidR="002103E5" w:rsidRPr="00D6130B" w14:paraId="35D13F78" w14:textId="77777777" w:rsidTr="00D6130B">
        <w:tc>
          <w:tcPr>
            <w:tcW w:w="1701" w:type="dxa"/>
            <w:shd w:val="clear" w:color="auto" w:fill="124191" w:themeFill="text1"/>
            <w:vAlign w:val="center"/>
          </w:tcPr>
          <w:p w14:paraId="462C0971" w14:textId="77777777"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M/O/C</w:t>
            </w:r>
          </w:p>
        </w:tc>
        <w:tc>
          <w:tcPr>
            <w:tcW w:w="8039" w:type="dxa"/>
            <w:vAlign w:val="center"/>
          </w:tcPr>
          <w:p w14:paraId="2273214D" w14:textId="77777777" w:rsidR="002103E5" w:rsidRPr="00D6130B" w:rsidRDefault="002103E5" w:rsidP="002103E5">
            <w:pPr>
              <w:pStyle w:val="TableBody"/>
              <w:rPr>
                <w:sz w:val="22"/>
                <w:szCs w:val="22"/>
              </w:rPr>
            </w:pPr>
            <w:r w:rsidRPr="00D6130B">
              <w:rPr>
                <w:sz w:val="22"/>
                <w:szCs w:val="22"/>
              </w:rPr>
              <w:t>Mandatory/Optional/Conditional parameter</w:t>
            </w:r>
          </w:p>
        </w:tc>
      </w:tr>
      <w:tr w:rsidR="002103E5" w:rsidRPr="00D6130B" w14:paraId="46AF356E" w14:textId="77777777" w:rsidTr="00D6130B">
        <w:tc>
          <w:tcPr>
            <w:tcW w:w="1701" w:type="dxa"/>
            <w:shd w:val="clear" w:color="auto" w:fill="124191" w:themeFill="text1"/>
            <w:vAlign w:val="center"/>
          </w:tcPr>
          <w:p w14:paraId="377CB6C9" w14:textId="77777777"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NEI</w:t>
            </w:r>
          </w:p>
        </w:tc>
        <w:tc>
          <w:tcPr>
            <w:tcW w:w="8039" w:type="dxa"/>
            <w:vAlign w:val="center"/>
          </w:tcPr>
          <w:p w14:paraId="467D0ED7" w14:textId="77777777" w:rsidR="002103E5" w:rsidRPr="00D6130B" w:rsidRDefault="002103E5" w:rsidP="002103E5">
            <w:pPr>
              <w:pStyle w:val="TableBody"/>
              <w:rPr>
                <w:sz w:val="22"/>
                <w:szCs w:val="22"/>
              </w:rPr>
            </w:pPr>
            <w:r w:rsidRPr="00D6130B">
              <w:rPr>
                <w:sz w:val="22"/>
                <w:szCs w:val="22"/>
              </w:rPr>
              <w:t>Network Element Interface</w:t>
            </w:r>
          </w:p>
        </w:tc>
      </w:tr>
      <w:tr w:rsidR="002103E5" w:rsidRPr="00D6130B" w14:paraId="6514B54D" w14:textId="77777777" w:rsidTr="00D6130B">
        <w:tc>
          <w:tcPr>
            <w:tcW w:w="1701" w:type="dxa"/>
            <w:shd w:val="clear" w:color="auto" w:fill="124191" w:themeFill="text1"/>
            <w:vAlign w:val="center"/>
          </w:tcPr>
          <w:p w14:paraId="35A7B87E" w14:textId="77777777"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OSS/BSS</w:t>
            </w:r>
          </w:p>
        </w:tc>
        <w:tc>
          <w:tcPr>
            <w:tcW w:w="8039" w:type="dxa"/>
            <w:vAlign w:val="center"/>
          </w:tcPr>
          <w:p w14:paraId="7E5D8719" w14:textId="77777777" w:rsidR="002103E5" w:rsidRPr="00D6130B" w:rsidRDefault="002103E5" w:rsidP="002103E5">
            <w:pPr>
              <w:pStyle w:val="TableBody"/>
              <w:rPr>
                <w:sz w:val="22"/>
                <w:szCs w:val="22"/>
              </w:rPr>
            </w:pPr>
            <w:r w:rsidRPr="00D6130B">
              <w:rPr>
                <w:sz w:val="22"/>
                <w:szCs w:val="22"/>
              </w:rPr>
              <w:t>Operations and Business Support System</w:t>
            </w:r>
          </w:p>
        </w:tc>
      </w:tr>
      <w:tr w:rsidR="002103E5" w:rsidRPr="00D6130B" w14:paraId="380CD08C" w14:textId="77777777" w:rsidTr="00D6130B">
        <w:tc>
          <w:tcPr>
            <w:tcW w:w="1701" w:type="dxa"/>
            <w:shd w:val="clear" w:color="auto" w:fill="124191" w:themeFill="text1"/>
            <w:vAlign w:val="center"/>
          </w:tcPr>
          <w:p w14:paraId="6F8FA748" w14:textId="47008E66"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P&amp;A</w:t>
            </w:r>
          </w:p>
        </w:tc>
        <w:tc>
          <w:tcPr>
            <w:tcW w:w="8039" w:type="dxa"/>
            <w:vAlign w:val="center"/>
          </w:tcPr>
          <w:p w14:paraId="75116998" w14:textId="462439CA" w:rsidR="002103E5" w:rsidRPr="00D6130B" w:rsidRDefault="002103E5" w:rsidP="002103E5">
            <w:pPr>
              <w:pStyle w:val="TableBody"/>
              <w:rPr>
                <w:sz w:val="22"/>
                <w:szCs w:val="22"/>
              </w:rPr>
            </w:pPr>
            <w:r>
              <w:rPr>
                <w:sz w:val="22"/>
                <w:szCs w:val="22"/>
              </w:rPr>
              <w:t>Provisioning &amp; Activation</w:t>
            </w:r>
          </w:p>
        </w:tc>
      </w:tr>
      <w:tr w:rsidR="002103E5" w:rsidRPr="00D6130B" w14:paraId="5CD73108" w14:textId="77777777" w:rsidTr="00D6130B">
        <w:tc>
          <w:tcPr>
            <w:tcW w:w="1701" w:type="dxa"/>
            <w:shd w:val="clear" w:color="auto" w:fill="124191" w:themeFill="text1"/>
            <w:vAlign w:val="center"/>
          </w:tcPr>
          <w:p w14:paraId="0CB1942F" w14:textId="77777777"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t>SOA</w:t>
            </w:r>
          </w:p>
        </w:tc>
        <w:tc>
          <w:tcPr>
            <w:tcW w:w="8039" w:type="dxa"/>
            <w:vAlign w:val="center"/>
          </w:tcPr>
          <w:p w14:paraId="138E8028" w14:textId="77777777" w:rsidR="002103E5" w:rsidRPr="00D6130B" w:rsidRDefault="002103E5" w:rsidP="002103E5">
            <w:pPr>
              <w:pStyle w:val="TableBody"/>
              <w:rPr>
                <w:sz w:val="22"/>
                <w:szCs w:val="22"/>
              </w:rPr>
            </w:pPr>
            <w:r w:rsidRPr="00D6130B">
              <w:rPr>
                <w:sz w:val="22"/>
                <w:szCs w:val="22"/>
              </w:rPr>
              <w:t>Service Oriented Architecture</w:t>
            </w:r>
          </w:p>
        </w:tc>
      </w:tr>
      <w:tr w:rsidR="002103E5" w:rsidRPr="00D6130B" w14:paraId="6A38B300" w14:textId="77777777" w:rsidTr="00D6130B">
        <w:tc>
          <w:tcPr>
            <w:tcW w:w="1701" w:type="dxa"/>
            <w:shd w:val="clear" w:color="auto" w:fill="124191" w:themeFill="text1"/>
            <w:vAlign w:val="center"/>
          </w:tcPr>
          <w:p w14:paraId="4680EA14" w14:textId="62AB48A8" w:rsidR="002103E5" w:rsidRPr="00205296" w:rsidRDefault="002103E5" w:rsidP="002103E5">
            <w:pPr>
              <w:pStyle w:val="TableBodyBold"/>
              <w:rPr>
                <w:b w:val="0"/>
                <w:color w:val="FFFFFF" w:themeColor="background1"/>
                <w:sz w:val="22"/>
                <w:szCs w:val="22"/>
              </w:rPr>
            </w:pPr>
            <w:r w:rsidRPr="00205296">
              <w:rPr>
                <w:b w:val="0"/>
                <w:color w:val="FFFFFF" w:themeColor="background1"/>
                <w:sz w:val="22"/>
                <w:szCs w:val="22"/>
              </w:rPr>
              <w:lastRenderedPageBreak/>
              <w:t>SOAP</w:t>
            </w:r>
          </w:p>
        </w:tc>
        <w:tc>
          <w:tcPr>
            <w:tcW w:w="8039" w:type="dxa"/>
            <w:vAlign w:val="center"/>
          </w:tcPr>
          <w:p w14:paraId="5AA0E9DD" w14:textId="5F5E17AE" w:rsidR="002103E5" w:rsidRPr="00D6130B" w:rsidRDefault="002103E5" w:rsidP="002103E5">
            <w:pPr>
              <w:pStyle w:val="TableBody"/>
              <w:rPr>
                <w:sz w:val="22"/>
                <w:szCs w:val="22"/>
              </w:rPr>
            </w:pPr>
            <w:r w:rsidRPr="00D6130B">
              <w:rPr>
                <w:sz w:val="22"/>
                <w:szCs w:val="22"/>
              </w:rPr>
              <w:t>S</w:t>
            </w:r>
            <w:r>
              <w:rPr>
                <w:sz w:val="22"/>
                <w:szCs w:val="22"/>
              </w:rPr>
              <w:t>imple Object Access Protocol</w:t>
            </w:r>
          </w:p>
        </w:tc>
      </w:tr>
      <w:tr w:rsidR="009E1AE9" w:rsidRPr="00D6130B" w14:paraId="6215B8BB" w14:textId="77777777" w:rsidTr="00D6130B">
        <w:tc>
          <w:tcPr>
            <w:tcW w:w="1701" w:type="dxa"/>
            <w:shd w:val="clear" w:color="auto" w:fill="124191" w:themeFill="text1"/>
            <w:vAlign w:val="center"/>
          </w:tcPr>
          <w:p w14:paraId="5ACE81CA" w14:textId="7CB129FB" w:rsidR="009E1AE9" w:rsidRPr="00205296" w:rsidRDefault="009E1AE9" w:rsidP="002103E5">
            <w:pPr>
              <w:pStyle w:val="TableBodyBold"/>
              <w:rPr>
                <w:b w:val="0"/>
                <w:color w:val="FFFFFF" w:themeColor="background1"/>
                <w:sz w:val="22"/>
                <w:szCs w:val="22"/>
              </w:rPr>
            </w:pPr>
            <w:r w:rsidRPr="00205296">
              <w:rPr>
                <w:b w:val="0"/>
                <w:color w:val="FFFFFF" w:themeColor="background1"/>
                <w:sz w:val="22"/>
                <w:szCs w:val="22"/>
              </w:rPr>
              <w:t>MNP</w:t>
            </w:r>
          </w:p>
        </w:tc>
        <w:tc>
          <w:tcPr>
            <w:tcW w:w="8039" w:type="dxa"/>
            <w:vAlign w:val="center"/>
          </w:tcPr>
          <w:p w14:paraId="3F56054A" w14:textId="61242236" w:rsidR="009E1AE9" w:rsidRPr="00D6130B" w:rsidRDefault="009E1AE9" w:rsidP="002103E5">
            <w:pPr>
              <w:pStyle w:val="TableBody"/>
              <w:rPr>
                <w:sz w:val="22"/>
                <w:szCs w:val="22"/>
              </w:rPr>
            </w:pPr>
            <w:r>
              <w:rPr>
                <w:sz w:val="22"/>
                <w:szCs w:val="22"/>
              </w:rPr>
              <w:t>Mobile Number Portability</w:t>
            </w:r>
          </w:p>
        </w:tc>
      </w:tr>
    </w:tbl>
    <w:p w14:paraId="56F32E93" w14:textId="77777777" w:rsidR="00D6130B" w:rsidRPr="00D6130B" w:rsidRDefault="00D6130B">
      <w:pPr>
        <w:pStyle w:val="Heading3"/>
      </w:pPr>
      <w:bookmarkStart w:id="356" w:name="_Toc89863632"/>
      <w:r w:rsidRPr="00D6130B">
        <w:t>Terminology</w:t>
      </w:r>
      <w:bookmarkEnd w:id="356"/>
    </w:p>
    <w:tbl>
      <w:tblPr>
        <w:tblStyle w:val="TableGrid"/>
        <w:tblW w:w="9740" w:type="dxa"/>
        <w:tblInd w:w="-5" w:type="dxa"/>
        <w:tblLayout w:type="fixed"/>
        <w:tblLook w:val="04A0" w:firstRow="1" w:lastRow="0" w:firstColumn="1" w:lastColumn="0" w:noHBand="0" w:noVBand="1"/>
      </w:tblPr>
      <w:tblGrid>
        <w:gridCol w:w="3686"/>
        <w:gridCol w:w="6054"/>
      </w:tblGrid>
      <w:tr w:rsidR="00D6130B" w:rsidRPr="00D6130B" w14:paraId="451C4565" w14:textId="77777777" w:rsidTr="00D6130B">
        <w:tc>
          <w:tcPr>
            <w:tcW w:w="3686" w:type="dxa"/>
            <w:shd w:val="clear" w:color="auto" w:fill="124191" w:themeFill="text1"/>
          </w:tcPr>
          <w:p w14:paraId="2CC9F4A2" w14:textId="77777777" w:rsidR="00D6130B" w:rsidRPr="00D6130B" w:rsidRDefault="00D6130B" w:rsidP="00A21242">
            <w:pPr>
              <w:pStyle w:val="TableBodyBold"/>
              <w:rPr>
                <w:rFonts w:cstheme="minorHAnsi"/>
                <w:b w:val="0"/>
                <w:sz w:val="22"/>
                <w:szCs w:val="22"/>
              </w:rPr>
            </w:pPr>
            <w:r w:rsidRPr="00205296">
              <w:rPr>
                <w:rFonts w:cstheme="minorHAnsi"/>
                <w:b w:val="0"/>
                <w:color w:val="FFFFFF" w:themeColor="background1"/>
                <w:sz w:val="22"/>
                <w:szCs w:val="22"/>
              </w:rPr>
              <w:t>network element; NE</w:t>
            </w:r>
          </w:p>
        </w:tc>
        <w:tc>
          <w:tcPr>
            <w:tcW w:w="6054" w:type="dxa"/>
          </w:tcPr>
          <w:p w14:paraId="5ABAA36C" w14:textId="77777777" w:rsidR="00D6130B" w:rsidRPr="00D6130B" w:rsidRDefault="00D6130B" w:rsidP="00A21242">
            <w:pPr>
              <w:pStyle w:val="TableBody"/>
              <w:rPr>
                <w:rFonts w:cstheme="minorHAnsi"/>
                <w:sz w:val="22"/>
                <w:szCs w:val="22"/>
              </w:rPr>
            </w:pPr>
            <w:r w:rsidRPr="00D6130B">
              <w:rPr>
                <w:rFonts w:cstheme="minorHAnsi"/>
                <w:sz w:val="22"/>
                <w:szCs w:val="22"/>
              </w:rPr>
              <w:t>Network devices that control network operations, including switching and transport. Example network elements include HLR, GPRS Charging Gateway, MSC and SMSC.</w:t>
            </w:r>
          </w:p>
        </w:tc>
      </w:tr>
    </w:tbl>
    <w:p w14:paraId="14A7FE69" w14:textId="77777777" w:rsidR="00D6130B" w:rsidRPr="001D2B6A" w:rsidRDefault="00D6130B" w:rsidP="00D6130B">
      <w:pPr>
        <w:pStyle w:val="Body"/>
      </w:pPr>
    </w:p>
    <w:p w14:paraId="0BD7C8F5" w14:textId="77777777" w:rsidR="00D6130B" w:rsidRPr="001D2B6A" w:rsidRDefault="00D6130B" w:rsidP="00D6130B">
      <w:pPr>
        <w:pStyle w:val="Heading2"/>
      </w:pPr>
      <w:bookmarkStart w:id="357" w:name="_Toc353367171"/>
      <w:bookmarkStart w:id="358" w:name="_Toc443255012"/>
      <w:bookmarkStart w:id="359" w:name="_Toc450044131"/>
      <w:bookmarkStart w:id="360" w:name="_Toc89863633"/>
      <w:r w:rsidRPr="001D2B6A">
        <w:t xml:space="preserve">Related </w:t>
      </w:r>
      <w:r>
        <w:t>D</w:t>
      </w:r>
      <w:r w:rsidRPr="001D2B6A">
        <w:t>ocumentation</w:t>
      </w:r>
      <w:bookmarkEnd w:id="357"/>
      <w:bookmarkEnd w:id="358"/>
      <w:bookmarkEnd w:id="359"/>
      <w:bookmarkEnd w:id="360"/>
    </w:p>
    <w:p w14:paraId="7C0C3EDB" w14:textId="77777777" w:rsidR="00C32062" w:rsidRDefault="00C32062" w:rsidP="008D5917">
      <w:pPr>
        <w:pStyle w:val="BulletBodyLast"/>
        <w:rPr>
          <w:sz w:val="22"/>
          <w:szCs w:val="22"/>
        </w:rPr>
      </w:pPr>
      <w:r w:rsidRPr="00C32062">
        <w:rPr>
          <w:sz w:val="22"/>
          <w:szCs w:val="22"/>
        </w:rPr>
        <w:t>Nokia FlowOne USPS TSD for Trident SOM &amp; Optima Integration v2.1</w:t>
      </w:r>
    </w:p>
    <w:p w14:paraId="4FB23377" w14:textId="6555C40B" w:rsidR="00FA234D" w:rsidRPr="00FA234D" w:rsidRDefault="000E1F93" w:rsidP="00FA234D">
      <w:pPr>
        <w:pStyle w:val="BulletBodyLast"/>
        <w:rPr>
          <w:sz w:val="22"/>
          <w:szCs w:val="22"/>
        </w:rPr>
      </w:pPr>
      <w:r w:rsidRPr="000E1F93">
        <w:rPr>
          <w:sz w:val="22"/>
          <w:szCs w:val="22"/>
        </w:rPr>
        <w:t>Nokia FlowOne USPS Statement of Work for Trident SOM &amp; Optima Integration v2.4</w:t>
      </w:r>
    </w:p>
    <w:p w14:paraId="79E7FD3F" w14:textId="50D6CA76" w:rsidR="001E2E41" w:rsidRPr="00CC737E" w:rsidRDefault="00BD38DD" w:rsidP="00CC737E">
      <w:pPr>
        <w:pStyle w:val="BulletBodyLast"/>
        <w:rPr>
          <w:sz w:val="22"/>
          <w:szCs w:val="22"/>
        </w:rPr>
      </w:pPr>
      <w:r>
        <w:rPr>
          <w:sz w:val="22"/>
          <w:szCs w:val="22"/>
        </w:rPr>
        <w:t>PLDT FlowOne19 Installation High Level Design v1.0</w:t>
      </w:r>
    </w:p>
    <w:p w14:paraId="68CC09E0" w14:textId="77777777" w:rsidR="00BD38DD" w:rsidRPr="00BD38DD" w:rsidRDefault="00BD38DD" w:rsidP="00BD38DD">
      <w:pPr>
        <w:pStyle w:val="Body"/>
      </w:pPr>
    </w:p>
    <w:p w14:paraId="684B8E8F" w14:textId="77777777" w:rsidR="00F5500F" w:rsidRPr="00B21229" w:rsidRDefault="00F5500F" w:rsidP="00944DCA">
      <w:pPr>
        <w:pStyle w:val="BulletBodyLast"/>
        <w:numPr>
          <w:ilvl w:val="0"/>
          <w:numId w:val="0"/>
        </w:numPr>
        <w:ind w:left="1440"/>
        <w:rPr>
          <w:b/>
          <w:sz w:val="22"/>
          <w:szCs w:val="22"/>
        </w:rPr>
      </w:pPr>
      <w:r w:rsidRPr="00B21229">
        <w:rPr>
          <w:b/>
          <w:sz w:val="22"/>
          <w:szCs w:val="22"/>
        </w:rPr>
        <w:t>Products document</w:t>
      </w:r>
    </w:p>
    <w:p w14:paraId="35A8EF53" w14:textId="77777777" w:rsidR="00F5500F" w:rsidRPr="00944DCA" w:rsidRDefault="00F5500F" w:rsidP="00944DCA">
      <w:pPr>
        <w:pStyle w:val="BulletBodyLast"/>
        <w:rPr>
          <w:sz w:val="22"/>
          <w:szCs w:val="22"/>
        </w:rPr>
      </w:pPr>
      <w:r w:rsidRPr="00944DCA">
        <w:rPr>
          <w:sz w:val="22"/>
          <w:szCs w:val="22"/>
        </w:rPr>
        <w:t>Comptel InstantLink Functional Description</w:t>
      </w:r>
    </w:p>
    <w:p w14:paraId="2CF201CB" w14:textId="77777777" w:rsidR="00F5500F" w:rsidRPr="00944DCA" w:rsidRDefault="00F5500F" w:rsidP="00944DCA">
      <w:pPr>
        <w:pStyle w:val="BulletBodyLast"/>
        <w:rPr>
          <w:sz w:val="22"/>
          <w:szCs w:val="22"/>
        </w:rPr>
      </w:pPr>
      <w:r w:rsidRPr="00944DCA">
        <w:rPr>
          <w:sz w:val="22"/>
          <w:szCs w:val="22"/>
        </w:rPr>
        <w:t>InstantLink Business Service Tool Functional Description</w:t>
      </w:r>
    </w:p>
    <w:p w14:paraId="5B3B9CE4" w14:textId="77777777" w:rsidR="00F5500F" w:rsidRPr="00944DCA" w:rsidRDefault="00F5500F" w:rsidP="00944DCA">
      <w:pPr>
        <w:pStyle w:val="BulletBodyLast"/>
        <w:rPr>
          <w:sz w:val="22"/>
          <w:szCs w:val="22"/>
        </w:rPr>
      </w:pPr>
      <w:r w:rsidRPr="00944DCA">
        <w:rPr>
          <w:sz w:val="22"/>
          <w:szCs w:val="22"/>
        </w:rPr>
        <w:t>InstantLink Java Macro Server Functional Description</w:t>
      </w:r>
    </w:p>
    <w:p w14:paraId="18FEAFFF" w14:textId="77777777" w:rsidR="00F5500F" w:rsidRPr="00944DCA" w:rsidRDefault="00F5500F" w:rsidP="00944DCA">
      <w:pPr>
        <w:pStyle w:val="BulletBodyLast"/>
        <w:rPr>
          <w:sz w:val="22"/>
          <w:szCs w:val="22"/>
        </w:rPr>
      </w:pPr>
      <w:r w:rsidRPr="00944DCA">
        <w:rPr>
          <w:sz w:val="22"/>
          <w:szCs w:val="22"/>
        </w:rPr>
        <w:t>InstantLink Logic Testing Tool Functional Description</w:t>
      </w:r>
    </w:p>
    <w:p w14:paraId="7DB282F4" w14:textId="78BE82FE" w:rsidR="00F5500F" w:rsidRPr="00944DCA" w:rsidRDefault="00F5500F" w:rsidP="00944DCA">
      <w:pPr>
        <w:pStyle w:val="BulletBodyLast"/>
        <w:rPr>
          <w:sz w:val="22"/>
          <w:szCs w:val="22"/>
        </w:rPr>
      </w:pPr>
      <w:r w:rsidRPr="00944DCA">
        <w:rPr>
          <w:sz w:val="22"/>
          <w:szCs w:val="22"/>
        </w:rPr>
        <w:t>InstantLink Expect Macro Server Functional Description</w:t>
      </w:r>
    </w:p>
    <w:p w14:paraId="3FB45066" w14:textId="60679DCD" w:rsidR="00944DCA" w:rsidRPr="00944DCA" w:rsidRDefault="00944DCA" w:rsidP="00944DCA">
      <w:pPr>
        <w:pStyle w:val="BulletBodyLast"/>
        <w:rPr>
          <w:sz w:val="22"/>
          <w:szCs w:val="22"/>
        </w:rPr>
      </w:pPr>
      <w:r w:rsidRPr="00944DCA">
        <w:rPr>
          <w:sz w:val="22"/>
          <w:szCs w:val="22"/>
        </w:rPr>
        <w:t>Comptel Catalog Functional Description</w:t>
      </w:r>
    </w:p>
    <w:p w14:paraId="29CE3593" w14:textId="438275A3" w:rsidR="00944DCA" w:rsidRPr="00944DCA" w:rsidRDefault="00944DCA" w:rsidP="00944DCA">
      <w:pPr>
        <w:pStyle w:val="BulletBodyLast"/>
        <w:rPr>
          <w:sz w:val="22"/>
          <w:szCs w:val="22"/>
        </w:rPr>
      </w:pPr>
      <w:r w:rsidRPr="00944DCA">
        <w:rPr>
          <w:sz w:val="22"/>
          <w:szCs w:val="22"/>
        </w:rPr>
        <w:t>InstantLink Batch API Functional Description</w:t>
      </w:r>
    </w:p>
    <w:p w14:paraId="3C97DC0F" w14:textId="74BA85EF" w:rsidR="00944DCA" w:rsidRPr="00944DCA" w:rsidRDefault="00944DCA" w:rsidP="00944DCA">
      <w:pPr>
        <w:pStyle w:val="BulletBodyLast"/>
        <w:rPr>
          <w:sz w:val="22"/>
          <w:szCs w:val="22"/>
        </w:rPr>
      </w:pPr>
      <w:r w:rsidRPr="00944DCA">
        <w:rPr>
          <w:sz w:val="22"/>
          <w:szCs w:val="22"/>
        </w:rPr>
        <w:t>InstantLink SOA Web Services Functional Description</w:t>
      </w:r>
    </w:p>
    <w:p w14:paraId="0EB3C110" w14:textId="7E48B5B4" w:rsidR="00944DCA" w:rsidRPr="00944DCA" w:rsidRDefault="00944DCA" w:rsidP="00944DCA">
      <w:pPr>
        <w:pStyle w:val="BulletBodyLast"/>
        <w:rPr>
          <w:sz w:val="22"/>
          <w:szCs w:val="22"/>
        </w:rPr>
      </w:pPr>
      <w:r w:rsidRPr="00944DCA">
        <w:rPr>
          <w:sz w:val="22"/>
          <w:szCs w:val="22"/>
        </w:rPr>
        <w:t>InstantLink Provisioning Client Functional Description</w:t>
      </w:r>
    </w:p>
    <w:p w14:paraId="5E821F5F" w14:textId="77777777" w:rsidR="00F5500F" w:rsidRPr="00F5500F" w:rsidRDefault="00F5500F" w:rsidP="00F5500F">
      <w:pPr>
        <w:pStyle w:val="Body"/>
      </w:pPr>
    </w:p>
    <w:p w14:paraId="73D7B4F4" w14:textId="77777777" w:rsidR="00D6130B" w:rsidRPr="001D2B6A" w:rsidRDefault="00D6130B" w:rsidP="00D6130B">
      <w:pPr>
        <w:pStyle w:val="Heading1"/>
      </w:pPr>
      <w:bookmarkStart w:id="361" w:name="_Toc443255013"/>
      <w:bookmarkStart w:id="362" w:name="_Toc450044132"/>
      <w:bookmarkStart w:id="363" w:name="_Toc89863634"/>
      <w:r>
        <w:lastRenderedPageBreak/>
        <w:t>Executive Summary</w:t>
      </w:r>
      <w:bookmarkEnd w:id="361"/>
      <w:bookmarkEnd w:id="362"/>
      <w:bookmarkEnd w:id="363"/>
    </w:p>
    <w:p w14:paraId="3077BB69" w14:textId="6E238AE3" w:rsidR="008D5917" w:rsidRPr="000C16D9" w:rsidRDefault="008D5917" w:rsidP="003A490E">
      <w:pPr>
        <w:pStyle w:val="Body"/>
        <w:ind w:left="0"/>
        <w:rPr>
          <w:rFonts w:cs="Arial"/>
          <w:noProof/>
          <w:color w:val="001135" w:themeColor="text2"/>
          <w:sz w:val="22"/>
          <w:szCs w:val="22"/>
        </w:rPr>
      </w:pPr>
      <w:r w:rsidRPr="000C16D9">
        <w:rPr>
          <w:rFonts w:cs="Arial"/>
          <w:noProof/>
          <w:color w:val="001135" w:themeColor="text2"/>
          <w:sz w:val="22"/>
          <w:szCs w:val="22"/>
        </w:rPr>
        <w:t xml:space="preserve">The purpose of this document is to explain the high-level design architecture of </w:t>
      </w:r>
      <w:r w:rsidR="000C16D9" w:rsidRPr="000C16D9">
        <w:rPr>
          <w:rFonts w:cs="Arial"/>
          <w:noProof/>
          <w:color w:val="001135" w:themeColor="text2"/>
          <w:sz w:val="22"/>
          <w:szCs w:val="22"/>
        </w:rPr>
        <w:t xml:space="preserve">Nokia </w:t>
      </w:r>
      <w:r w:rsidRPr="000C16D9">
        <w:rPr>
          <w:rFonts w:cs="Arial"/>
          <w:noProof/>
          <w:color w:val="001135" w:themeColor="text2"/>
          <w:sz w:val="22"/>
          <w:szCs w:val="22"/>
        </w:rPr>
        <w:t>FlowOne</w:t>
      </w:r>
      <w:r w:rsidR="000C16D9" w:rsidRPr="000C16D9">
        <w:rPr>
          <w:rFonts w:cs="Arial"/>
          <w:noProof/>
          <w:color w:val="001135" w:themeColor="text2"/>
          <w:sz w:val="22"/>
          <w:szCs w:val="22"/>
        </w:rPr>
        <w:t xml:space="preserve"> Catalog Driven P&amp;A</w:t>
      </w:r>
      <w:r w:rsidRPr="000C16D9">
        <w:rPr>
          <w:rFonts w:cs="Arial"/>
          <w:noProof/>
          <w:color w:val="001135" w:themeColor="text2"/>
          <w:sz w:val="22"/>
          <w:szCs w:val="22"/>
        </w:rPr>
        <w:t xml:space="preserve"> in </w:t>
      </w:r>
      <w:r w:rsidR="00C32062">
        <w:rPr>
          <w:rFonts w:cs="Arial"/>
          <w:noProof/>
          <w:color w:val="001135" w:themeColor="text2"/>
          <w:sz w:val="22"/>
          <w:szCs w:val="22"/>
        </w:rPr>
        <w:t>Trident Optima project on Amdocs wireless services</w:t>
      </w:r>
      <w:r w:rsidRPr="000C16D9">
        <w:rPr>
          <w:rFonts w:cs="Arial"/>
          <w:noProof/>
          <w:color w:val="001135" w:themeColor="text2"/>
          <w:sz w:val="22"/>
          <w:szCs w:val="22"/>
        </w:rPr>
        <w:t xml:space="preserve">. </w:t>
      </w:r>
    </w:p>
    <w:p w14:paraId="54864D91" w14:textId="29D7203A" w:rsidR="000C16D9" w:rsidRPr="000C16D9" w:rsidRDefault="000C16D9" w:rsidP="003A490E">
      <w:pPr>
        <w:pStyle w:val="Body"/>
        <w:ind w:left="0"/>
        <w:rPr>
          <w:rFonts w:cs="Arial"/>
          <w:noProof/>
          <w:color w:val="001135" w:themeColor="text2"/>
          <w:sz w:val="22"/>
          <w:szCs w:val="22"/>
        </w:rPr>
      </w:pPr>
      <w:r w:rsidRPr="000C16D9">
        <w:rPr>
          <w:rFonts w:cs="Arial"/>
          <w:noProof/>
          <w:color w:val="001135" w:themeColor="text2"/>
          <w:sz w:val="22"/>
          <w:szCs w:val="22"/>
        </w:rPr>
        <w:t xml:space="preserve">This serves as a record of our architecture design discussion and is designed to promote discussion and ensure clarity of communication between Nokia and </w:t>
      </w:r>
      <w:r w:rsidR="00B809D4">
        <w:rPr>
          <w:rFonts w:cs="Arial"/>
          <w:noProof/>
          <w:color w:val="001135" w:themeColor="text2"/>
          <w:sz w:val="22"/>
          <w:szCs w:val="22"/>
        </w:rPr>
        <w:t>Amdocs</w:t>
      </w:r>
      <w:r w:rsidRPr="000C16D9">
        <w:rPr>
          <w:rFonts w:cs="Arial"/>
          <w:noProof/>
          <w:color w:val="001135" w:themeColor="text2"/>
          <w:sz w:val="22"/>
          <w:szCs w:val="22"/>
        </w:rPr>
        <w:t>.</w:t>
      </w:r>
    </w:p>
    <w:p w14:paraId="40B57816" w14:textId="09CDF541" w:rsidR="000C16D9" w:rsidRPr="000C16D9" w:rsidRDefault="000C16D9" w:rsidP="003A490E">
      <w:pPr>
        <w:pStyle w:val="Body"/>
        <w:ind w:left="0"/>
        <w:rPr>
          <w:rFonts w:cs="Arial"/>
          <w:noProof/>
          <w:color w:val="001135" w:themeColor="text2"/>
          <w:sz w:val="22"/>
          <w:szCs w:val="22"/>
        </w:rPr>
      </w:pPr>
      <w:r w:rsidRPr="000C16D9">
        <w:rPr>
          <w:rFonts w:cs="Arial"/>
          <w:noProof/>
          <w:color w:val="001135" w:themeColor="text2"/>
          <w:sz w:val="22"/>
          <w:szCs w:val="22"/>
        </w:rPr>
        <w:t>The solution offers the benefits that diminish the culminated data gap in the network element manager and the Operating Support Systems (OSS). The solution uses industry standard data modelling for numerous Next Generation Network technologies and the offered solution is agnostic to network technology and vendor.</w:t>
      </w:r>
    </w:p>
    <w:p w14:paraId="6BA4715F" w14:textId="2BC0945B" w:rsidR="000C16D9" w:rsidRDefault="000C16D9" w:rsidP="000C16D9">
      <w:pPr>
        <w:pStyle w:val="Heading2"/>
      </w:pPr>
      <w:bookmarkStart w:id="364" w:name="_Toc403040964"/>
      <w:bookmarkStart w:id="365" w:name="_Toc517456823"/>
      <w:bookmarkStart w:id="366" w:name="_Toc89863635"/>
      <w:r>
        <w:t>Success Factors</w:t>
      </w:r>
      <w:bookmarkEnd w:id="364"/>
      <w:bookmarkEnd w:id="365"/>
      <w:bookmarkEnd w:id="366"/>
    </w:p>
    <w:p w14:paraId="1E9E3723" w14:textId="77777777" w:rsidR="000C16D9" w:rsidRPr="000C16D9" w:rsidRDefault="000C16D9" w:rsidP="003A490E">
      <w:pPr>
        <w:pStyle w:val="Body"/>
        <w:ind w:left="0"/>
        <w:rPr>
          <w:rFonts w:cs="Arial"/>
          <w:noProof/>
          <w:color w:val="001135" w:themeColor="text2"/>
          <w:sz w:val="22"/>
          <w:szCs w:val="22"/>
        </w:rPr>
      </w:pPr>
      <w:r w:rsidRPr="000C16D9">
        <w:rPr>
          <w:rFonts w:cs="Arial"/>
          <w:noProof/>
          <w:color w:val="001135" w:themeColor="text2"/>
          <w:sz w:val="22"/>
          <w:szCs w:val="22"/>
        </w:rPr>
        <w:t>To successfully deliver this project following are the key success factors -</w:t>
      </w:r>
    </w:p>
    <w:p w14:paraId="508A7DA0" w14:textId="6D521A39" w:rsidR="006812A2" w:rsidRDefault="006812A2" w:rsidP="006812A2">
      <w:pPr>
        <w:pStyle w:val="Body"/>
        <w:numPr>
          <w:ilvl w:val="0"/>
          <w:numId w:val="12"/>
        </w:numPr>
        <w:rPr>
          <w:rFonts w:cs="Arial"/>
          <w:noProof/>
          <w:color w:val="001135" w:themeColor="text2"/>
          <w:sz w:val="22"/>
          <w:szCs w:val="22"/>
        </w:rPr>
      </w:pPr>
      <w:r w:rsidRPr="000C16D9">
        <w:rPr>
          <w:rFonts w:cs="Arial"/>
          <w:noProof/>
          <w:color w:val="001135" w:themeColor="text2"/>
          <w:sz w:val="22"/>
          <w:szCs w:val="22"/>
        </w:rPr>
        <w:t xml:space="preserve">Availability of Service details (Specification documents), in the absence of the document, </w:t>
      </w:r>
      <w:r>
        <w:rPr>
          <w:rFonts w:cs="Arial"/>
          <w:noProof/>
          <w:color w:val="001135" w:themeColor="text2"/>
          <w:sz w:val="22"/>
          <w:szCs w:val="22"/>
        </w:rPr>
        <w:t>Amdocs</w:t>
      </w:r>
      <w:r w:rsidRPr="000C16D9">
        <w:rPr>
          <w:rFonts w:cs="Arial"/>
          <w:noProof/>
          <w:color w:val="001135" w:themeColor="text2"/>
          <w:sz w:val="22"/>
          <w:szCs w:val="22"/>
        </w:rPr>
        <w:t xml:space="preserve"> team to help clarifying details of such services</w:t>
      </w:r>
      <w:r w:rsidR="001D0D45">
        <w:rPr>
          <w:rFonts w:cs="Arial"/>
          <w:noProof/>
          <w:color w:val="001135" w:themeColor="text2"/>
          <w:sz w:val="22"/>
          <w:szCs w:val="22"/>
        </w:rPr>
        <w:t>, listed below:</w:t>
      </w:r>
    </w:p>
    <w:p w14:paraId="3A25CF5A" w14:textId="7946DC4D" w:rsidR="001D0D45" w:rsidRDefault="001D0D45" w:rsidP="001D0D45">
      <w:pPr>
        <w:pStyle w:val="Body"/>
        <w:numPr>
          <w:ilvl w:val="1"/>
          <w:numId w:val="12"/>
        </w:numPr>
        <w:rPr>
          <w:rFonts w:cs="Arial"/>
          <w:noProof/>
          <w:color w:val="001135" w:themeColor="text2"/>
          <w:sz w:val="22"/>
          <w:szCs w:val="22"/>
        </w:rPr>
      </w:pPr>
      <w:r>
        <w:rPr>
          <w:rFonts w:cs="Arial"/>
          <w:noProof/>
          <w:color w:val="001135" w:themeColor="text2"/>
          <w:sz w:val="22"/>
          <w:szCs w:val="22"/>
        </w:rPr>
        <w:t>API specifications for new Northbound Integrations mentioned in Section 3.4.1</w:t>
      </w:r>
    </w:p>
    <w:p w14:paraId="5281702B" w14:textId="2741111F" w:rsidR="001D0D45" w:rsidRDefault="001D0D45" w:rsidP="001D0D45">
      <w:pPr>
        <w:pStyle w:val="Body"/>
        <w:numPr>
          <w:ilvl w:val="1"/>
          <w:numId w:val="12"/>
        </w:numPr>
        <w:rPr>
          <w:rFonts w:cs="Arial"/>
          <w:noProof/>
          <w:color w:val="001135" w:themeColor="text2"/>
          <w:sz w:val="22"/>
          <w:szCs w:val="22"/>
        </w:rPr>
      </w:pPr>
      <w:r>
        <w:rPr>
          <w:rFonts w:cs="Arial"/>
          <w:noProof/>
          <w:color w:val="001135" w:themeColor="text2"/>
          <w:sz w:val="22"/>
          <w:szCs w:val="22"/>
        </w:rPr>
        <w:t>API specifications for all new Southbound Integrations mentioned in Section 3.4.2</w:t>
      </w:r>
    </w:p>
    <w:p w14:paraId="7C987FA0" w14:textId="77777777" w:rsidR="000C16D9" w:rsidRPr="000C16D9" w:rsidRDefault="000C16D9" w:rsidP="00660771">
      <w:pPr>
        <w:pStyle w:val="Body"/>
        <w:numPr>
          <w:ilvl w:val="0"/>
          <w:numId w:val="12"/>
        </w:numPr>
        <w:rPr>
          <w:rFonts w:cs="Arial"/>
          <w:noProof/>
          <w:color w:val="001135" w:themeColor="text2"/>
          <w:sz w:val="22"/>
          <w:szCs w:val="22"/>
        </w:rPr>
      </w:pPr>
      <w:r w:rsidRPr="000C16D9">
        <w:rPr>
          <w:rFonts w:cs="Arial"/>
          <w:noProof/>
          <w:color w:val="001135" w:themeColor="text2"/>
          <w:sz w:val="22"/>
          <w:szCs w:val="22"/>
        </w:rPr>
        <w:t>Hardware readiness (Production, Test&amp; Development).</w:t>
      </w:r>
    </w:p>
    <w:p w14:paraId="01650EF2" w14:textId="178B5994" w:rsidR="000C16D9" w:rsidRPr="000C16D9" w:rsidRDefault="000C16D9" w:rsidP="00660771">
      <w:pPr>
        <w:pStyle w:val="Body"/>
        <w:numPr>
          <w:ilvl w:val="0"/>
          <w:numId w:val="12"/>
        </w:numPr>
        <w:rPr>
          <w:rFonts w:cs="Arial"/>
          <w:noProof/>
          <w:color w:val="001135" w:themeColor="text2"/>
          <w:sz w:val="22"/>
          <w:szCs w:val="22"/>
        </w:rPr>
      </w:pPr>
      <w:r w:rsidRPr="000C16D9">
        <w:rPr>
          <w:rFonts w:cs="Arial"/>
          <w:noProof/>
          <w:color w:val="001135" w:themeColor="text2"/>
          <w:sz w:val="22"/>
          <w:szCs w:val="22"/>
        </w:rPr>
        <w:t>Signoff of HLD, LLD in time bound manner.</w:t>
      </w:r>
    </w:p>
    <w:p w14:paraId="1CFB0A18" w14:textId="20D6434F" w:rsidR="000C16D9" w:rsidRDefault="000C16D9" w:rsidP="00660771">
      <w:pPr>
        <w:pStyle w:val="Body"/>
        <w:numPr>
          <w:ilvl w:val="0"/>
          <w:numId w:val="12"/>
        </w:numPr>
        <w:rPr>
          <w:rFonts w:cs="Arial"/>
          <w:noProof/>
          <w:color w:val="001135" w:themeColor="text2"/>
          <w:sz w:val="22"/>
          <w:szCs w:val="22"/>
        </w:rPr>
      </w:pPr>
      <w:r w:rsidRPr="000C16D9">
        <w:rPr>
          <w:rFonts w:cs="Arial"/>
          <w:noProof/>
          <w:color w:val="001135" w:themeColor="text2"/>
          <w:sz w:val="22"/>
          <w:szCs w:val="22"/>
        </w:rPr>
        <w:t>To provide all data needed to support the analysis, design, implementation and testing in a timely manner</w:t>
      </w:r>
      <w:r w:rsidR="00443773">
        <w:rPr>
          <w:rFonts w:cs="Arial"/>
          <w:noProof/>
          <w:color w:val="001135" w:themeColor="text2"/>
          <w:sz w:val="22"/>
          <w:szCs w:val="22"/>
        </w:rPr>
        <w:t>, namely:</w:t>
      </w:r>
    </w:p>
    <w:p w14:paraId="479CDF08" w14:textId="5D957F2F" w:rsidR="00443773" w:rsidRDefault="00443773" w:rsidP="00443773">
      <w:pPr>
        <w:pStyle w:val="Body"/>
        <w:numPr>
          <w:ilvl w:val="1"/>
          <w:numId w:val="12"/>
        </w:numPr>
        <w:rPr>
          <w:rFonts w:cs="Arial"/>
          <w:noProof/>
          <w:color w:val="001135" w:themeColor="text2"/>
          <w:sz w:val="22"/>
          <w:szCs w:val="22"/>
        </w:rPr>
      </w:pPr>
      <w:r>
        <w:rPr>
          <w:rFonts w:cs="Arial"/>
          <w:noProof/>
          <w:color w:val="001135" w:themeColor="text2"/>
          <w:sz w:val="22"/>
          <w:szCs w:val="22"/>
        </w:rPr>
        <w:t xml:space="preserve">Trident RFS command mapping with provisioning and rollback commands and </w:t>
      </w:r>
      <w:r w:rsidR="00532894">
        <w:rPr>
          <w:rFonts w:cs="Arial"/>
          <w:noProof/>
          <w:color w:val="001135" w:themeColor="text2"/>
          <w:sz w:val="22"/>
          <w:szCs w:val="22"/>
        </w:rPr>
        <w:t xml:space="preserve">any </w:t>
      </w:r>
      <w:r>
        <w:rPr>
          <w:rFonts w:cs="Arial"/>
          <w:noProof/>
          <w:color w:val="001135" w:themeColor="text2"/>
          <w:sz w:val="22"/>
          <w:szCs w:val="22"/>
        </w:rPr>
        <w:t>dependencies</w:t>
      </w:r>
    </w:p>
    <w:p w14:paraId="5234B8F4" w14:textId="529FDDEC" w:rsidR="00443773" w:rsidRPr="00B55A68" w:rsidRDefault="00443773" w:rsidP="00443773">
      <w:pPr>
        <w:pStyle w:val="Body"/>
        <w:numPr>
          <w:ilvl w:val="1"/>
          <w:numId w:val="12"/>
        </w:numPr>
        <w:rPr>
          <w:rFonts w:cs="Arial"/>
          <w:noProof/>
          <w:color w:val="001135" w:themeColor="text2"/>
          <w:sz w:val="22"/>
          <w:szCs w:val="22"/>
        </w:rPr>
      </w:pPr>
      <w:r>
        <w:rPr>
          <w:rFonts w:cs="Arial"/>
          <w:noProof/>
          <w:color w:val="001135" w:themeColor="text2"/>
          <w:sz w:val="22"/>
          <w:szCs w:val="22"/>
        </w:rPr>
        <w:t>Test data for our system and non functional testing</w:t>
      </w:r>
    </w:p>
    <w:p w14:paraId="3D4668F3" w14:textId="4D1569F6" w:rsidR="000C16D9" w:rsidRPr="00D12220" w:rsidRDefault="00443773" w:rsidP="00D12220">
      <w:pPr>
        <w:pStyle w:val="Body"/>
        <w:numPr>
          <w:ilvl w:val="1"/>
          <w:numId w:val="12"/>
        </w:numPr>
        <w:rPr>
          <w:rFonts w:cs="Arial"/>
          <w:noProof/>
          <w:color w:val="001135" w:themeColor="text2"/>
          <w:sz w:val="22"/>
          <w:szCs w:val="22"/>
        </w:rPr>
      </w:pPr>
      <w:r>
        <w:rPr>
          <w:rFonts w:cs="Arial"/>
          <w:noProof/>
          <w:color w:val="001135" w:themeColor="text2"/>
          <w:sz w:val="22"/>
          <w:szCs w:val="22"/>
        </w:rPr>
        <w:t>All the relevant special handling required for implementation</w:t>
      </w:r>
    </w:p>
    <w:p w14:paraId="569B41FA" w14:textId="77777777" w:rsidR="0009119B" w:rsidRDefault="0009119B" w:rsidP="0009119B">
      <w:pPr>
        <w:pStyle w:val="Heading1"/>
      </w:pPr>
      <w:bookmarkStart w:id="367" w:name="_Toc417883846"/>
      <w:bookmarkStart w:id="368" w:name="_Toc443255014"/>
      <w:bookmarkStart w:id="369" w:name="_Toc450044133"/>
      <w:bookmarkStart w:id="370" w:name="_Toc89863636"/>
      <w:r>
        <w:lastRenderedPageBreak/>
        <w:t>Overview</w:t>
      </w:r>
      <w:bookmarkEnd w:id="367"/>
      <w:bookmarkEnd w:id="368"/>
      <w:bookmarkEnd w:id="369"/>
      <w:bookmarkEnd w:id="370"/>
    </w:p>
    <w:p w14:paraId="1D3F002B" w14:textId="73B0C7A9" w:rsidR="0009119B" w:rsidRPr="0009119B" w:rsidRDefault="0009119B" w:rsidP="00B1266E">
      <w:r w:rsidRPr="0009119B">
        <w:t xml:space="preserve">This chapter will cover the design overview of the solution. Details are covered in the following chapters or relevant </w:t>
      </w:r>
      <w:r w:rsidR="00A30AAE">
        <w:t>LLDs</w:t>
      </w:r>
      <w:r w:rsidRPr="0009119B">
        <w:t xml:space="preserve">, this is only for introduction and </w:t>
      </w:r>
      <w:r w:rsidR="001F1F5F" w:rsidRPr="0009119B">
        <w:t>summary</w:t>
      </w:r>
      <w:r w:rsidRPr="0009119B">
        <w:t>.</w:t>
      </w:r>
    </w:p>
    <w:p w14:paraId="14F63E20" w14:textId="6CAC5CB5" w:rsidR="0009119B" w:rsidRDefault="00A44860" w:rsidP="0009119B">
      <w:pPr>
        <w:pStyle w:val="Heading2"/>
      </w:pPr>
      <w:bookmarkStart w:id="371" w:name="_Toc89863637"/>
      <w:r>
        <w:t>Services</w:t>
      </w:r>
      <w:bookmarkEnd w:id="371"/>
    </w:p>
    <w:p w14:paraId="52D1EB35" w14:textId="59BC4D58" w:rsidR="00F469DB" w:rsidRDefault="00F469DB" w:rsidP="00F469DB">
      <w:pPr>
        <w:pStyle w:val="Caption"/>
        <w:keepNext/>
      </w:pPr>
      <w:bookmarkStart w:id="372" w:name="_Toc62228123"/>
      <w:r>
        <w:t xml:space="preserve">Table </w:t>
      </w:r>
      <w:r>
        <w:fldChar w:fldCharType="begin"/>
      </w:r>
      <w:r>
        <w:instrText xml:space="preserve"> SEQ Table \* ARABIC </w:instrText>
      </w:r>
      <w:r>
        <w:fldChar w:fldCharType="separate"/>
      </w:r>
      <w:r w:rsidR="00FF4FEC">
        <w:rPr>
          <w:noProof/>
        </w:rPr>
        <w:t>1</w:t>
      </w:r>
      <w:r>
        <w:fldChar w:fldCharType="end"/>
      </w:r>
      <w:r>
        <w:t xml:space="preserve">. </w:t>
      </w:r>
      <w:r w:rsidRPr="00F469DB">
        <w:t>Services supported by target solution</w:t>
      </w:r>
      <w:bookmarkEnd w:id="372"/>
    </w:p>
    <w:tbl>
      <w:tblPr>
        <w:tblStyle w:val="ComptelTable"/>
        <w:tblW w:w="9463" w:type="dxa"/>
        <w:tblInd w:w="-5" w:type="dxa"/>
        <w:tblLayout w:type="fixed"/>
        <w:tblLook w:val="04A0" w:firstRow="1" w:lastRow="0" w:firstColumn="1" w:lastColumn="0" w:noHBand="0" w:noVBand="1"/>
      </w:tblPr>
      <w:tblGrid>
        <w:gridCol w:w="2144"/>
        <w:gridCol w:w="2143"/>
        <w:gridCol w:w="5176"/>
      </w:tblGrid>
      <w:tr w:rsidR="006960C4" w:rsidRPr="0009119B" w14:paraId="0DE3F3E7" w14:textId="77777777" w:rsidTr="006960C4">
        <w:trPr>
          <w:cnfStyle w:val="100000000000" w:firstRow="1" w:lastRow="0" w:firstColumn="0" w:lastColumn="0" w:oddVBand="0" w:evenVBand="0" w:oddHBand="0" w:evenHBand="0" w:firstRowFirstColumn="0" w:firstRowLastColumn="0" w:lastRowFirstColumn="0" w:lastRowLastColumn="0"/>
        </w:trPr>
        <w:tc>
          <w:tcPr>
            <w:tcW w:w="2144" w:type="dxa"/>
            <w:shd w:val="clear" w:color="auto" w:fill="124191" w:themeFill="text1"/>
          </w:tcPr>
          <w:p w14:paraId="3CD120D9" w14:textId="594B39DC" w:rsidR="006960C4" w:rsidRPr="00B824EA" w:rsidRDefault="006960C4" w:rsidP="00A21242">
            <w:pPr>
              <w:pStyle w:val="TableHeading"/>
              <w:rPr>
                <w:rFonts w:asciiTheme="minorHAnsi" w:hAnsiTheme="minorHAnsi" w:cstheme="minorHAnsi"/>
                <w:b w:val="0"/>
                <w:color w:val="FFFFFF" w:themeColor="background1"/>
                <w:sz w:val="22"/>
                <w:szCs w:val="22"/>
              </w:rPr>
            </w:pPr>
            <w:r w:rsidRPr="00B824EA">
              <w:rPr>
                <w:rFonts w:asciiTheme="minorHAnsi" w:hAnsiTheme="minorHAnsi" w:cstheme="minorHAnsi"/>
                <w:b w:val="0"/>
                <w:color w:val="FFFFFF" w:themeColor="background1"/>
                <w:sz w:val="22"/>
                <w:szCs w:val="22"/>
              </w:rPr>
              <w:t>Type</w:t>
            </w:r>
          </w:p>
        </w:tc>
        <w:tc>
          <w:tcPr>
            <w:tcW w:w="2143" w:type="dxa"/>
            <w:shd w:val="clear" w:color="auto" w:fill="124191" w:themeFill="text1"/>
          </w:tcPr>
          <w:p w14:paraId="0F0049FD" w14:textId="7E02645C" w:rsidR="006960C4" w:rsidRPr="00B824EA" w:rsidRDefault="006960C4" w:rsidP="00A21242">
            <w:pPr>
              <w:pStyle w:val="TableHeading"/>
              <w:rPr>
                <w:rFonts w:asciiTheme="minorHAnsi" w:hAnsiTheme="minorHAnsi" w:cstheme="minorHAnsi"/>
                <w:b w:val="0"/>
                <w:color w:val="FFFFFF" w:themeColor="background1"/>
                <w:sz w:val="22"/>
                <w:szCs w:val="22"/>
              </w:rPr>
            </w:pPr>
            <w:r w:rsidRPr="00B824EA">
              <w:rPr>
                <w:rFonts w:asciiTheme="minorHAnsi" w:hAnsiTheme="minorHAnsi" w:cstheme="minorHAnsi"/>
                <w:b w:val="0"/>
                <w:color w:val="FFFFFF" w:themeColor="background1"/>
                <w:sz w:val="22"/>
                <w:szCs w:val="22"/>
              </w:rPr>
              <w:t>Use Case</w:t>
            </w:r>
          </w:p>
        </w:tc>
        <w:tc>
          <w:tcPr>
            <w:tcW w:w="5176" w:type="dxa"/>
            <w:shd w:val="clear" w:color="auto" w:fill="124191" w:themeFill="text1"/>
          </w:tcPr>
          <w:p w14:paraId="73AEA45A" w14:textId="481D03DF" w:rsidR="006960C4" w:rsidRPr="00B824EA" w:rsidRDefault="00ED5E8D" w:rsidP="00A21242">
            <w:pPr>
              <w:pStyle w:val="TableHeading"/>
              <w:rPr>
                <w:rFonts w:asciiTheme="minorHAnsi" w:hAnsiTheme="minorHAnsi" w:cstheme="minorHAnsi"/>
                <w:b w:val="0"/>
                <w:color w:val="FFFFFF" w:themeColor="background1"/>
                <w:sz w:val="22"/>
                <w:szCs w:val="22"/>
              </w:rPr>
            </w:pPr>
            <w:r w:rsidRPr="00B824EA">
              <w:rPr>
                <w:rFonts w:asciiTheme="minorHAnsi" w:hAnsiTheme="minorHAnsi" w:cstheme="minorHAnsi"/>
                <w:b w:val="0"/>
                <w:color w:val="FFFFFF" w:themeColor="background1"/>
                <w:sz w:val="22"/>
                <w:szCs w:val="22"/>
              </w:rPr>
              <w:t>Description</w:t>
            </w:r>
          </w:p>
        </w:tc>
      </w:tr>
      <w:tr w:rsidR="00E328AC" w:rsidRPr="0009119B" w14:paraId="3F38AD9B" w14:textId="77777777" w:rsidTr="00C733B7">
        <w:tc>
          <w:tcPr>
            <w:tcW w:w="9463" w:type="dxa"/>
            <w:gridSpan w:val="3"/>
          </w:tcPr>
          <w:p w14:paraId="1F05DE95" w14:textId="1CB9CD63" w:rsidR="00E328AC" w:rsidRPr="00A925CC" w:rsidRDefault="00E328AC" w:rsidP="00A925CC">
            <w:pPr>
              <w:pStyle w:val="TableBody"/>
            </w:pPr>
            <w:r>
              <w:rPr>
                <w:rFonts w:cstheme="minorHAnsi"/>
              </w:rPr>
              <w:t>Wireless</w:t>
            </w:r>
          </w:p>
        </w:tc>
      </w:tr>
      <w:tr w:rsidR="006960C4" w:rsidRPr="0009119B" w14:paraId="0DC494AA" w14:textId="77777777" w:rsidTr="006960C4">
        <w:tc>
          <w:tcPr>
            <w:tcW w:w="2144" w:type="dxa"/>
          </w:tcPr>
          <w:p w14:paraId="1195AB99" w14:textId="77777777" w:rsidR="006960C4" w:rsidRPr="00102BE0" w:rsidRDefault="006960C4" w:rsidP="006960C4">
            <w:pPr>
              <w:pStyle w:val="TableBody"/>
              <w:rPr>
                <w:rStyle w:val="ClientTableChar"/>
                <w:rFonts w:eastAsiaTheme="minorHAnsi"/>
              </w:rPr>
            </w:pPr>
          </w:p>
        </w:tc>
        <w:tc>
          <w:tcPr>
            <w:tcW w:w="2143" w:type="dxa"/>
          </w:tcPr>
          <w:p w14:paraId="2B0204B6" w14:textId="3AA61C3A" w:rsidR="006960C4" w:rsidRPr="00ED5E8D" w:rsidRDefault="006960C4" w:rsidP="006960C4">
            <w:pPr>
              <w:pStyle w:val="TableBody"/>
            </w:pPr>
            <w:r w:rsidRPr="00ED5E8D">
              <w:t>Activation</w:t>
            </w:r>
          </w:p>
        </w:tc>
        <w:tc>
          <w:tcPr>
            <w:tcW w:w="5176" w:type="dxa"/>
          </w:tcPr>
          <w:p w14:paraId="27449994" w14:textId="2E17942E" w:rsidR="006960C4" w:rsidRPr="00ED5E8D" w:rsidRDefault="00ED5E8D" w:rsidP="006960C4">
            <w:pPr>
              <w:pStyle w:val="TableBody"/>
            </w:pPr>
            <w:r>
              <w:t>Activate Wireless Subscriber</w:t>
            </w:r>
          </w:p>
        </w:tc>
      </w:tr>
      <w:tr w:rsidR="006960C4" w:rsidRPr="0009119B" w14:paraId="13E6A40C" w14:textId="77777777" w:rsidTr="006960C4">
        <w:tc>
          <w:tcPr>
            <w:tcW w:w="2144" w:type="dxa"/>
          </w:tcPr>
          <w:p w14:paraId="25B9B954" w14:textId="77777777" w:rsidR="006960C4" w:rsidRPr="00C4649B" w:rsidRDefault="006960C4" w:rsidP="006960C4">
            <w:pPr>
              <w:pStyle w:val="TableBody"/>
            </w:pPr>
          </w:p>
        </w:tc>
        <w:tc>
          <w:tcPr>
            <w:tcW w:w="2143" w:type="dxa"/>
          </w:tcPr>
          <w:p w14:paraId="377B638E" w14:textId="35E4CDD8" w:rsidR="006960C4" w:rsidRPr="00ED5E8D" w:rsidRDefault="006960C4" w:rsidP="006960C4">
            <w:pPr>
              <w:pStyle w:val="TableBody"/>
            </w:pPr>
            <w:r w:rsidRPr="00ED5E8D">
              <w:t>Change</w:t>
            </w:r>
          </w:p>
        </w:tc>
        <w:tc>
          <w:tcPr>
            <w:tcW w:w="5176" w:type="dxa"/>
          </w:tcPr>
          <w:p w14:paraId="181386EA" w14:textId="77777777" w:rsidR="006960C4" w:rsidRDefault="00ED5E8D" w:rsidP="00ED5E8D">
            <w:pPr>
              <w:pStyle w:val="BodyTextTable"/>
              <w:rPr>
                <w:rFonts w:asciiTheme="minorHAnsi" w:eastAsiaTheme="minorHAnsi" w:hAnsiTheme="minorHAnsi" w:cstheme="minorBidi"/>
                <w:sz w:val="20"/>
                <w:lang w:bidi="ar-SA"/>
              </w:rPr>
            </w:pPr>
            <w:r w:rsidRPr="00ED5E8D">
              <w:rPr>
                <w:rFonts w:asciiTheme="minorHAnsi" w:eastAsiaTheme="minorHAnsi" w:hAnsiTheme="minorHAnsi" w:cstheme="minorBidi"/>
                <w:sz w:val="20"/>
                <w:lang w:bidi="ar-SA"/>
              </w:rPr>
              <w:t>Modification of Wireless Subs</w:t>
            </w:r>
            <w:r w:rsidR="00895CB8">
              <w:rPr>
                <w:rFonts w:asciiTheme="minorHAnsi" w:eastAsiaTheme="minorHAnsi" w:hAnsiTheme="minorHAnsi" w:cstheme="minorBidi"/>
                <w:sz w:val="20"/>
                <w:lang w:bidi="ar-SA"/>
              </w:rPr>
              <w:t>c</w:t>
            </w:r>
            <w:r w:rsidRPr="00ED5E8D">
              <w:rPr>
                <w:rFonts w:asciiTheme="minorHAnsi" w:eastAsiaTheme="minorHAnsi" w:hAnsiTheme="minorHAnsi" w:cstheme="minorBidi"/>
                <w:sz w:val="20"/>
                <w:lang w:bidi="ar-SA"/>
              </w:rPr>
              <w:t>riber</w:t>
            </w:r>
          </w:p>
          <w:p w14:paraId="0A51EB3F" w14:textId="0AC3CA26" w:rsidR="00A8714C" w:rsidRPr="00205296" w:rsidRDefault="00B26825" w:rsidP="00DA20A2">
            <w:pPr>
              <w:pStyle w:val="BodyTextTable"/>
              <w:numPr>
                <w:ilvl w:val="0"/>
                <w:numId w:val="32"/>
              </w:numPr>
              <w:rPr>
                <w:rStyle w:val="ClientTableChar"/>
                <w:rFonts w:eastAsiaTheme="minorHAnsi" w:cstheme="minorBidi"/>
                <w:noProof w:val="0"/>
                <w:spacing w:val="0"/>
                <w:sz w:val="20"/>
                <w:szCs w:val="20"/>
                <w:lang w:bidi="ar-SA"/>
              </w:rPr>
            </w:pPr>
            <w:r>
              <w:rPr>
                <w:rStyle w:val="ClientTableChar"/>
              </w:rPr>
              <w:t>Change MSISDN/MSISDN Swap</w:t>
            </w:r>
          </w:p>
          <w:p w14:paraId="3C7768BF" w14:textId="70C12C2A" w:rsidR="00B26825" w:rsidRPr="00205296" w:rsidRDefault="00B26825" w:rsidP="00DA20A2">
            <w:pPr>
              <w:pStyle w:val="BodyTextTable"/>
              <w:numPr>
                <w:ilvl w:val="0"/>
                <w:numId w:val="32"/>
              </w:numPr>
              <w:rPr>
                <w:rFonts w:asciiTheme="minorHAnsi" w:eastAsiaTheme="minorHAnsi" w:hAnsiTheme="minorHAnsi" w:cstheme="minorBidi"/>
                <w:sz w:val="20"/>
                <w:lang w:bidi="ar-SA"/>
              </w:rPr>
            </w:pPr>
            <w:r>
              <w:rPr>
                <w:rStyle w:val="ClientTableChar"/>
              </w:rPr>
              <w:t>Change SIM/Sim Swap</w:t>
            </w:r>
          </w:p>
          <w:p w14:paraId="65B0F3CA" w14:textId="49A58A3A" w:rsidR="00B26825" w:rsidRPr="00205296" w:rsidRDefault="00B26825" w:rsidP="00DA20A2">
            <w:pPr>
              <w:pStyle w:val="BodyTextTable"/>
              <w:numPr>
                <w:ilvl w:val="0"/>
                <w:numId w:val="32"/>
              </w:numPr>
              <w:rPr>
                <w:rFonts w:asciiTheme="minorHAnsi" w:eastAsiaTheme="minorHAnsi" w:hAnsiTheme="minorHAnsi" w:cstheme="minorBidi"/>
                <w:sz w:val="20"/>
                <w:lang w:bidi="ar-SA"/>
              </w:rPr>
            </w:pPr>
            <w:r w:rsidRPr="0094075A">
              <w:t>Add Optional Add-On</w:t>
            </w:r>
          </w:p>
          <w:p w14:paraId="06912EFE" w14:textId="77777777" w:rsidR="00B26825" w:rsidRPr="00205296" w:rsidRDefault="00B26825" w:rsidP="00DA20A2">
            <w:pPr>
              <w:pStyle w:val="BodyTextTable"/>
              <w:numPr>
                <w:ilvl w:val="0"/>
                <w:numId w:val="32"/>
              </w:numPr>
              <w:rPr>
                <w:rFonts w:asciiTheme="minorHAnsi" w:eastAsiaTheme="minorHAnsi" w:hAnsiTheme="minorHAnsi" w:cstheme="minorBidi"/>
                <w:sz w:val="20"/>
                <w:lang w:bidi="ar-SA"/>
              </w:rPr>
            </w:pPr>
            <w:r w:rsidRPr="0094075A">
              <w:t>Disconnect Optional Add-On</w:t>
            </w:r>
          </w:p>
          <w:p w14:paraId="6EA82C3B" w14:textId="77777777" w:rsidR="00B26825" w:rsidRPr="00205296" w:rsidRDefault="00B26825" w:rsidP="00DA20A2">
            <w:pPr>
              <w:pStyle w:val="BodyTextTable"/>
              <w:numPr>
                <w:ilvl w:val="0"/>
                <w:numId w:val="32"/>
              </w:numPr>
              <w:rPr>
                <w:rFonts w:asciiTheme="minorHAnsi" w:eastAsiaTheme="minorHAnsi" w:hAnsiTheme="minorHAnsi" w:cstheme="minorBidi"/>
                <w:sz w:val="20"/>
                <w:lang w:bidi="ar-SA"/>
              </w:rPr>
            </w:pPr>
            <w:r w:rsidRPr="0094075A">
              <w:t>Add Commercial Device</w:t>
            </w:r>
          </w:p>
          <w:p w14:paraId="12781031" w14:textId="77777777" w:rsidR="007E4481" w:rsidRPr="00205296" w:rsidRDefault="007E4481" w:rsidP="00DA20A2">
            <w:pPr>
              <w:pStyle w:val="BodyTextTable"/>
              <w:numPr>
                <w:ilvl w:val="0"/>
                <w:numId w:val="32"/>
              </w:numPr>
              <w:rPr>
                <w:rFonts w:asciiTheme="minorHAnsi" w:eastAsiaTheme="minorHAnsi" w:hAnsiTheme="minorHAnsi" w:cstheme="minorBidi"/>
                <w:sz w:val="20"/>
                <w:lang w:bidi="ar-SA"/>
              </w:rPr>
            </w:pPr>
            <w:r>
              <w:t>Brand Migration</w:t>
            </w:r>
          </w:p>
          <w:p w14:paraId="5D40A429" w14:textId="7FEF33B5" w:rsidR="00DB7457" w:rsidRPr="00DB7457" w:rsidRDefault="007E4481" w:rsidP="00DA20A2">
            <w:pPr>
              <w:pStyle w:val="BodyTextTable"/>
              <w:numPr>
                <w:ilvl w:val="0"/>
                <w:numId w:val="32"/>
              </w:numPr>
              <w:rPr>
                <w:rFonts w:asciiTheme="minorHAnsi" w:eastAsiaTheme="minorHAnsi" w:hAnsiTheme="minorHAnsi" w:cstheme="minorBidi"/>
                <w:sz w:val="20"/>
                <w:lang w:bidi="ar-SA"/>
              </w:rPr>
            </w:pPr>
            <w:r>
              <w:rPr>
                <w:rFonts w:asciiTheme="minorHAnsi" w:eastAsiaTheme="minorHAnsi" w:hAnsiTheme="minorHAnsi" w:cstheme="minorBidi"/>
                <w:sz w:val="20"/>
                <w:lang w:bidi="ar-SA"/>
              </w:rPr>
              <w:t>Change Plan</w:t>
            </w:r>
          </w:p>
        </w:tc>
      </w:tr>
      <w:tr w:rsidR="00ED5E8D" w:rsidRPr="0009119B" w14:paraId="30554D44" w14:textId="77777777" w:rsidTr="006960C4">
        <w:tc>
          <w:tcPr>
            <w:tcW w:w="2144" w:type="dxa"/>
          </w:tcPr>
          <w:p w14:paraId="1C15F7D6" w14:textId="77777777" w:rsidR="00ED5E8D" w:rsidRPr="00C4649B" w:rsidRDefault="00ED5E8D" w:rsidP="00ED5E8D">
            <w:pPr>
              <w:pStyle w:val="TableBody"/>
            </w:pPr>
          </w:p>
        </w:tc>
        <w:tc>
          <w:tcPr>
            <w:tcW w:w="2143" w:type="dxa"/>
          </w:tcPr>
          <w:p w14:paraId="11D19B58" w14:textId="565AD90B" w:rsidR="00ED5E8D" w:rsidRPr="00ED5E8D" w:rsidRDefault="00ED5E8D" w:rsidP="00ED5E8D">
            <w:pPr>
              <w:pStyle w:val="TableBody"/>
            </w:pPr>
            <w:r w:rsidRPr="00ED5E8D">
              <w:t>Change Bill Cycle</w:t>
            </w:r>
          </w:p>
        </w:tc>
        <w:tc>
          <w:tcPr>
            <w:tcW w:w="5176" w:type="dxa"/>
          </w:tcPr>
          <w:p w14:paraId="31414733" w14:textId="764561B8" w:rsidR="00ED5E8D" w:rsidRPr="00ED5E8D" w:rsidRDefault="00ED5E8D" w:rsidP="00ED5E8D">
            <w:pPr>
              <w:pStyle w:val="BodyTextTable"/>
              <w:rPr>
                <w:rFonts w:asciiTheme="minorHAnsi" w:eastAsiaTheme="minorHAnsi" w:hAnsiTheme="minorHAnsi" w:cstheme="minorBidi"/>
                <w:sz w:val="20"/>
                <w:lang w:bidi="ar-SA"/>
              </w:rPr>
            </w:pPr>
            <w:r w:rsidRPr="00C4649B">
              <w:rPr>
                <w:rFonts w:asciiTheme="minorHAnsi" w:eastAsiaTheme="minorHAnsi" w:hAnsiTheme="minorHAnsi" w:cstheme="minorBidi"/>
                <w:sz w:val="20"/>
                <w:lang w:bidi="ar-SA"/>
              </w:rPr>
              <w:t>Change Bill cycle</w:t>
            </w:r>
          </w:p>
        </w:tc>
      </w:tr>
      <w:tr w:rsidR="00ED5E8D" w:rsidRPr="0009119B" w14:paraId="0293AE8C" w14:textId="77777777" w:rsidTr="006960C4">
        <w:tc>
          <w:tcPr>
            <w:tcW w:w="2144" w:type="dxa"/>
          </w:tcPr>
          <w:p w14:paraId="136AE5FC" w14:textId="77777777" w:rsidR="00ED5E8D" w:rsidRPr="00C4649B" w:rsidRDefault="00ED5E8D" w:rsidP="00ED5E8D">
            <w:pPr>
              <w:pStyle w:val="TableBody"/>
            </w:pPr>
          </w:p>
        </w:tc>
        <w:tc>
          <w:tcPr>
            <w:tcW w:w="2143" w:type="dxa"/>
          </w:tcPr>
          <w:p w14:paraId="0705AF98" w14:textId="3E1F285C" w:rsidR="00ED5E8D" w:rsidRPr="00ED5E8D" w:rsidRDefault="00ED5E8D" w:rsidP="00ED5E8D">
            <w:pPr>
              <w:pStyle w:val="TableBody"/>
            </w:pPr>
            <w:r w:rsidRPr="00ED5E8D">
              <w:t>Change Ownership</w:t>
            </w:r>
          </w:p>
        </w:tc>
        <w:tc>
          <w:tcPr>
            <w:tcW w:w="5176" w:type="dxa"/>
          </w:tcPr>
          <w:p w14:paraId="002E12CB" w14:textId="4C5C2C29" w:rsidR="00ED5E8D" w:rsidRPr="00ED5E8D" w:rsidRDefault="00ED5E8D" w:rsidP="00ED5E8D">
            <w:pPr>
              <w:pStyle w:val="BodyTextTable"/>
              <w:rPr>
                <w:rFonts w:asciiTheme="minorHAnsi" w:eastAsiaTheme="minorHAnsi" w:hAnsiTheme="minorHAnsi" w:cstheme="minorBidi"/>
                <w:sz w:val="20"/>
                <w:lang w:bidi="ar-SA"/>
              </w:rPr>
            </w:pPr>
            <w:r w:rsidRPr="00C4649B">
              <w:rPr>
                <w:rFonts w:asciiTheme="minorHAnsi" w:eastAsiaTheme="minorHAnsi" w:hAnsiTheme="minorHAnsi" w:cstheme="minorBidi"/>
                <w:sz w:val="20"/>
                <w:lang w:bidi="ar-SA"/>
              </w:rPr>
              <w:t>Change of Ownership</w:t>
            </w:r>
          </w:p>
        </w:tc>
      </w:tr>
      <w:tr w:rsidR="00ED5E8D" w:rsidRPr="0009119B" w14:paraId="3101B56E" w14:textId="77777777" w:rsidTr="006960C4">
        <w:tc>
          <w:tcPr>
            <w:tcW w:w="2144" w:type="dxa"/>
          </w:tcPr>
          <w:p w14:paraId="0BC0C151" w14:textId="77777777" w:rsidR="00ED5E8D" w:rsidRPr="00C4649B" w:rsidRDefault="00ED5E8D" w:rsidP="00ED5E8D">
            <w:pPr>
              <w:pStyle w:val="TableBody"/>
            </w:pPr>
          </w:p>
        </w:tc>
        <w:tc>
          <w:tcPr>
            <w:tcW w:w="2143" w:type="dxa"/>
          </w:tcPr>
          <w:p w14:paraId="7CC4EF07" w14:textId="6FFCD1BE" w:rsidR="00ED5E8D" w:rsidRPr="00ED5E8D" w:rsidRDefault="00ED5E8D" w:rsidP="00ED5E8D">
            <w:pPr>
              <w:pStyle w:val="TableBody"/>
            </w:pPr>
            <w:r w:rsidRPr="00C4649B">
              <w:t>Bar/Unbar</w:t>
            </w:r>
          </w:p>
        </w:tc>
        <w:tc>
          <w:tcPr>
            <w:tcW w:w="5176" w:type="dxa"/>
          </w:tcPr>
          <w:p w14:paraId="2A12DEFF" w14:textId="510766D3" w:rsidR="00ED5E8D" w:rsidRPr="00ED5E8D" w:rsidRDefault="00ED5E8D" w:rsidP="00ED5E8D">
            <w:pPr>
              <w:pStyle w:val="BodyTextTable"/>
              <w:rPr>
                <w:rFonts w:asciiTheme="minorHAnsi" w:eastAsiaTheme="minorHAnsi" w:hAnsiTheme="minorHAnsi" w:cstheme="minorBidi"/>
                <w:sz w:val="20"/>
                <w:lang w:bidi="ar-SA"/>
              </w:rPr>
            </w:pPr>
            <w:r w:rsidRPr="006925A3">
              <w:rPr>
                <w:rFonts w:asciiTheme="minorHAnsi" w:eastAsiaTheme="minorHAnsi" w:hAnsiTheme="minorHAnsi" w:cstheme="minorBidi"/>
                <w:sz w:val="20"/>
                <w:lang w:bidi="ar-SA"/>
              </w:rPr>
              <w:t>Bar/Unbar services and features</w:t>
            </w:r>
          </w:p>
        </w:tc>
      </w:tr>
      <w:tr w:rsidR="00ED5E8D" w:rsidRPr="0009119B" w14:paraId="7BF25979" w14:textId="77777777" w:rsidTr="006960C4">
        <w:tc>
          <w:tcPr>
            <w:tcW w:w="2144" w:type="dxa"/>
          </w:tcPr>
          <w:p w14:paraId="0BD9A27D" w14:textId="77777777" w:rsidR="00ED5E8D" w:rsidRPr="00C4649B" w:rsidRDefault="00ED5E8D" w:rsidP="00ED5E8D">
            <w:pPr>
              <w:pStyle w:val="TableBody"/>
            </w:pPr>
          </w:p>
        </w:tc>
        <w:tc>
          <w:tcPr>
            <w:tcW w:w="2143" w:type="dxa"/>
          </w:tcPr>
          <w:p w14:paraId="373B4118" w14:textId="3DAB63B2" w:rsidR="00ED5E8D" w:rsidRPr="00ED5E8D" w:rsidRDefault="00ED5E8D" w:rsidP="00ED5E8D">
            <w:pPr>
              <w:pStyle w:val="TableBody"/>
            </w:pPr>
            <w:r w:rsidRPr="00C4649B">
              <w:t>Suspend/Resume</w:t>
            </w:r>
          </w:p>
        </w:tc>
        <w:tc>
          <w:tcPr>
            <w:tcW w:w="5176" w:type="dxa"/>
          </w:tcPr>
          <w:p w14:paraId="773D0B95" w14:textId="731C8764" w:rsidR="00ED5E8D" w:rsidRPr="00ED5E8D" w:rsidRDefault="00ED5E8D" w:rsidP="00ED5E8D">
            <w:pPr>
              <w:pStyle w:val="BodyTextTable"/>
              <w:rPr>
                <w:rFonts w:asciiTheme="minorHAnsi" w:eastAsiaTheme="minorHAnsi" w:hAnsiTheme="minorHAnsi" w:cstheme="minorBidi"/>
                <w:sz w:val="20"/>
                <w:lang w:bidi="ar-SA"/>
              </w:rPr>
            </w:pPr>
            <w:r w:rsidRPr="006925A3">
              <w:rPr>
                <w:rFonts w:asciiTheme="minorHAnsi" w:eastAsiaTheme="minorHAnsi" w:hAnsiTheme="minorHAnsi" w:cstheme="minorBidi"/>
                <w:sz w:val="20"/>
                <w:lang w:bidi="ar-SA"/>
              </w:rPr>
              <w:t>Suspend/resume services (billing suspension)</w:t>
            </w:r>
          </w:p>
        </w:tc>
      </w:tr>
      <w:tr w:rsidR="00ED5E8D" w:rsidRPr="0009119B" w14:paraId="7CBDA5A8" w14:textId="77777777" w:rsidTr="006960C4">
        <w:tc>
          <w:tcPr>
            <w:tcW w:w="2144" w:type="dxa"/>
          </w:tcPr>
          <w:p w14:paraId="15606786" w14:textId="77777777" w:rsidR="00ED5E8D" w:rsidRPr="00C4649B" w:rsidRDefault="00ED5E8D" w:rsidP="00ED5E8D">
            <w:pPr>
              <w:pStyle w:val="TableBody"/>
            </w:pPr>
          </w:p>
        </w:tc>
        <w:tc>
          <w:tcPr>
            <w:tcW w:w="2143" w:type="dxa"/>
          </w:tcPr>
          <w:p w14:paraId="2E7039C0" w14:textId="07E5627C" w:rsidR="00ED5E8D" w:rsidRPr="00C4649B" w:rsidRDefault="00ED5E8D" w:rsidP="00ED5E8D">
            <w:pPr>
              <w:pStyle w:val="TableBody"/>
            </w:pPr>
            <w:r w:rsidRPr="00C4649B">
              <w:t>Disconnect</w:t>
            </w:r>
          </w:p>
        </w:tc>
        <w:tc>
          <w:tcPr>
            <w:tcW w:w="5176" w:type="dxa"/>
          </w:tcPr>
          <w:p w14:paraId="22644BD3" w14:textId="05FFEA05" w:rsidR="00ED5E8D" w:rsidRPr="006925A3" w:rsidRDefault="00ED5E8D" w:rsidP="00ED5E8D">
            <w:pPr>
              <w:pStyle w:val="BodyTextTable"/>
              <w:rPr>
                <w:rFonts w:asciiTheme="minorHAnsi" w:eastAsiaTheme="minorHAnsi" w:hAnsiTheme="minorHAnsi" w:cstheme="minorBidi"/>
                <w:sz w:val="20"/>
                <w:lang w:bidi="ar-SA"/>
              </w:rPr>
            </w:pPr>
            <w:r w:rsidRPr="006925A3">
              <w:rPr>
                <w:rFonts w:asciiTheme="minorHAnsi" w:eastAsiaTheme="minorHAnsi" w:hAnsiTheme="minorHAnsi" w:cstheme="minorBidi"/>
                <w:sz w:val="20"/>
                <w:lang w:bidi="ar-SA"/>
              </w:rPr>
              <w:t>Disconnect service</w:t>
            </w:r>
          </w:p>
        </w:tc>
      </w:tr>
      <w:tr w:rsidR="00ED5E8D" w:rsidRPr="0009119B" w14:paraId="76D28D3B" w14:textId="77777777" w:rsidTr="006960C4">
        <w:tc>
          <w:tcPr>
            <w:tcW w:w="2144" w:type="dxa"/>
          </w:tcPr>
          <w:p w14:paraId="74F773B2" w14:textId="14720240" w:rsidR="00ED5E8D" w:rsidRPr="00C4649B" w:rsidRDefault="00ED5E8D" w:rsidP="00ED5E8D">
            <w:pPr>
              <w:pStyle w:val="TableBody"/>
            </w:pPr>
            <w:r w:rsidRPr="00C4649B">
              <w:t>IPTV</w:t>
            </w:r>
          </w:p>
        </w:tc>
        <w:tc>
          <w:tcPr>
            <w:tcW w:w="2143" w:type="dxa"/>
          </w:tcPr>
          <w:p w14:paraId="541E6D92" w14:textId="371D9B44" w:rsidR="00ED5E8D" w:rsidRPr="00C4649B" w:rsidRDefault="00ED5E8D" w:rsidP="00ED5E8D">
            <w:pPr>
              <w:pStyle w:val="TableBody"/>
            </w:pPr>
            <w:r w:rsidRPr="00C4649B">
              <w:t>Activation</w:t>
            </w:r>
          </w:p>
        </w:tc>
        <w:tc>
          <w:tcPr>
            <w:tcW w:w="5176" w:type="dxa"/>
          </w:tcPr>
          <w:p w14:paraId="2E5E6843" w14:textId="77777777" w:rsidR="00ED5E8D" w:rsidRPr="00C4649B" w:rsidRDefault="00ED5E8D" w:rsidP="00ED5E8D">
            <w:pPr>
              <w:pStyle w:val="BodyTextTable"/>
              <w:rPr>
                <w:rFonts w:eastAsiaTheme="minorHAnsi" w:cstheme="minorBidi"/>
                <w:sz w:val="20"/>
                <w:lang w:bidi="ar-SA"/>
              </w:rPr>
            </w:pPr>
          </w:p>
        </w:tc>
      </w:tr>
      <w:tr w:rsidR="00ED5E8D" w:rsidRPr="0009119B" w14:paraId="063A3DA0" w14:textId="77777777" w:rsidTr="006960C4">
        <w:tc>
          <w:tcPr>
            <w:tcW w:w="2144" w:type="dxa"/>
          </w:tcPr>
          <w:p w14:paraId="01EAAC55" w14:textId="77777777" w:rsidR="00ED5E8D" w:rsidRPr="00C4649B" w:rsidRDefault="00ED5E8D" w:rsidP="00ED5E8D">
            <w:pPr>
              <w:pStyle w:val="TableBody"/>
            </w:pPr>
          </w:p>
        </w:tc>
        <w:tc>
          <w:tcPr>
            <w:tcW w:w="2143" w:type="dxa"/>
          </w:tcPr>
          <w:p w14:paraId="22E1E5FD" w14:textId="05DA5414" w:rsidR="00ED5E8D" w:rsidRPr="00C4649B" w:rsidRDefault="00ED5E8D" w:rsidP="00ED5E8D">
            <w:pPr>
              <w:pStyle w:val="TableBody"/>
            </w:pPr>
            <w:r w:rsidRPr="00C4649B">
              <w:t>Activate PPV</w:t>
            </w:r>
          </w:p>
        </w:tc>
        <w:tc>
          <w:tcPr>
            <w:tcW w:w="5176" w:type="dxa"/>
          </w:tcPr>
          <w:p w14:paraId="4F40DBBA" w14:textId="77777777" w:rsidR="00ED5E8D" w:rsidRPr="00C4649B" w:rsidRDefault="00ED5E8D" w:rsidP="00ED5E8D">
            <w:pPr>
              <w:pStyle w:val="BodyTextTable"/>
              <w:rPr>
                <w:rFonts w:eastAsiaTheme="minorHAnsi" w:cstheme="minorBidi"/>
                <w:sz w:val="20"/>
                <w:lang w:bidi="ar-SA"/>
              </w:rPr>
            </w:pPr>
          </w:p>
        </w:tc>
      </w:tr>
      <w:tr w:rsidR="00ED5E8D" w:rsidRPr="0009119B" w14:paraId="42CB458C" w14:textId="77777777" w:rsidTr="006960C4">
        <w:tc>
          <w:tcPr>
            <w:tcW w:w="2144" w:type="dxa"/>
          </w:tcPr>
          <w:p w14:paraId="0A41FB54" w14:textId="77777777" w:rsidR="00ED5E8D" w:rsidRPr="00C4649B" w:rsidRDefault="00ED5E8D" w:rsidP="00ED5E8D">
            <w:pPr>
              <w:pStyle w:val="TableBody"/>
            </w:pPr>
          </w:p>
        </w:tc>
        <w:tc>
          <w:tcPr>
            <w:tcW w:w="2143" w:type="dxa"/>
          </w:tcPr>
          <w:p w14:paraId="20536BCE" w14:textId="23D8249C" w:rsidR="00ED5E8D" w:rsidRPr="00C4649B" w:rsidRDefault="00ED5E8D" w:rsidP="00ED5E8D">
            <w:pPr>
              <w:pStyle w:val="TableBody"/>
            </w:pPr>
            <w:r w:rsidRPr="00C4649B">
              <w:t>Disconnect PPV</w:t>
            </w:r>
          </w:p>
        </w:tc>
        <w:tc>
          <w:tcPr>
            <w:tcW w:w="5176" w:type="dxa"/>
          </w:tcPr>
          <w:p w14:paraId="3B5B90B5" w14:textId="77777777" w:rsidR="00ED5E8D" w:rsidRPr="00C4649B" w:rsidRDefault="00ED5E8D" w:rsidP="00ED5E8D">
            <w:pPr>
              <w:pStyle w:val="BodyTextTable"/>
              <w:rPr>
                <w:rFonts w:eastAsiaTheme="minorHAnsi" w:cstheme="minorBidi"/>
                <w:sz w:val="20"/>
                <w:lang w:bidi="ar-SA"/>
              </w:rPr>
            </w:pPr>
          </w:p>
        </w:tc>
      </w:tr>
      <w:tr w:rsidR="00B64E70" w:rsidRPr="0009119B" w14:paraId="7B163AE9" w14:textId="77777777" w:rsidTr="006960C4">
        <w:tc>
          <w:tcPr>
            <w:tcW w:w="2144" w:type="dxa"/>
          </w:tcPr>
          <w:p w14:paraId="1AB87C8F" w14:textId="77777777" w:rsidR="00B64E70" w:rsidRPr="00C4649B" w:rsidRDefault="00B64E70" w:rsidP="00ED5E8D">
            <w:pPr>
              <w:pStyle w:val="TableBody"/>
            </w:pPr>
          </w:p>
        </w:tc>
        <w:tc>
          <w:tcPr>
            <w:tcW w:w="2143" w:type="dxa"/>
          </w:tcPr>
          <w:p w14:paraId="328F3299" w14:textId="3C609796" w:rsidR="00B64E70" w:rsidRPr="00C4649B" w:rsidRDefault="00B64E70" w:rsidP="00ED5E8D">
            <w:pPr>
              <w:pStyle w:val="TableBody"/>
            </w:pPr>
            <w:r>
              <w:t>Change Ownership</w:t>
            </w:r>
          </w:p>
        </w:tc>
        <w:tc>
          <w:tcPr>
            <w:tcW w:w="5176" w:type="dxa"/>
          </w:tcPr>
          <w:p w14:paraId="3A94D759" w14:textId="77777777" w:rsidR="00B64E70" w:rsidRPr="00C4649B" w:rsidRDefault="00B64E70" w:rsidP="00ED5E8D">
            <w:pPr>
              <w:pStyle w:val="BodyTextTable"/>
              <w:rPr>
                <w:rFonts w:eastAsiaTheme="minorHAnsi" w:cstheme="minorBidi"/>
                <w:sz w:val="20"/>
                <w:lang w:bidi="ar-SA"/>
              </w:rPr>
            </w:pPr>
          </w:p>
        </w:tc>
      </w:tr>
      <w:tr w:rsidR="00ED5E8D" w:rsidRPr="0009119B" w14:paraId="02FE8A06" w14:textId="77777777" w:rsidTr="006960C4">
        <w:tc>
          <w:tcPr>
            <w:tcW w:w="2144" w:type="dxa"/>
          </w:tcPr>
          <w:p w14:paraId="2C48051D" w14:textId="25B33825" w:rsidR="00ED5E8D" w:rsidRPr="00C4649B" w:rsidRDefault="00ED5E8D" w:rsidP="00ED5E8D">
            <w:pPr>
              <w:pStyle w:val="TableBody"/>
            </w:pPr>
            <w:r w:rsidRPr="00C4649B">
              <w:t>SAT TV</w:t>
            </w:r>
          </w:p>
        </w:tc>
        <w:tc>
          <w:tcPr>
            <w:tcW w:w="2143" w:type="dxa"/>
          </w:tcPr>
          <w:p w14:paraId="61F8EB8C" w14:textId="64987A32" w:rsidR="00ED5E8D" w:rsidRPr="00C4649B" w:rsidRDefault="00ED5E8D" w:rsidP="00ED5E8D">
            <w:pPr>
              <w:pStyle w:val="TableBody"/>
            </w:pPr>
            <w:r w:rsidRPr="00C4649B">
              <w:t>Activation SAT TV</w:t>
            </w:r>
          </w:p>
        </w:tc>
        <w:tc>
          <w:tcPr>
            <w:tcW w:w="5176" w:type="dxa"/>
          </w:tcPr>
          <w:p w14:paraId="257134AD" w14:textId="77777777" w:rsidR="00ED5E8D" w:rsidRPr="00C4649B" w:rsidRDefault="00ED5E8D" w:rsidP="00ED5E8D">
            <w:pPr>
              <w:pStyle w:val="BodyTextTable"/>
              <w:rPr>
                <w:rFonts w:eastAsiaTheme="minorHAnsi" w:cstheme="minorBidi"/>
                <w:sz w:val="20"/>
                <w:lang w:bidi="ar-SA"/>
              </w:rPr>
            </w:pPr>
          </w:p>
        </w:tc>
      </w:tr>
      <w:tr w:rsidR="00ED5E8D" w:rsidRPr="0009119B" w14:paraId="17BD44EA" w14:textId="77777777" w:rsidTr="006960C4">
        <w:tc>
          <w:tcPr>
            <w:tcW w:w="2144" w:type="dxa"/>
          </w:tcPr>
          <w:p w14:paraId="0948AAB5" w14:textId="77777777" w:rsidR="00ED5E8D" w:rsidRPr="00C4649B" w:rsidRDefault="00ED5E8D" w:rsidP="00ED5E8D">
            <w:pPr>
              <w:pStyle w:val="TableBody"/>
            </w:pPr>
          </w:p>
        </w:tc>
        <w:tc>
          <w:tcPr>
            <w:tcW w:w="2143" w:type="dxa"/>
          </w:tcPr>
          <w:p w14:paraId="43C98917" w14:textId="4894CDAB" w:rsidR="00ED5E8D" w:rsidRPr="00C4649B" w:rsidRDefault="00ED5E8D" w:rsidP="00ED5E8D">
            <w:pPr>
              <w:pStyle w:val="TableBody"/>
            </w:pPr>
            <w:r w:rsidRPr="00C4649B">
              <w:t>Deactivation SAT TV</w:t>
            </w:r>
          </w:p>
        </w:tc>
        <w:tc>
          <w:tcPr>
            <w:tcW w:w="5176" w:type="dxa"/>
          </w:tcPr>
          <w:p w14:paraId="259D1F0F" w14:textId="77777777" w:rsidR="00ED5E8D" w:rsidRPr="00C4649B" w:rsidRDefault="00ED5E8D" w:rsidP="00ED5E8D">
            <w:pPr>
              <w:pStyle w:val="BodyTextTable"/>
              <w:rPr>
                <w:rFonts w:eastAsiaTheme="minorHAnsi" w:cstheme="minorBidi"/>
                <w:sz w:val="20"/>
                <w:lang w:bidi="ar-SA"/>
              </w:rPr>
            </w:pPr>
          </w:p>
        </w:tc>
      </w:tr>
      <w:tr w:rsidR="00ED5E8D" w:rsidRPr="0009119B" w14:paraId="46B88C68" w14:textId="77777777" w:rsidTr="006960C4">
        <w:tc>
          <w:tcPr>
            <w:tcW w:w="2144" w:type="dxa"/>
          </w:tcPr>
          <w:p w14:paraId="28F3FADC" w14:textId="77777777" w:rsidR="00ED5E8D" w:rsidRPr="00C4649B" w:rsidRDefault="00ED5E8D" w:rsidP="00ED5E8D">
            <w:pPr>
              <w:pStyle w:val="TableBody"/>
            </w:pPr>
          </w:p>
        </w:tc>
        <w:tc>
          <w:tcPr>
            <w:tcW w:w="2143" w:type="dxa"/>
          </w:tcPr>
          <w:p w14:paraId="32EB9048" w14:textId="0FA2FC7B" w:rsidR="00ED5E8D" w:rsidRPr="00C4649B" w:rsidRDefault="00ED5E8D" w:rsidP="00ED5E8D">
            <w:pPr>
              <w:pStyle w:val="TableBody"/>
            </w:pPr>
            <w:r w:rsidRPr="00C4649B">
              <w:t>Change Plan</w:t>
            </w:r>
          </w:p>
        </w:tc>
        <w:tc>
          <w:tcPr>
            <w:tcW w:w="5176" w:type="dxa"/>
          </w:tcPr>
          <w:p w14:paraId="120AE324" w14:textId="77777777" w:rsidR="00ED5E8D" w:rsidRPr="00C4649B" w:rsidRDefault="00ED5E8D" w:rsidP="00ED5E8D">
            <w:pPr>
              <w:pStyle w:val="BodyTextTable"/>
              <w:rPr>
                <w:rFonts w:eastAsiaTheme="minorHAnsi" w:cstheme="minorBidi"/>
                <w:sz w:val="20"/>
                <w:lang w:bidi="ar-SA"/>
              </w:rPr>
            </w:pPr>
          </w:p>
        </w:tc>
      </w:tr>
      <w:tr w:rsidR="00ED5E8D" w:rsidRPr="0009119B" w14:paraId="00F59F6E" w14:textId="77777777" w:rsidTr="006960C4">
        <w:tc>
          <w:tcPr>
            <w:tcW w:w="2144" w:type="dxa"/>
          </w:tcPr>
          <w:p w14:paraId="17EC7398" w14:textId="77777777" w:rsidR="00ED5E8D" w:rsidRPr="00C4649B" w:rsidRDefault="00ED5E8D" w:rsidP="00ED5E8D">
            <w:pPr>
              <w:pStyle w:val="TableBody"/>
            </w:pPr>
          </w:p>
        </w:tc>
        <w:tc>
          <w:tcPr>
            <w:tcW w:w="2143" w:type="dxa"/>
          </w:tcPr>
          <w:p w14:paraId="651B3DB9" w14:textId="7ABCA89D" w:rsidR="00ED5E8D" w:rsidRPr="00C4649B" w:rsidRDefault="00ED5E8D" w:rsidP="00ED5E8D">
            <w:pPr>
              <w:pStyle w:val="TableBody"/>
            </w:pPr>
            <w:r w:rsidRPr="00C4649B">
              <w:t>Change Ownership</w:t>
            </w:r>
          </w:p>
        </w:tc>
        <w:tc>
          <w:tcPr>
            <w:tcW w:w="5176" w:type="dxa"/>
          </w:tcPr>
          <w:p w14:paraId="611BC230" w14:textId="77777777" w:rsidR="00ED5E8D" w:rsidRPr="00C4649B" w:rsidRDefault="00ED5E8D" w:rsidP="00ED5E8D">
            <w:pPr>
              <w:pStyle w:val="BodyTextTable"/>
              <w:rPr>
                <w:rFonts w:eastAsiaTheme="minorHAnsi" w:cstheme="minorBidi"/>
                <w:sz w:val="20"/>
                <w:lang w:bidi="ar-SA"/>
              </w:rPr>
            </w:pPr>
          </w:p>
        </w:tc>
      </w:tr>
      <w:tr w:rsidR="00ED5E8D" w:rsidRPr="0009119B" w14:paraId="706A1862" w14:textId="77777777" w:rsidTr="006960C4">
        <w:tc>
          <w:tcPr>
            <w:tcW w:w="2144" w:type="dxa"/>
          </w:tcPr>
          <w:p w14:paraId="00412846" w14:textId="77777777" w:rsidR="00ED5E8D" w:rsidRPr="00C4649B" w:rsidRDefault="00ED5E8D" w:rsidP="00ED5E8D">
            <w:pPr>
              <w:pStyle w:val="TableBody"/>
            </w:pPr>
          </w:p>
        </w:tc>
        <w:tc>
          <w:tcPr>
            <w:tcW w:w="2143" w:type="dxa"/>
          </w:tcPr>
          <w:p w14:paraId="5EB2BC5A" w14:textId="329D7623" w:rsidR="00ED5E8D" w:rsidRPr="00C4649B" w:rsidRDefault="00ED5E8D" w:rsidP="00ED5E8D">
            <w:pPr>
              <w:pStyle w:val="TableBody"/>
            </w:pPr>
            <w:r w:rsidRPr="00C4649B">
              <w:t>Activate PPV</w:t>
            </w:r>
          </w:p>
        </w:tc>
        <w:tc>
          <w:tcPr>
            <w:tcW w:w="5176" w:type="dxa"/>
          </w:tcPr>
          <w:p w14:paraId="09F0A802" w14:textId="77777777" w:rsidR="00ED5E8D" w:rsidRPr="00C4649B" w:rsidRDefault="00ED5E8D" w:rsidP="00ED5E8D">
            <w:pPr>
              <w:pStyle w:val="BodyTextTable"/>
              <w:rPr>
                <w:rFonts w:eastAsiaTheme="minorHAnsi" w:cstheme="minorBidi"/>
                <w:sz w:val="20"/>
                <w:lang w:bidi="ar-SA"/>
              </w:rPr>
            </w:pPr>
          </w:p>
        </w:tc>
      </w:tr>
      <w:tr w:rsidR="00ED5E8D" w:rsidRPr="0009119B" w14:paraId="7AD40071" w14:textId="77777777" w:rsidTr="006960C4">
        <w:tc>
          <w:tcPr>
            <w:tcW w:w="2144" w:type="dxa"/>
          </w:tcPr>
          <w:p w14:paraId="1FB6FD2E" w14:textId="77777777" w:rsidR="00ED5E8D" w:rsidRPr="00C4649B" w:rsidRDefault="00ED5E8D" w:rsidP="00ED5E8D">
            <w:pPr>
              <w:pStyle w:val="TableBody"/>
            </w:pPr>
          </w:p>
        </w:tc>
        <w:tc>
          <w:tcPr>
            <w:tcW w:w="2143" w:type="dxa"/>
          </w:tcPr>
          <w:p w14:paraId="4A1B93C5" w14:textId="5DC9F428" w:rsidR="00ED5E8D" w:rsidRPr="00C4649B" w:rsidRDefault="00ED5E8D" w:rsidP="00ED5E8D">
            <w:pPr>
              <w:pStyle w:val="TableBody"/>
            </w:pPr>
            <w:r w:rsidRPr="00C4649B">
              <w:t>Deactivate PPV</w:t>
            </w:r>
          </w:p>
        </w:tc>
        <w:tc>
          <w:tcPr>
            <w:tcW w:w="5176" w:type="dxa"/>
          </w:tcPr>
          <w:p w14:paraId="1F00C00A" w14:textId="77777777" w:rsidR="00ED5E8D" w:rsidRPr="00C4649B" w:rsidRDefault="00ED5E8D" w:rsidP="00ED5E8D">
            <w:pPr>
              <w:pStyle w:val="BodyTextTable"/>
              <w:rPr>
                <w:rFonts w:eastAsiaTheme="minorHAnsi" w:cstheme="minorBidi"/>
                <w:sz w:val="20"/>
                <w:lang w:bidi="ar-SA"/>
              </w:rPr>
            </w:pPr>
          </w:p>
        </w:tc>
      </w:tr>
      <w:tr w:rsidR="00ED5E8D" w:rsidRPr="0009119B" w14:paraId="19695437" w14:textId="77777777" w:rsidTr="006960C4">
        <w:tc>
          <w:tcPr>
            <w:tcW w:w="2144" w:type="dxa"/>
          </w:tcPr>
          <w:p w14:paraId="56743F20" w14:textId="77777777" w:rsidR="00ED5E8D" w:rsidRPr="00C4649B" w:rsidRDefault="00ED5E8D" w:rsidP="00ED5E8D">
            <w:pPr>
              <w:pStyle w:val="TableBody"/>
            </w:pPr>
          </w:p>
        </w:tc>
        <w:tc>
          <w:tcPr>
            <w:tcW w:w="2143" w:type="dxa"/>
          </w:tcPr>
          <w:p w14:paraId="44A6A084" w14:textId="27A87B66" w:rsidR="00ED5E8D" w:rsidRPr="00C4649B" w:rsidRDefault="00ED5E8D" w:rsidP="00ED5E8D">
            <w:pPr>
              <w:pStyle w:val="TableBody"/>
            </w:pPr>
            <w:r w:rsidRPr="00C4649B">
              <w:t>Activate Theme Pack</w:t>
            </w:r>
          </w:p>
        </w:tc>
        <w:tc>
          <w:tcPr>
            <w:tcW w:w="5176" w:type="dxa"/>
          </w:tcPr>
          <w:p w14:paraId="4768C563" w14:textId="77777777" w:rsidR="00ED5E8D" w:rsidRPr="00C4649B" w:rsidRDefault="00ED5E8D" w:rsidP="00ED5E8D">
            <w:pPr>
              <w:pStyle w:val="BodyTextTable"/>
              <w:rPr>
                <w:rFonts w:eastAsiaTheme="minorHAnsi" w:cstheme="minorBidi"/>
                <w:sz w:val="20"/>
                <w:lang w:bidi="ar-SA"/>
              </w:rPr>
            </w:pPr>
          </w:p>
        </w:tc>
      </w:tr>
      <w:tr w:rsidR="00ED5E8D" w:rsidRPr="0009119B" w14:paraId="1697C05D" w14:textId="77777777" w:rsidTr="006960C4">
        <w:tc>
          <w:tcPr>
            <w:tcW w:w="2144" w:type="dxa"/>
          </w:tcPr>
          <w:p w14:paraId="461D2876" w14:textId="77777777" w:rsidR="00ED5E8D" w:rsidRPr="00C4649B" w:rsidRDefault="00ED5E8D" w:rsidP="00ED5E8D">
            <w:pPr>
              <w:pStyle w:val="TableBody"/>
            </w:pPr>
          </w:p>
        </w:tc>
        <w:tc>
          <w:tcPr>
            <w:tcW w:w="2143" w:type="dxa"/>
          </w:tcPr>
          <w:p w14:paraId="67A60DB5" w14:textId="0592BBDE" w:rsidR="00ED5E8D" w:rsidRPr="00C4649B" w:rsidRDefault="00ED5E8D" w:rsidP="00ED5E8D">
            <w:pPr>
              <w:pStyle w:val="TableBody"/>
            </w:pPr>
            <w:r w:rsidRPr="00C4649B">
              <w:t>Deactivate Theme Pack</w:t>
            </w:r>
          </w:p>
        </w:tc>
        <w:tc>
          <w:tcPr>
            <w:tcW w:w="5176" w:type="dxa"/>
          </w:tcPr>
          <w:p w14:paraId="6868C699" w14:textId="77777777" w:rsidR="00ED5E8D" w:rsidRPr="00C4649B" w:rsidRDefault="00ED5E8D" w:rsidP="00ED5E8D">
            <w:pPr>
              <w:pStyle w:val="BodyTextTable"/>
              <w:rPr>
                <w:rFonts w:eastAsiaTheme="minorHAnsi" w:cstheme="minorBidi"/>
                <w:sz w:val="20"/>
                <w:lang w:bidi="ar-SA"/>
              </w:rPr>
            </w:pPr>
          </w:p>
        </w:tc>
      </w:tr>
      <w:tr w:rsidR="00ED5E8D" w:rsidRPr="0009119B" w14:paraId="5D97A022" w14:textId="77777777" w:rsidTr="006960C4">
        <w:tc>
          <w:tcPr>
            <w:tcW w:w="2144" w:type="dxa"/>
          </w:tcPr>
          <w:p w14:paraId="78B3433F" w14:textId="77777777" w:rsidR="00ED5E8D" w:rsidRPr="00C4649B" w:rsidRDefault="00ED5E8D" w:rsidP="00ED5E8D">
            <w:pPr>
              <w:pStyle w:val="TableBody"/>
            </w:pPr>
          </w:p>
        </w:tc>
        <w:tc>
          <w:tcPr>
            <w:tcW w:w="2143" w:type="dxa"/>
          </w:tcPr>
          <w:p w14:paraId="1027B091" w14:textId="693DF5E2" w:rsidR="00ED5E8D" w:rsidRPr="00C4649B" w:rsidRDefault="00ED5E8D" w:rsidP="00ED5E8D">
            <w:pPr>
              <w:pStyle w:val="TableBody"/>
            </w:pPr>
            <w:r w:rsidRPr="00C4649B">
              <w:t>Suspend SAT TV</w:t>
            </w:r>
          </w:p>
        </w:tc>
        <w:tc>
          <w:tcPr>
            <w:tcW w:w="5176" w:type="dxa"/>
          </w:tcPr>
          <w:p w14:paraId="5DAD54B6" w14:textId="77777777" w:rsidR="00ED5E8D" w:rsidRPr="00C4649B" w:rsidRDefault="00ED5E8D" w:rsidP="00ED5E8D">
            <w:pPr>
              <w:pStyle w:val="BodyTextTable"/>
              <w:rPr>
                <w:rFonts w:eastAsiaTheme="minorHAnsi" w:cstheme="minorBidi"/>
                <w:sz w:val="20"/>
                <w:lang w:bidi="ar-SA"/>
              </w:rPr>
            </w:pPr>
          </w:p>
        </w:tc>
      </w:tr>
      <w:tr w:rsidR="00ED5E8D" w:rsidRPr="0009119B" w14:paraId="190BABC9" w14:textId="77777777" w:rsidTr="006960C4">
        <w:tc>
          <w:tcPr>
            <w:tcW w:w="2144" w:type="dxa"/>
          </w:tcPr>
          <w:p w14:paraId="515F7A3F" w14:textId="77777777" w:rsidR="00ED5E8D" w:rsidRPr="00C4649B" w:rsidRDefault="00ED5E8D" w:rsidP="00ED5E8D">
            <w:pPr>
              <w:pStyle w:val="TableBody"/>
            </w:pPr>
          </w:p>
        </w:tc>
        <w:tc>
          <w:tcPr>
            <w:tcW w:w="2143" w:type="dxa"/>
          </w:tcPr>
          <w:p w14:paraId="56E19289" w14:textId="090ECED3" w:rsidR="00ED5E8D" w:rsidRPr="00C4649B" w:rsidRDefault="00ED5E8D" w:rsidP="00ED5E8D">
            <w:pPr>
              <w:pStyle w:val="TableBody"/>
            </w:pPr>
            <w:r w:rsidRPr="00C4649B">
              <w:t>Resume SAT TV</w:t>
            </w:r>
          </w:p>
        </w:tc>
        <w:tc>
          <w:tcPr>
            <w:tcW w:w="5176" w:type="dxa"/>
          </w:tcPr>
          <w:p w14:paraId="26BF6ED5" w14:textId="77777777" w:rsidR="00ED5E8D" w:rsidRPr="00C4649B" w:rsidRDefault="00ED5E8D" w:rsidP="00ED5E8D">
            <w:pPr>
              <w:pStyle w:val="BodyTextTable"/>
              <w:rPr>
                <w:rFonts w:eastAsiaTheme="minorHAnsi" w:cstheme="minorBidi"/>
                <w:sz w:val="20"/>
                <w:lang w:bidi="ar-SA"/>
              </w:rPr>
            </w:pPr>
          </w:p>
        </w:tc>
      </w:tr>
      <w:tr w:rsidR="00ED5E8D" w:rsidRPr="0009119B" w14:paraId="65A44BF0" w14:textId="77777777" w:rsidTr="006960C4">
        <w:tc>
          <w:tcPr>
            <w:tcW w:w="2144" w:type="dxa"/>
          </w:tcPr>
          <w:p w14:paraId="23E4AAFE" w14:textId="2E155BD9" w:rsidR="00ED5E8D" w:rsidRPr="00C4649B" w:rsidRDefault="00ED5E8D" w:rsidP="00ED5E8D">
            <w:pPr>
              <w:pStyle w:val="TableBody"/>
            </w:pPr>
            <w:r w:rsidRPr="00C4649B">
              <w:t>ND</w:t>
            </w:r>
          </w:p>
        </w:tc>
        <w:tc>
          <w:tcPr>
            <w:tcW w:w="2143" w:type="dxa"/>
          </w:tcPr>
          <w:p w14:paraId="16808E72" w14:textId="41828131" w:rsidR="00ED5E8D" w:rsidRPr="00C4649B" w:rsidRDefault="00884BEF" w:rsidP="00ED5E8D">
            <w:pPr>
              <w:pStyle w:val="TableBody"/>
            </w:pPr>
            <w:r>
              <w:t>Notice of Disconnect</w:t>
            </w:r>
          </w:p>
        </w:tc>
        <w:tc>
          <w:tcPr>
            <w:tcW w:w="5176" w:type="dxa"/>
          </w:tcPr>
          <w:p w14:paraId="5CE5596B" w14:textId="77777777" w:rsidR="00ED5E8D" w:rsidRPr="00C4649B" w:rsidRDefault="00ED5E8D" w:rsidP="00ED5E8D">
            <w:pPr>
              <w:pStyle w:val="BodyTextTable"/>
              <w:rPr>
                <w:rFonts w:eastAsiaTheme="minorHAnsi" w:cstheme="minorBidi"/>
                <w:sz w:val="20"/>
                <w:lang w:bidi="ar-SA"/>
              </w:rPr>
            </w:pPr>
          </w:p>
        </w:tc>
      </w:tr>
      <w:tr w:rsidR="00ED5E8D" w:rsidRPr="0009119B" w14:paraId="6CBA4E89" w14:textId="77777777" w:rsidTr="006960C4">
        <w:tc>
          <w:tcPr>
            <w:tcW w:w="2144" w:type="dxa"/>
          </w:tcPr>
          <w:p w14:paraId="762B1F28" w14:textId="791B112F" w:rsidR="00ED5E8D" w:rsidRPr="00C4649B" w:rsidRDefault="00ED5E8D" w:rsidP="00ED5E8D">
            <w:pPr>
              <w:pStyle w:val="TableBody"/>
            </w:pPr>
            <w:r w:rsidRPr="00C4649B">
              <w:t>DSA</w:t>
            </w:r>
          </w:p>
        </w:tc>
        <w:tc>
          <w:tcPr>
            <w:tcW w:w="2143" w:type="dxa"/>
          </w:tcPr>
          <w:p w14:paraId="6F57258F" w14:textId="28DFC9CF" w:rsidR="00ED5E8D" w:rsidRPr="00C4649B" w:rsidRDefault="00ED5E8D" w:rsidP="00ED5E8D">
            <w:pPr>
              <w:pStyle w:val="TableBody"/>
            </w:pPr>
            <w:r w:rsidRPr="00C4649B">
              <w:t>Optima Notification</w:t>
            </w:r>
          </w:p>
        </w:tc>
        <w:tc>
          <w:tcPr>
            <w:tcW w:w="5176" w:type="dxa"/>
          </w:tcPr>
          <w:p w14:paraId="7D48CBAB" w14:textId="77777777" w:rsidR="00ED5E8D" w:rsidRPr="00C4649B" w:rsidRDefault="00ED5E8D" w:rsidP="00ED5E8D">
            <w:pPr>
              <w:pStyle w:val="BodyTextTable"/>
              <w:rPr>
                <w:rFonts w:eastAsiaTheme="minorHAnsi" w:cstheme="minorBidi"/>
                <w:sz w:val="20"/>
                <w:lang w:bidi="ar-SA"/>
              </w:rPr>
            </w:pPr>
          </w:p>
        </w:tc>
      </w:tr>
      <w:tr w:rsidR="00ED5E8D" w:rsidRPr="0009119B" w14:paraId="4AE6C23E" w14:textId="77777777" w:rsidTr="006960C4">
        <w:tc>
          <w:tcPr>
            <w:tcW w:w="2144" w:type="dxa"/>
          </w:tcPr>
          <w:p w14:paraId="2A95C249" w14:textId="22F57836" w:rsidR="00ED5E8D" w:rsidRPr="00C4649B" w:rsidRDefault="00ED5E8D" w:rsidP="00ED5E8D">
            <w:pPr>
              <w:pStyle w:val="TableBody"/>
            </w:pPr>
            <w:r w:rsidRPr="00C4649B">
              <w:t>FMS</w:t>
            </w:r>
          </w:p>
        </w:tc>
        <w:tc>
          <w:tcPr>
            <w:tcW w:w="2143" w:type="dxa"/>
          </w:tcPr>
          <w:p w14:paraId="4E4B373F" w14:textId="6E1B72F3" w:rsidR="00ED5E8D" w:rsidRPr="00C4649B" w:rsidRDefault="00ED5E8D" w:rsidP="00ED5E8D">
            <w:pPr>
              <w:pStyle w:val="TableBody"/>
            </w:pPr>
            <w:r w:rsidRPr="00C4649B">
              <w:t>Optima Notification</w:t>
            </w:r>
          </w:p>
        </w:tc>
        <w:tc>
          <w:tcPr>
            <w:tcW w:w="5176" w:type="dxa"/>
          </w:tcPr>
          <w:p w14:paraId="369345BA" w14:textId="77777777" w:rsidR="00ED5E8D" w:rsidRPr="00C4649B" w:rsidRDefault="00ED5E8D" w:rsidP="00ED5E8D">
            <w:pPr>
              <w:pStyle w:val="BodyTextTable"/>
              <w:rPr>
                <w:rFonts w:eastAsiaTheme="minorHAnsi" w:cstheme="minorBidi"/>
                <w:sz w:val="20"/>
                <w:lang w:bidi="ar-SA"/>
              </w:rPr>
            </w:pPr>
          </w:p>
        </w:tc>
      </w:tr>
      <w:tr w:rsidR="001367E6" w:rsidRPr="0009119B" w14:paraId="134E21A2" w14:textId="77777777" w:rsidTr="006960C4">
        <w:tc>
          <w:tcPr>
            <w:tcW w:w="2144" w:type="dxa"/>
          </w:tcPr>
          <w:p w14:paraId="12643255" w14:textId="1103484A" w:rsidR="001367E6" w:rsidRPr="00C4649B" w:rsidRDefault="00A01A16" w:rsidP="00ED5E8D">
            <w:pPr>
              <w:pStyle w:val="TableBody"/>
            </w:pPr>
            <w:r>
              <w:t>VASPROV</w:t>
            </w:r>
          </w:p>
        </w:tc>
        <w:tc>
          <w:tcPr>
            <w:tcW w:w="2143" w:type="dxa"/>
          </w:tcPr>
          <w:p w14:paraId="28EBABF7" w14:textId="4738DA02" w:rsidR="001367E6" w:rsidRPr="00C4649B" w:rsidRDefault="001367E6" w:rsidP="00ED5E8D">
            <w:pPr>
              <w:pStyle w:val="TableBody"/>
            </w:pPr>
            <w:r>
              <w:t>Optima Notification</w:t>
            </w:r>
          </w:p>
        </w:tc>
        <w:tc>
          <w:tcPr>
            <w:tcW w:w="5176" w:type="dxa"/>
          </w:tcPr>
          <w:p w14:paraId="7430E856" w14:textId="77777777" w:rsidR="001367E6" w:rsidRPr="00C4649B" w:rsidRDefault="001367E6" w:rsidP="00ED5E8D">
            <w:pPr>
              <w:pStyle w:val="BodyTextTable"/>
              <w:rPr>
                <w:rFonts w:eastAsiaTheme="minorHAnsi" w:cstheme="minorBidi"/>
                <w:sz w:val="20"/>
                <w:lang w:bidi="ar-SA"/>
              </w:rPr>
            </w:pPr>
          </w:p>
        </w:tc>
      </w:tr>
      <w:tr w:rsidR="00F24862" w:rsidRPr="0009119B" w14:paraId="085AF709" w14:textId="77777777" w:rsidTr="006960C4">
        <w:tc>
          <w:tcPr>
            <w:tcW w:w="2144" w:type="dxa"/>
          </w:tcPr>
          <w:p w14:paraId="283470CE" w14:textId="0D82B1DF" w:rsidR="00F24862" w:rsidRDefault="00F24862" w:rsidP="00ED5E8D">
            <w:pPr>
              <w:pStyle w:val="TableBody"/>
            </w:pPr>
            <w:bookmarkStart w:id="373" w:name="_Hlk30169778"/>
            <w:r>
              <w:t>PLP Fixed Wireless</w:t>
            </w:r>
          </w:p>
        </w:tc>
        <w:tc>
          <w:tcPr>
            <w:tcW w:w="2143" w:type="dxa"/>
          </w:tcPr>
          <w:p w14:paraId="7ED84DC6" w14:textId="01CE30E8" w:rsidR="00F24862" w:rsidRDefault="002F7E35" w:rsidP="00ED5E8D">
            <w:pPr>
              <w:pStyle w:val="TableBody"/>
            </w:pPr>
            <w:r>
              <w:t>Activate Wireless Subscriber</w:t>
            </w:r>
          </w:p>
        </w:tc>
        <w:tc>
          <w:tcPr>
            <w:tcW w:w="5176" w:type="dxa"/>
          </w:tcPr>
          <w:p w14:paraId="4B2C94F2" w14:textId="77777777" w:rsidR="00F24862" w:rsidRPr="00C4649B" w:rsidRDefault="00F24862" w:rsidP="00ED5E8D">
            <w:pPr>
              <w:pStyle w:val="BodyTextTable"/>
              <w:rPr>
                <w:rFonts w:eastAsiaTheme="minorHAnsi" w:cstheme="minorBidi"/>
                <w:sz w:val="20"/>
                <w:lang w:bidi="ar-SA"/>
              </w:rPr>
            </w:pPr>
          </w:p>
        </w:tc>
      </w:tr>
      <w:tr w:rsidR="002F7E35" w:rsidRPr="0009119B" w14:paraId="01C4917E" w14:textId="77777777" w:rsidTr="006960C4">
        <w:tc>
          <w:tcPr>
            <w:tcW w:w="2144" w:type="dxa"/>
          </w:tcPr>
          <w:p w14:paraId="764B55BA" w14:textId="77777777" w:rsidR="002F7E35" w:rsidRDefault="002F7E35" w:rsidP="00ED5E8D">
            <w:pPr>
              <w:pStyle w:val="TableBody"/>
            </w:pPr>
          </w:p>
        </w:tc>
        <w:tc>
          <w:tcPr>
            <w:tcW w:w="2143" w:type="dxa"/>
          </w:tcPr>
          <w:p w14:paraId="4324AC9E" w14:textId="77C921C0" w:rsidR="002F7E35" w:rsidRDefault="002F7E35" w:rsidP="00ED5E8D">
            <w:pPr>
              <w:pStyle w:val="TableBody"/>
            </w:pPr>
            <w:r>
              <w:t>Modify Wireless Subscriber</w:t>
            </w:r>
          </w:p>
        </w:tc>
        <w:tc>
          <w:tcPr>
            <w:tcW w:w="5176" w:type="dxa"/>
          </w:tcPr>
          <w:p w14:paraId="70FF008A" w14:textId="77777777" w:rsidR="002F7E35" w:rsidRPr="00C4649B" w:rsidRDefault="002F7E35" w:rsidP="00ED5E8D">
            <w:pPr>
              <w:pStyle w:val="BodyTextTable"/>
              <w:rPr>
                <w:rFonts w:eastAsiaTheme="minorHAnsi" w:cstheme="minorBidi"/>
                <w:sz w:val="20"/>
                <w:lang w:bidi="ar-SA"/>
              </w:rPr>
            </w:pPr>
          </w:p>
        </w:tc>
      </w:tr>
      <w:tr w:rsidR="002F7E35" w:rsidRPr="0009119B" w14:paraId="42958F2E" w14:textId="77777777" w:rsidTr="006960C4">
        <w:tc>
          <w:tcPr>
            <w:tcW w:w="2144" w:type="dxa"/>
          </w:tcPr>
          <w:p w14:paraId="4B32F511" w14:textId="77777777" w:rsidR="002F7E35" w:rsidRDefault="002F7E35" w:rsidP="002F7E35">
            <w:pPr>
              <w:pStyle w:val="TableBody"/>
            </w:pPr>
          </w:p>
        </w:tc>
        <w:tc>
          <w:tcPr>
            <w:tcW w:w="2143" w:type="dxa"/>
          </w:tcPr>
          <w:p w14:paraId="7CF07759" w14:textId="24E60DB0" w:rsidR="002F7E35" w:rsidRDefault="002F7E35" w:rsidP="002F7E35">
            <w:pPr>
              <w:pStyle w:val="TableBody"/>
            </w:pPr>
            <w:r w:rsidRPr="00C4649B">
              <w:t>Suspend/Resume</w:t>
            </w:r>
          </w:p>
        </w:tc>
        <w:tc>
          <w:tcPr>
            <w:tcW w:w="5176" w:type="dxa"/>
          </w:tcPr>
          <w:p w14:paraId="301F79EF" w14:textId="77777777" w:rsidR="002F7E35" w:rsidRPr="00C4649B" w:rsidRDefault="002F7E35" w:rsidP="002F7E35">
            <w:pPr>
              <w:pStyle w:val="BodyTextTable"/>
              <w:rPr>
                <w:rFonts w:eastAsiaTheme="minorHAnsi" w:cstheme="minorBidi"/>
                <w:sz w:val="20"/>
                <w:lang w:bidi="ar-SA"/>
              </w:rPr>
            </w:pPr>
          </w:p>
        </w:tc>
      </w:tr>
      <w:tr w:rsidR="002F7E35" w:rsidRPr="0009119B" w14:paraId="3D5AAC0A" w14:textId="77777777" w:rsidTr="006960C4">
        <w:tc>
          <w:tcPr>
            <w:tcW w:w="2144" w:type="dxa"/>
          </w:tcPr>
          <w:p w14:paraId="311CF91F" w14:textId="77777777" w:rsidR="002F7E35" w:rsidRDefault="002F7E35" w:rsidP="002F7E35">
            <w:pPr>
              <w:pStyle w:val="TableBody"/>
            </w:pPr>
          </w:p>
        </w:tc>
        <w:tc>
          <w:tcPr>
            <w:tcW w:w="2143" w:type="dxa"/>
          </w:tcPr>
          <w:p w14:paraId="3F8DD6CE" w14:textId="28A7F1A8" w:rsidR="002F7E35" w:rsidRDefault="002F7E35" w:rsidP="002F7E35">
            <w:pPr>
              <w:pStyle w:val="TableBody"/>
            </w:pPr>
            <w:r w:rsidRPr="00C4649B">
              <w:t>Disconnect</w:t>
            </w:r>
          </w:p>
        </w:tc>
        <w:tc>
          <w:tcPr>
            <w:tcW w:w="5176" w:type="dxa"/>
          </w:tcPr>
          <w:p w14:paraId="3F766DAF" w14:textId="77777777" w:rsidR="002F7E35" w:rsidRPr="00C4649B" w:rsidRDefault="002F7E35" w:rsidP="002F7E35">
            <w:pPr>
              <w:pStyle w:val="BodyTextTable"/>
              <w:rPr>
                <w:rFonts w:eastAsiaTheme="minorHAnsi" w:cstheme="minorBidi"/>
                <w:sz w:val="20"/>
                <w:lang w:bidi="ar-SA"/>
              </w:rPr>
            </w:pPr>
          </w:p>
        </w:tc>
      </w:tr>
      <w:tr w:rsidR="00353B5E" w:rsidRPr="0009119B" w14:paraId="136F293B" w14:textId="77777777" w:rsidTr="006E50F9">
        <w:tc>
          <w:tcPr>
            <w:tcW w:w="9463" w:type="dxa"/>
            <w:gridSpan w:val="3"/>
          </w:tcPr>
          <w:p w14:paraId="2FA621E5" w14:textId="2CAF7614" w:rsidR="00353B5E" w:rsidRPr="00C4649B" w:rsidRDefault="00353B5E" w:rsidP="002F7E35">
            <w:pPr>
              <w:pStyle w:val="BodyTextTable"/>
              <w:rPr>
                <w:rFonts w:eastAsiaTheme="minorHAnsi" w:cstheme="minorBidi"/>
                <w:sz w:val="20"/>
                <w:lang w:bidi="ar-SA"/>
              </w:rPr>
            </w:pPr>
            <w:r>
              <w:rPr>
                <w:rFonts w:eastAsiaTheme="minorHAnsi" w:cstheme="minorBidi"/>
                <w:sz w:val="20"/>
                <w:lang w:bidi="ar-SA"/>
              </w:rPr>
              <w:t>Intra MNP</w:t>
            </w:r>
          </w:p>
        </w:tc>
      </w:tr>
      <w:tr w:rsidR="00353B5E" w:rsidRPr="0009119B" w14:paraId="269E4F50" w14:textId="77777777" w:rsidTr="006960C4">
        <w:tc>
          <w:tcPr>
            <w:tcW w:w="2144" w:type="dxa"/>
          </w:tcPr>
          <w:p w14:paraId="0F43738D" w14:textId="262DEF29" w:rsidR="00353B5E" w:rsidRPr="00205296" w:rsidRDefault="00353B5E" w:rsidP="002F7E35">
            <w:pPr>
              <w:pStyle w:val="TableBody"/>
              <w:rPr>
                <w:lang w:val="en-PH"/>
              </w:rPr>
            </w:pPr>
          </w:p>
        </w:tc>
        <w:tc>
          <w:tcPr>
            <w:tcW w:w="2143" w:type="dxa"/>
          </w:tcPr>
          <w:p w14:paraId="29B4A55E" w14:textId="7C523FAC" w:rsidR="00353B5E" w:rsidRPr="00C4649B" w:rsidRDefault="00353B5E" w:rsidP="002F7E35">
            <w:pPr>
              <w:pStyle w:val="TableBody"/>
            </w:pPr>
            <w:r w:rsidRPr="00353B5E">
              <w:t>Postpaid to Prepaid</w:t>
            </w:r>
          </w:p>
        </w:tc>
        <w:tc>
          <w:tcPr>
            <w:tcW w:w="5176" w:type="dxa"/>
          </w:tcPr>
          <w:p w14:paraId="1238C305" w14:textId="77777777" w:rsidR="00353B5E" w:rsidRPr="00C4649B" w:rsidRDefault="00353B5E" w:rsidP="002F7E35">
            <w:pPr>
              <w:pStyle w:val="BodyTextTable"/>
              <w:rPr>
                <w:rFonts w:eastAsiaTheme="minorHAnsi" w:cstheme="minorBidi"/>
                <w:sz w:val="20"/>
                <w:lang w:bidi="ar-SA"/>
              </w:rPr>
            </w:pPr>
          </w:p>
        </w:tc>
      </w:tr>
      <w:tr w:rsidR="00353B5E" w:rsidRPr="0009119B" w14:paraId="24A7E7BE" w14:textId="77777777" w:rsidTr="006960C4">
        <w:tc>
          <w:tcPr>
            <w:tcW w:w="2144" w:type="dxa"/>
          </w:tcPr>
          <w:p w14:paraId="7D8F4D77" w14:textId="3E8FD018" w:rsidR="00353B5E" w:rsidRPr="00353B5E" w:rsidRDefault="00353B5E" w:rsidP="002F7E35">
            <w:pPr>
              <w:pStyle w:val="TableBody"/>
            </w:pPr>
          </w:p>
        </w:tc>
        <w:tc>
          <w:tcPr>
            <w:tcW w:w="2143" w:type="dxa"/>
          </w:tcPr>
          <w:p w14:paraId="7D9BC883" w14:textId="4071D8E7" w:rsidR="00353B5E" w:rsidRPr="00C4649B" w:rsidRDefault="00353B5E" w:rsidP="002F7E35">
            <w:pPr>
              <w:pStyle w:val="TableBody"/>
            </w:pPr>
            <w:r w:rsidRPr="00353B5E">
              <w:t>Postpaid to Postpaid</w:t>
            </w:r>
          </w:p>
        </w:tc>
        <w:tc>
          <w:tcPr>
            <w:tcW w:w="5176" w:type="dxa"/>
          </w:tcPr>
          <w:p w14:paraId="5C683436" w14:textId="77777777" w:rsidR="00353B5E" w:rsidRPr="00C4649B" w:rsidRDefault="00353B5E" w:rsidP="002F7E35">
            <w:pPr>
              <w:pStyle w:val="BodyTextTable"/>
              <w:rPr>
                <w:rFonts w:eastAsiaTheme="minorHAnsi" w:cstheme="minorBidi"/>
                <w:sz w:val="20"/>
                <w:lang w:bidi="ar-SA"/>
              </w:rPr>
            </w:pPr>
          </w:p>
        </w:tc>
      </w:tr>
      <w:tr w:rsidR="00353B5E" w:rsidRPr="0009119B" w14:paraId="59D9E0A6" w14:textId="77777777" w:rsidTr="006960C4">
        <w:tc>
          <w:tcPr>
            <w:tcW w:w="2144" w:type="dxa"/>
          </w:tcPr>
          <w:p w14:paraId="235C267D" w14:textId="58EB65E0" w:rsidR="00353B5E" w:rsidRPr="00353B5E" w:rsidRDefault="00353B5E" w:rsidP="002F7E35">
            <w:pPr>
              <w:pStyle w:val="TableBody"/>
            </w:pPr>
          </w:p>
        </w:tc>
        <w:tc>
          <w:tcPr>
            <w:tcW w:w="2143" w:type="dxa"/>
          </w:tcPr>
          <w:p w14:paraId="213D3C83" w14:textId="520ECD9B" w:rsidR="00353B5E" w:rsidRPr="00C4649B" w:rsidRDefault="00353B5E" w:rsidP="002F7E35">
            <w:pPr>
              <w:pStyle w:val="TableBody"/>
            </w:pPr>
            <w:r w:rsidRPr="00353B5E">
              <w:t>Prepaid to Postpaid</w:t>
            </w:r>
          </w:p>
        </w:tc>
        <w:tc>
          <w:tcPr>
            <w:tcW w:w="5176" w:type="dxa"/>
          </w:tcPr>
          <w:p w14:paraId="454742C9" w14:textId="77777777" w:rsidR="00353B5E" w:rsidRPr="00C4649B" w:rsidRDefault="00353B5E" w:rsidP="002F7E35">
            <w:pPr>
              <w:pStyle w:val="BodyTextTable"/>
              <w:rPr>
                <w:rFonts w:eastAsiaTheme="minorHAnsi" w:cstheme="minorBidi"/>
                <w:sz w:val="20"/>
                <w:lang w:bidi="ar-SA"/>
              </w:rPr>
            </w:pPr>
          </w:p>
        </w:tc>
      </w:tr>
      <w:tr w:rsidR="00353B5E" w:rsidRPr="0009119B" w14:paraId="419A42D2" w14:textId="77777777" w:rsidTr="006960C4">
        <w:tc>
          <w:tcPr>
            <w:tcW w:w="2144" w:type="dxa"/>
          </w:tcPr>
          <w:p w14:paraId="66FE3F4E" w14:textId="0A8E8BC1" w:rsidR="00353B5E" w:rsidRPr="00353B5E" w:rsidRDefault="00353B5E" w:rsidP="002F7E35">
            <w:pPr>
              <w:pStyle w:val="TableBody"/>
            </w:pPr>
          </w:p>
        </w:tc>
        <w:tc>
          <w:tcPr>
            <w:tcW w:w="2143" w:type="dxa"/>
          </w:tcPr>
          <w:p w14:paraId="42CF7917" w14:textId="3BABCC27" w:rsidR="00353B5E" w:rsidRPr="00C4649B" w:rsidRDefault="00353B5E" w:rsidP="002F7E35">
            <w:pPr>
              <w:pStyle w:val="TableBody"/>
            </w:pPr>
            <w:r w:rsidRPr="00353B5E">
              <w:t>Prepaid to Prepaid</w:t>
            </w:r>
          </w:p>
        </w:tc>
        <w:tc>
          <w:tcPr>
            <w:tcW w:w="5176" w:type="dxa"/>
          </w:tcPr>
          <w:p w14:paraId="2C653475" w14:textId="77777777" w:rsidR="00353B5E" w:rsidRPr="00C4649B" w:rsidRDefault="00353B5E" w:rsidP="002F7E35">
            <w:pPr>
              <w:pStyle w:val="BodyTextTable"/>
              <w:rPr>
                <w:rFonts w:eastAsiaTheme="minorHAnsi" w:cstheme="minorBidi"/>
                <w:sz w:val="20"/>
                <w:lang w:bidi="ar-SA"/>
              </w:rPr>
            </w:pPr>
          </w:p>
        </w:tc>
      </w:tr>
      <w:tr w:rsidR="00BC2E67" w:rsidRPr="0009119B" w14:paraId="20063D96" w14:textId="77777777" w:rsidTr="00637727">
        <w:tc>
          <w:tcPr>
            <w:tcW w:w="9463" w:type="dxa"/>
            <w:gridSpan w:val="3"/>
          </w:tcPr>
          <w:p w14:paraId="56D40D12" w14:textId="00750951" w:rsidR="00BC2E67" w:rsidRPr="0040117F" w:rsidRDefault="00BC2E67" w:rsidP="002F7E35">
            <w:pPr>
              <w:pStyle w:val="BodyTextTable"/>
              <w:rPr>
                <w:rFonts w:eastAsiaTheme="minorHAnsi" w:cstheme="minorBidi"/>
                <w:sz w:val="20"/>
                <w:lang w:bidi="ar-SA"/>
              </w:rPr>
            </w:pPr>
            <w:r w:rsidRPr="0040117F">
              <w:rPr>
                <w:rFonts w:eastAsiaTheme="minorHAnsi" w:cstheme="minorBidi"/>
                <w:sz w:val="20"/>
                <w:lang w:bidi="ar-SA"/>
              </w:rPr>
              <w:t>Inter MNP</w:t>
            </w:r>
          </w:p>
        </w:tc>
      </w:tr>
      <w:tr w:rsidR="00BC2E67" w:rsidRPr="0009119B" w14:paraId="0EA57B84" w14:textId="77777777" w:rsidTr="006960C4">
        <w:tc>
          <w:tcPr>
            <w:tcW w:w="2144" w:type="dxa"/>
          </w:tcPr>
          <w:p w14:paraId="2A75795D" w14:textId="77777777" w:rsidR="00BC2E67" w:rsidRPr="00B824EA" w:rsidRDefault="00BC2E67" w:rsidP="002F7E35">
            <w:pPr>
              <w:pStyle w:val="TableBody"/>
              <w:rPr>
                <w:highlight w:val="yellow"/>
              </w:rPr>
            </w:pPr>
          </w:p>
        </w:tc>
        <w:tc>
          <w:tcPr>
            <w:tcW w:w="2143" w:type="dxa"/>
          </w:tcPr>
          <w:p w14:paraId="77BD9E67" w14:textId="05D8D33E" w:rsidR="00BC2E67" w:rsidRPr="0040117F" w:rsidRDefault="00BC2E67" w:rsidP="002F7E35">
            <w:pPr>
              <w:pStyle w:val="TableBody"/>
            </w:pPr>
            <w:r w:rsidRPr="0040117F">
              <w:t>Port Out (Postpaid &amp; Prepaid Deactivation)</w:t>
            </w:r>
          </w:p>
        </w:tc>
        <w:tc>
          <w:tcPr>
            <w:tcW w:w="5176" w:type="dxa"/>
          </w:tcPr>
          <w:p w14:paraId="4072C968" w14:textId="77777777" w:rsidR="00BC2E67" w:rsidRPr="0040117F" w:rsidRDefault="00BC2E67" w:rsidP="002F7E35">
            <w:pPr>
              <w:pStyle w:val="BodyTextTable"/>
              <w:rPr>
                <w:rFonts w:eastAsiaTheme="minorHAnsi" w:cstheme="minorBidi"/>
                <w:sz w:val="20"/>
                <w:lang w:bidi="ar-SA"/>
              </w:rPr>
            </w:pPr>
          </w:p>
        </w:tc>
      </w:tr>
      <w:tr w:rsidR="00BC2E67" w:rsidRPr="0009119B" w14:paraId="5484C353" w14:textId="77777777" w:rsidTr="006960C4">
        <w:tc>
          <w:tcPr>
            <w:tcW w:w="2144" w:type="dxa"/>
          </w:tcPr>
          <w:p w14:paraId="7D803D88" w14:textId="77777777" w:rsidR="00BC2E67" w:rsidRPr="00B824EA" w:rsidRDefault="00BC2E67" w:rsidP="002F7E35">
            <w:pPr>
              <w:pStyle w:val="TableBody"/>
              <w:rPr>
                <w:highlight w:val="yellow"/>
              </w:rPr>
            </w:pPr>
          </w:p>
        </w:tc>
        <w:tc>
          <w:tcPr>
            <w:tcW w:w="2143" w:type="dxa"/>
          </w:tcPr>
          <w:p w14:paraId="3BC58EA8" w14:textId="4340A087" w:rsidR="00BC2E67" w:rsidRPr="0040117F" w:rsidRDefault="00BC2E67" w:rsidP="002F7E35">
            <w:pPr>
              <w:pStyle w:val="TableBody"/>
            </w:pPr>
            <w:r w:rsidRPr="0040117F">
              <w:t>Port In (Postpaid Pre-Activation)</w:t>
            </w:r>
          </w:p>
        </w:tc>
        <w:tc>
          <w:tcPr>
            <w:tcW w:w="5176" w:type="dxa"/>
          </w:tcPr>
          <w:p w14:paraId="24FE8D70" w14:textId="77777777" w:rsidR="00BC2E67" w:rsidRPr="0040117F" w:rsidRDefault="00BC2E67" w:rsidP="002F7E35">
            <w:pPr>
              <w:pStyle w:val="BodyTextTable"/>
              <w:rPr>
                <w:rFonts w:eastAsiaTheme="minorHAnsi" w:cstheme="minorBidi"/>
                <w:sz w:val="20"/>
                <w:lang w:bidi="ar-SA"/>
              </w:rPr>
            </w:pPr>
          </w:p>
        </w:tc>
      </w:tr>
      <w:tr w:rsidR="00BC2E67" w:rsidRPr="0009119B" w14:paraId="148F1CBB" w14:textId="77777777" w:rsidTr="006960C4">
        <w:tc>
          <w:tcPr>
            <w:tcW w:w="2144" w:type="dxa"/>
          </w:tcPr>
          <w:p w14:paraId="0446257E" w14:textId="77777777" w:rsidR="00BC2E67" w:rsidRPr="00B824EA" w:rsidRDefault="00BC2E67" w:rsidP="002F7E35">
            <w:pPr>
              <w:pStyle w:val="TableBody"/>
              <w:rPr>
                <w:highlight w:val="yellow"/>
              </w:rPr>
            </w:pPr>
          </w:p>
        </w:tc>
        <w:tc>
          <w:tcPr>
            <w:tcW w:w="2143" w:type="dxa"/>
          </w:tcPr>
          <w:p w14:paraId="1218FA30" w14:textId="09804EAB" w:rsidR="00BC2E67" w:rsidRPr="0040117F" w:rsidRDefault="00BC2E67" w:rsidP="002F7E35">
            <w:pPr>
              <w:pStyle w:val="TableBody"/>
            </w:pPr>
            <w:r w:rsidRPr="0040117F">
              <w:t>Port In (Postpaid Activation)</w:t>
            </w:r>
          </w:p>
        </w:tc>
        <w:tc>
          <w:tcPr>
            <w:tcW w:w="5176" w:type="dxa"/>
          </w:tcPr>
          <w:p w14:paraId="6342CBBE" w14:textId="77777777" w:rsidR="00BC2E67" w:rsidRPr="0040117F" w:rsidRDefault="00BC2E67" w:rsidP="002F7E35">
            <w:pPr>
              <w:pStyle w:val="BodyTextTable"/>
              <w:rPr>
                <w:rFonts w:eastAsiaTheme="minorHAnsi" w:cstheme="minorBidi"/>
                <w:sz w:val="20"/>
                <w:lang w:bidi="ar-SA"/>
              </w:rPr>
            </w:pPr>
          </w:p>
        </w:tc>
      </w:tr>
      <w:tr w:rsidR="00BC2E67" w:rsidRPr="0009119B" w14:paraId="1C8BCBA1" w14:textId="77777777" w:rsidTr="006960C4">
        <w:tc>
          <w:tcPr>
            <w:tcW w:w="2144" w:type="dxa"/>
          </w:tcPr>
          <w:p w14:paraId="514DEA34" w14:textId="77777777" w:rsidR="00BC2E67" w:rsidRPr="00B824EA" w:rsidRDefault="00BC2E67" w:rsidP="002F7E35">
            <w:pPr>
              <w:pStyle w:val="TableBody"/>
              <w:rPr>
                <w:highlight w:val="yellow"/>
              </w:rPr>
            </w:pPr>
          </w:p>
        </w:tc>
        <w:tc>
          <w:tcPr>
            <w:tcW w:w="2143" w:type="dxa"/>
          </w:tcPr>
          <w:p w14:paraId="351EB68A" w14:textId="412025C8" w:rsidR="00BC2E67" w:rsidRPr="0040117F" w:rsidRDefault="00BC2E67" w:rsidP="002F7E35">
            <w:pPr>
              <w:pStyle w:val="TableBody"/>
            </w:pPr>
            <w:r w:rsidRPr="0040117F">
              <w:t>Port In (Prepaid Activation)</w:t>
            </w:r>
          </w:p>
        </w:tc>
        <w:tc>
          <w:tcPr>
            <w:tcW w:w="5176" w:type="dxa"/>
          </w:tcPr>
          <w:p w14:paraId="764DAA51" w14:textId="77777777" w:rsidR="00BC2E67" w:rsidRPr="0040117F" w:rsidRDefault="00BC2E67" w:rsidP="002F7E35">
            <w:pPr>
              <w:pStyle w:val="BodyTextTable"/>
              <w:rPr>
                <w:rFonts w:eastAsiaTheme="minorHAnsi" w:cstheme="minorBidi"/>
                <w:sz w:val="20"/>
                <w:lang w:bidi="ar-SA"/>
              </w:rPr>
            </w:pPr>
          </w:p>
        </w:tc>
      </w:tr>
      <w:tr w:rsidR="00AD13D2" w:rsidRPr="0009119B" w14:paraId="6F51AFA4" w14:textId="77777777" w:rsidTr="006960C4">
        <w:tc>
          <w:tcPr>
            <w:tcW w:w="2144" w:type="dxa"/>
          </w:tcPr>
          <w:p w14:paraId="534C9A2E" w14:textId="77777777" w:rsidR="00AD13D2" w:rsidRPr="00B824EA" w:rsidRDefault="00AD13D2" w:rsidP="002F7E35">
            <w:pPr>
              <w:pStyle w:val="TableBody"/>
              <w:rPr>
                <w:highlight w:val="yellow"/>
              </w:rPr>
            </w:pPr>
          </w:p>
        </w:tc>
        <w:tc>
          <w:tcPr>
            <w:tcW w:w="2143" w:type="dxa"/>
          </w:tcPr>
          <w:p w14:paraId="3CC3AE74" w14:textId="79479451" w:rsidR="00AD13D2" w:rsidRPr="00B824EA" w:rsidRDefault="00AD13D2" w:rsidP="002F7E35">
            <w:pPr>
              <w:pStyle w:val="TableBody"/>
              <w:rPr>
                <w:highlight w:val="yellow"/>
              </w:rPr>
            </w:pPr>
            <w:r w:rsidRPr="0040117F">
              <w:t>Change MSISDN</w:t>
            </w:r>
            <w:r w:rsidR="00F80C23" w:rsidRPr="0040117F">
              <w:t xml:space="preserve"> of Wireless Service (Postpaid)</w:t>
            </w:r>
          </w:p>
        </w:tc>
        <w:tc>
          <w:tcPr>
            <w:tcW w:w="5176" w:type="dxa"/>
          </w:tcPr>
          <w:p w14:paraId="3A086684" w14:textId="77777777" w:rsidR="00AD13D2" w:rsidRPr="00C4649B" w:rsidRDefault="00AD13D2" w:rsidP="002F7E35">
            <w:pPr>
              <w:pStyle w:val="BodyTextTable"/>
              <w:rPr>
                <w:rFonts w:eastAsiaTheme="minorHAnsi" w:cstheme="minorBidi"/>
                <w:sz w:val="20"/>
                <w:lang w:bidi="ar-SA"/>
              </w:rPr>
            </w:pPr>
          </w:p>
        </w:tc>
      </w:tr>
      <w:tr w:rsidR="008B468E" w:rsidRPr="0009119B" w14:paraId="528C9902" w14:textId="77777777" w:rsidTr="00D36956">
        <w:trPr>
          <w:ins w:id="374" w:author="Lai, Kamhoong (Nokia - SG/Singapore)" w:date="2021-12-08T13:42:00Z"/>
        </w:trPr>
        <w:tc>
          <w:tcPr>
            <w:tcW w:w="9463" w:type="dxa"/>
            <w:gridSpan w:val="3"/>
          </w:tcPr>
          <w:p w14:paraId="06785CCB" w14:textId="2CE8EE83" w:rsidR="008B468E" w:rsidRPr="00C4649B" w:rsidRDefault="008B468E" w:rsidP="002F7E35">
            <w:pPr>
              <w:pStyle w:val="BodyTextTable"/>
              <w:rPr>
                <w:ins w:id="375" w:author="Lai, Kamhoong (Nokia - SG/Singapore)" w:date="2021-12-08T13:42:00Z"/>
                <w:rFonts w:eastAsiaTheme="minorHAnsi" w:cstheme="minorBidi"/>
                <w:sz w:val="20"/>
                <w:lang w:bidi="ar-SA"/>
              </w:rPr>
            </w:pPr>
            <w:ins w:id="376" w:author="Lai, Kamhoong (Nokia - SG/Singapore)" w:date="2021-12-08T13:42:00Z">
              <w:r>
                <w:rPr>
                  <w:rFonts w:eastAsiaTheme="minorHAnsi" w:cstheme="minorBidi"/>
                  <w:sz w:val="20"/>
                  <w:lang w:bidi="ar-SA"/>
                </w:rPr>
                <w:t>Inter MNP (Non-DSA)</w:t>
              </w:r>
            </w:ins>
          </w:p>
        </w:tc>
      </w:tr>
      <w:tr w:rsidR="008B468E" w:rsidRPr="0009119B" w14:paraId="30539300" w14:textId="77777777" w:rsidTr="006960C4">
        <w:trPr>
          <w:ins w:id="377" w:author="Lai, Kamhoong (Nokia - SG/Singapore)" w:date="2021-12-08T13:42:00Z"/>
        </w:trPr>
        <w:tc>
          <w:tcPr>
            <w:tcW w:w="2144" w:type="dxa"/>
          </w:tcPr>
          <w:p w14:paraId="76D6C394" w14:textId="77777777" w:rsidR="008B468E" w:rsidRPr="00B824EA" w:rsidRDefault="008B468E" w:rsidP="002F7E35">
            <w:pPr>
              <w:pStyle w:val="TableBody"/>
              <w:rPr>
                <w:ins w:id="378" w:author="Lai, Kamhoong (Nokia - SG/Singapore)" w:date="2021-12-08T13:42:00Z"/>
                <w:highlight w:val="yellow"/>
              </w:rPr>
            </w:pPr>
          </w:p>
        </w:tc>
        <w:tc>
          <w:tcPr>
            <w:tcW w:w="2143" w:type="dxa"/>
          </w:tcPr>
          <w:p w14:paraId="281A0D83" w14:textId="76552A78" w:rsidR="008B468E" w:rsidRDefault="008B468E" w:rsidP="002F7E35">
            <w:pPr>
              <w:pStyle w:val="TableBody"/>
              <w:rPr>
                <w:ins w:id="379" w:author="Lai, Kamhoong (Nokia - SG/Singapore)" w:date="2021-12-08T13:42:00Z"/>
                <w:highlight w:val="yellow"/>
              </w:rPr>
            </w:pPr>
            <w:ins w:id="380" w:author="Lai, Kamhoong (Nokia - SG/Singapore)" w:date="2021-12-08T13:42:00Z">
              <w:r w:rsidRPr="00B824EA">
                <w:rPr>
                  <w:highlight w:val="yellow"/>
                </w:rPr>
                <w:t>Port In (Postpaid Activation)</w:t>
              </w:r>
            </w:ins>
          </w:p>
        </w:tc>
        <w:tc>
          <w:tcPr>
            <w:tcW w:w="5176" w:type="dxa"/>
          </w:tcPr>
          <w:p w14:paraId="0A85211A" w14:textId="77777777" w:rsidR="008B468E" w:rsidRPr="00C4649B" w:rsidRDefault="008B468E" w:rsidP="002F7E35">
            <w:pPr>
              <w:pStyle w:val="BodyTextTable"/>
              <w:rPr>
                <w:ins w:id="381" w:author="Lai, Kamhoong (Nokia - SG/Singapore)" w:date="2021-12-08T13:42:00Z"/>
                <w:rFonts w:eastAsiaTheme="minorHAnsi" w:cstheme="minorBidi"/>
                <w:sz w:val="20"/>
                <w:lang w:bidi="ar-SA"/>
              </w:rPr>
            </w:pPr>
          </w:p>
        </w:tc>
      </w:tr>
      <w:bookmarkEnd w:id="373"/>
    </w:tbl>
    <w:p w14:paraId="4FDECCF2" w14:textId="77777777" w:rsidR="0009119B" w:rsidRPr="001F4AB7" w:rsidRDefault="0009119B" w:rsidP="0009119B">
      <w:pPr>
        <w:pStyle w:val="Body"/>
      </w:pPr>
    </w:p>
    <w:p w14:paraId="6192EC66" w14:textId="23A2C307" w:rsidR="005813A3" w:rsidRDefault="0009119B" w:rsidP="00E47F76">
      <w:pPr>
        <w:pStyle w:val="Heading2"/>
      </w:pPr>
      <w:bookmarkStart w:id="382" w:name="_Toc417883848"/>
      <w:bookmarkStart w:id="383" w:name="_Toc443255016"/>
      <w:bookmarkStart w:id="384" w:name="_Toc450044135"/>
      <w:bookmarkStart w:id="385" w:name="_Toc89863638"/>
      <w:r>
        <w:t>Network Context</w:t>
      </w:r>
      <w:bookmarkEnd w:id="382"/>
      <w:bookmarkEnd w:id="383"/>
      <w:bookmarkEnd w:id="384"/>
      <w:bookmarkEnd w:id="385"/>
    </w:p>
    <w:p w14:paraId="493ED189" w14:textId="00A2ED14" w:rsidR="007840AA" w:rsidRDefault="009575D9" w:rsidP="007840AA">
      <w:pPr>
        <w:keepNext/>
        <w:jc w:val="center"/>
      </w:pPr>
      <w:r>
        <w:object w:dxaOrig="6970" w:dyaOrig="8300" w14:anchorId="5E95D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75pt;height:5in" o:ole="">
            <v:imagedata r:id="rId17" o:title=""/>
          </v:shape>
          <o:OLEObject Type="Embed" ProgID="Visio.Drawing.15" ShapeID="_x0000_i1025" DrawAspect="Content" ObjectID="_1700481654" r:id="rId18"/>
        </w:object>
      </w:r>
    </w:p>
    <w:p w14:paraId="42308EE4" w14:textId="60A9DD33" w:rsidR="004E0132" w:rsidRPr="00564215" w:rsidRDefault="007840AA" w:rsidP="009129AB">
      <w:pPr>
        <w:pStyle w:val="Caption"/>
      </w:pPr>
      <w:bookmarkStart w:id="386" w:name="_Toc49964503"/>
      <w:r>
        <w:t xml:space="preserve">Figure </w:t>
      </w:r>
      <w:r>
        <w:fldChar w:fldCharType="begin"/>
      </w:r>
      <w:r>
        <w:instrText xml:space="preserve"> SEQ Figure \* ARABIC </w:instrText>
      </w:r>
      <w:r>
        <w:fldChar w:fldCharType="separate"/>
      </w:r>
      <w:r w:rsidR="00FF4FEC">
        <w:rPr>
          <w:noProof/>
        </w:rPr>
        <w:t>1</w:t>
      </w:r>
      <w:r>
        <w:fldChar w:fldCharType="end"/>
      </w:r>
      <w:r w:rsidR="004E0132" w:rsidRPr="00564215">
        <w:t>. Network Context Overview</w:t>
      </w:r>
      <w:bookmarkEnd w:id="386"/>
    </w:p>
    <w:p w14:paraId="76F193A4" w14:textId="21EA2323" w:rsidR="00E47F76" w:rsidRPr="00E47F76" w:rsidRDefault="00E47F76" w:rsidP="00E47F76">
      <w:r>
        <w:t>Below are the Network Elements supported for each Phase.</w:t>
      </w:r>
    </w:p>
    <w:p w14:paraId="75D4C15F" w14:textId="0373468E" w:rsidR="00185E0A" w:rsidRPr="005813A3" w:rsidRDefault="00185E0A" w:rsidP="00185E0A">
      <w:pPr>
        <w:rPr>
          <w:b/>
        </w:rPr>
      </w:pPr>
      <w:r w:rsidRPr="005813A3">
        <w:rPr>
          <w:b/>
        </w:rPr>
        <w:t>Phase 1</w:t>
      </w:r>
      <w:r w:rsidR="001D2217">
        <w:rPr>
          <w:b/>
        </w:rPr>
        <w:t>a</w:t>
      </w:r>
      <w:r w:rsidRPr="005813A3">
        <w:rPr>
          <w:b/>
        </w:rPr>
        <w:t xml:space="preserve"> Network Elements</w:t>
      </w:r>
    </w:p>
    <w:p w14:paraId="5D2AF7F0" w14:textId="0F2BF987" w:rsidR="00185E0A" w:rsidRPr="003A6ED9" w:rsidRDefault="00185E0A" w:rsidP="00660771">
      <w:pPr>
        <w:pStyle w:val="ListParagraph"/>
        <w:numPr>
          <w:ilvl w:val="1"/>
          <w:numId w:val="12"/>
        </w:numPr>
      </w:pPr>
      <w:r w:rsidRPr="003A6ED9">
        <w:t>Nokia OneNDS HLR</w:t>
      </w:r>
      <w:r w:rsidR="003A6ED9" w:rsidRPr="003A6ED9">
        <w:t xml:space="preserve"> </w:t>
      </w:r>
    </w:p>
    <w:p w14:paraId="7944DCA6" w14:textId="31FA396B" w:rsidR="009E77B7" w:rsidRDefault="0026392B" w:rsidP="00660771">
      <w:pPr>
        <w:pStyle w:val="ListParagraph"/>
        <w:numPr>
          <w:ilvl w:val="1"/>
          <w:numId w:val="12"/>
        </w:numPr>
      </w:pPr>
      <w:r>
        <w:lastRenderedPageBreak/>
        <w:t xml:space="preserve">Huawei ONEOCS </w:t>
      </w:r>
    </w:p>
    <w:p w14:paraId="665092E6" w14:textId="6696671E" w:rsidR="00185E0A" w:rsidRDefault="0026392B" w:rsidP="00660771">
      <w:pPr>
        <w:pStyle w:val="ListParagraph"/>
        <w:numPr>
          <w:ilvl w:val="1"/>
          <w:numId w:val="12"/>
        </w:numPr>
      </w:pPr>
      <w:r>
        <w:t>Huawei UPCC</w:t>
      </w:r>
    </w:p>
    <w:p w14:paraId="32FEE05C" w14:textId="150D9604" w:rsidR="00B95F67" w:rsidRDefault="00B95F67" w:rsidP="00660771">
      <w:pPr>
        <w:pStyle w:val="ListParagraph"/>
        <w:numPr>
          <w:ilvl w:val="1"/>
          <w:numId w:val="12"/>
        </w:numPr>
      </w:pPr>
      <w:r>
        <w:t>DP9</w:t>
      </w:r>
      <w:r w:rsidR="00891F5B">
        <w:t xml:space="preserve"> SOA</w:t>
      </w:r>
      <w:r w:rsidR="007434FC">
        <w:t>P</w:t>
      </w:r>
    </w:p>
    <w:p w14:paraId="1A554E22" w14:textId="6909295E" w:rsidR="005813A3" w:rsidRDefault="0026392B" w:rsidP="00660771">
      <w:pPr>
        <w:pStyle w:val="ListParagraph"/>
        <w:numPr>
          <w:ilvl w:val="1"/>
          <w:numId w:val="12"/>
        </w:numPr>
      </w:pPr>
      <w:r>
        <w:t>Optima SOAP</w:t>
      </w:r>
      <w:r w:rsidR="005813A3">
        <w:t xml:space="preserve"> - (Northbound notification)</w:t>
      </w:r>
    </w:p>
    <w:p w14:paraId="1F84D763" w14:textId="0839D6FD" w:rsidR="00C16826" w:rsidRDefault="00C16826" w:rsidP="00660771">
      <w:pPr>
        <w:pStyle w:val="ListParagraph"/>
        <w:numPr>
          <w:ilvl w:val="1"/>
          <w:numId w:val="12"/>
        </w:numPr>
      </w:pPr>
      <w:r>
        <w:t>CRI DB Cache</w:t>
      </w:r>
    </w:p>
    <w:p w14:paraId="21FD2B9B" w14:textId="22F1BB0A" w:rsidR="00185E0A" w:rsidRPr="005813A3" w:rsidRDefault="00185E0A" w:rsidP="005813A3">
      <w:pPr>
        <w:rPr>
          <w:b/>
        </w:rPr>
      </w:pPr>
      <w:r w:rsidRPr="005813A3">
        <w:rPr>
          <w:b/>
        </w:rPr>
        <w:t>Phase</w:t>
      </w:r>
      <w:r w:rsidR="00230388">
        <w:rPr>
          <w:b/>
        </w:rPr>
        <w:t xml:space="preserve"> 1b</w:t>
      </w:r>
      <w:r w:rsidRPr="005813A3">
        <w:rPr>
          <w:b/>
        </w:rPr>
        <w:t xml:space="preserve"> Network Elements</w:t>
      </w:r>
    </w:p>
    <w:p w14:paraId="2680B9B7" w14:textId="5C4A56F8" w:rsidR="004B72BA" w:rsidRDefault="005450A0" w:rsidP="004B72BA">
      <w:pPr>
        <w:pStyle w:val="ListParagraph"/>
        <w:numPr>
          <w:ilvl w:val="1"/>
          <w:numId w:val="12"/>
        </w:numPr>
      </w:pPr>
      <w:r>
        <w:t>APTILO</w:t>
      </w:r>
    </w:p>
    <w:p w14:paraId="4A0EB829" w14:textId="5324FD06" w:rsidR="00481181" w:rsidRPr="004B72BA" w:rsidRDefault="00481181" w:rsidP="004B72BA">
      <w:pPr>
        <w:pStyle w:val="ListParagraph"/>
        <w:numPr>
          <w:ilvl w:val="1"/>
          <w:numId w:val="12"/>
        </w:numPr>
      </w:pPr>
      <w:r w:rsidRPr="00481181">
        <w:t>ATS</w:t>
      </w:r>
    </w:p>
    <w:p w14:paraId="4F478584" w14:textId="77777777" w:rsidR="004B72BA" w:rsidRPr="004B72BA" w:rsidRDefault="004B72BA" w:rsidP="004B72BA">
      <w:pPr>
        <w:pStyle w:val="ListParagraph"/>
        <w:numPr>
          <w:ilvl w:val="1"/>
          <w:numId w:val="12"/>
        </w:numPr>
      </w:pPr>
      <w:r w:rsidRPr="004B72BA">
        <w:t>CDP XML over HTTP</w:t>
      </w:r>
    </w:p>
    <w:p w14:paraId="37E6BBD9" w14:textId="19733237" w:rsidR="004B72BA" w:rsidRPr="004B72BA" w:rsidRDefault="004B72BA">
      <w:pPr>
        <w:pStyle w:val="ListParagraph"/>
        <w:numPr>
          <w:ilvl w:val="1"/>
          <w:numId w:val="12"/>
        </w:numPr>
      </w:pPr>
      <w:r w:rsidRPr="004B72BA">
        <w:t>CIGNAL</w:t>
      </w:r>
    </w:p>
    <w:p w14:paraId="78042EB2" w14:textId="77777777" w:rsidR="004B72BA" w:rsidRPr="004B72BA" w:rsidRDefault="004B72BA" w:rsidP="004B72BA">
      <w:pPr>
        <w:pStyle w:val="ListParagraph"/>
        <w:numPr>
          <w:ilvl w:val="1"/>
          <w:numId w:val="12"/>
        </w:numPr>
      </w:pPr>
      <w:r w:rsidRPr="004B72BA">
        <w:t>CWS SOAP</w:t>
      </w:r>
    </w:p>
    <w:p w14:paraId="7F1013CF" w14:textId="06BA12B6" w:rsidR="004B72BA" w:rsidRDefault="004B72BA" w:rsidP="00664BA8">
      <w:pPr>
        <w:pStyle w:val="ListParagraph"/>
        <w:numPr>
          <w:ilvl w:val="1"/>
          <w:numId w:val="12"/>
        </w:numPr>
      </w:pPr>
      <w:r w:rsidRPr="004B72BA">
        <w:t>CWS File-based</w:t>
      </w:r>
    </w:p>
    <w:p w14:paraId="3E7A49D6" w14:textId="4217D945" w:rsidR="004B72BA" w:rsidRPr="004B72BA" w:rsidRDefault="00481181">
      <w:pPr>
        <w:pStyle w:val="ListParagraph"/>
        <w:numPr>
          <w:ilvl w:val="1"/>
          <w:numId w:val="12"/>
        </w:numPr>
      </w:pPr>
      <w:r w:rsidRPr="00481181">
        <w:t>ENU</w:t>
      </w:r>
      <w:r>
        <w:t>M</w:t>
      </w:r>
    </w:p>
    <w:p w14:paraId="746F6C28" w14:textId="77777777" w:rsidR="004B72BA" w:rsidRPr="004B72BA" w:rsidRDefault="004B72BA" w:rsidP="004B72BA">
      <w:pPr>
        <w:pStyle w:val="ListParagraph"/>
        <w:numPr>
          <w:ilvl w:val="1"/>
          <w:numId w:val="12"/>
        </w:numPr>
      </w:pPr>
      <w:r w:rsidRPr="004B72BA">
        <w:t>FMS DB</w:t>
      </w:r>
    </w:p>
    <w:p w14:paraId="314BCD62" w14:textId="4082ADFE" w:rsidR="007437FE" w:rsidRPr="004B72BA" w:rsidRDefault="007437FE" w:rsidP="004B72BA">
      <w:pPr>
        <w:pStyle w:val="ListParagraph"/>
        <w:numPr>
          <w:ilvl w:val="1"/>
          <w:numId w:val="12"/>
        </w:numPr>
      </w:pPr>
      <w:r>
        <w:t>ISM</w:t>
      </w:r>
    </w:p>
    <w:p w14:paraId="137BDF6D" w14:textId="2B783BCA" w:rsidR="00C43EF6" w:rsidRPr="004B72BA" w:rsidRDefault="004B72BA" w:rsidP="00C43EF6">
      <w:pPr>
        <w:pStyle w:val="ListParagraph"/>
        <w:numPr>
          <w:ilvl w:val="1"/>
          <w:numId w:val="12"/>
        </w:numPr>
      </w:pPr>
      <w:r w:rsidRPr="004B72BA">
        <w:t>MYSMART File-based</w:t>
      </w:r>
    </w:p>
    <w:p w14:paraId="5058FDF9" w14:textId="1054658A" w:rsidR="00481181" w:rsidRPr="004B72BA" w:rsidRDefault="00481181" w:rsidP="004B72BA">
      <w:pPr>
        <w:pStyle w:val="ListParagraph"/>
        <w:numPr>
          <w:ilvl w:val="1"/>
          <w:numId w:val="12"/>
        </w:numPr>
      </w:pPr>
      <w:r w:rsidRPr="00481181">
        <w:t>SERVICE DESQ</w:t>
      </w:r>
    </w:p>
    <w:p w14:paraId="0B2D6C7C" w14:textId="6704A331" w:rsidR="00801FCF" w:rsidRPr="004B72BA" w:rsidRDefault="004B72BA">
      <w:pPr>
        <w:pStyle w:val="ListParagraph"/>
        <w:numPr>
          <w:ilvl w:val="1"/>
          <w:numId w:val="12"/>
        </w:numPr>
      </w:pPr>
      <w:r w:rsidRPr="004B72BA">
        <w:t>SSP SEP proprietary</w:t>
      </w:r>
    </w:p>
    <w:p w14:paraId="013062D1" w14:textId="3C41CD90" w:rsidR="00801FCF" w:rsidRDefault="004B72BA">
      <w:pPr>
        <w:pStyle w:val="ListParagraph"/>
        <w:numPr>
          <w:ilvl w:val="1"/>
          <w:numId w:val="12"/>
        </w:numPr>
      </w:pPr>
      <w:r w:rsidRPr="004B72BA">
        <w:t>U2000</w:t>
      </w:r>
    </w:p>
    <w:p w14:paraId="6EBF83B1" w14:textId="202F9072" w:rsidR="00707B3D" w:rsidRPr="004B72BA" w:rsidRDefault="00707B3D" w:rsidP="004B72BA">
      <w:pPr>
        <w:pStyle w:val="ListParagraph"/>
        <w:numPr>
          <w:ilvl w:val="1"/>
          <w:numId w:val="12"/>
        </w:numPr>
      </w:pPr>
      <w:r>
        <w:t>UREG</w:t>
      </w:r>
    </w:p>
    <w:p w14:paraId="6C23742A" w14:textId="00FAD414" w:rsidR="00CB1B8A" w:rsidRDefault="00353B5E" w:rsidP="000B7F28">
      <w:r w:rsidRPr="00205296">
        <w:rPr>
          <w:b/>
        </w:rPr>
        <w:t>Intra MNP</w:t>
      </w:r>
    </w:p>
    <w:p w14:paraId="5C35D215" w14:textId="4F9D45B0" w:rsidR="0033625F" w:rsidRDefault="0033625F" w:rsidP="00205296">
      <w:pPr>
        <w:ind w:left="1440"/>
      </w:pPr>
      <w:r>
        <w:t>New NE</w:t>
      </w:r>
    </w:p>
    <w:p w14:paraId="5F2419F8" w14:textId="77777777" w:rsidR="0033625F" w:rsidRPr="0033625F" w:rsidRDefault="0033625F" w:rsidP="0033625F">
      <w:pPr>
        <w:pStyle w:val="ListParagraph"/>
        <w:numPr>
          <w:ilvl w:val="1"/>
          <w:numId w:val="12"/>
        </w:numPr>
        <w:rPr>
          <w:lang w:val="en-PH"/>
        </w:rPr>
      </w:pPr>
      <w:r w:rsidRPr="0033625F">
        <w:t>AGW</w:t>
      </w:r>
    </w:p>
    <w:p w14:paraId="07053ACE" w14:textId="77777777" w:rsidR="0033625F" w:rsidRPr="0033625F" w:rsidRDefault="0033625F" w:rsidP="0033625F">
      <w:pPr>
        <w:pStyle w:val="ListParagraph"/>
        <w:numPr>
          <w:ilvl w:val="1"/>
          <w:numId w:val="12"/>
        </w:numPr>
        <w:rPr>
          <w:lang w:val="en-PH"/>
        </w:rPr>
      </w:pPr>
      <w:r w:rsidRPr="0033625F">
        <w:t>MPCC</w:t>
      </w:r>
    </w:p>
    <w:p w14:paraId="6EADA00A" w14:textId="77777777" w:rsidR="0033625F" w:rsidRPr="0033625F" w:rsidRDefault="0033625F" w:rsidP="0033625F">
      <w:pPr>
        <w:pStyle w:val="ListParagraph"/>
        <w:numPr>
          <w:ilvl w:val="1"/>
          <w:numId w:val="12"/>
        </w:numPr>
        <w:rPr>
          <w:lang w:val="en-PH"/>
        </w:rPr>
      </w:pPr>
      <w:r w:rsidRPr="0033625F">
        <w:t>OTA</w:t>
      </w:r>
    </w:p>
    <w:p w14:paraId="00EAA2C8" w14:textId="1132F5AE" w:rsidR="00C77AFB" w:rsidRPr="0040117F" w:rsidRDefault="00CB1B8A" w:rsidP="00C77AFB">
      <w:r w:rsidRPr="00CB1B8A" w:rsidDel="00265601">
        <w:t xml:space="preserve"> </w:t>
      </w:r>
      <w:r w:rsidR="00C77AFB" w:rsidRPr="0040117F">
        <w:rPr>
          <w:b/>
        </w:rPr>
        <w:t>Inter MNP</w:t>
      </w:r>
    </w:p>
    <w:p w14:paraId="44738233" w14:textId="77777777" w:rsidR="00C77AFB" w:rsidRPr="0040117F" w:rsidRDefault="00C77AFB" w:rsidP="00C77AFB">
      <w:pPr>
        <w:ind w:left="1440"/>
      </w:pPr>
      <w:r w:rsidRPr="0040117F">
        <w:t>New NE</w:t>
      </w:r>
    </w:p>
    <w:p w14:paraId="35FD434B" w14:textId="77777777" w:rsidR="00485BE6" w:rsidRPr="0040117F" w:rsidRDefault="00C77AFB" w:rsidP="00C77AFB">
      <w:pPr>
        <w:pStyle w:val="ListParagraph"/>
        <w:numPr>
          <w:ilvl w:val="1"/>
          <w:numId w:val="12"/>
        </w:numPr>
        <w:rPr>
          <w:lang w:val="en-PH"/>
        </w:rPr>
      </w:pPr>
      <w:r w:rsidRPr="0040117F">
        <w:t>DSA</w:t>
      </w:r>
    </w:p>
    <w:p w14:paraId="3800EC79" w14:textId="77777777" w:rsidR="00485BE6" w:rsidRPr="0040117F" w:rsidRDefault="00485BE6" w:rsidP="00485BE6">
      <w:pPr>
        <w:ind w:left="1440"/>
        <w:rPr>
          <w:lang w:val="en-PH"/>
        </w:rPr>
      </w:pPr>
      <w:r w:rsidRPr="0040117F">
        <w:rPr>
          <w:lang w:val="en-PH"/>
        </w:rPr>
        <w:t>Additional Command to existing NEI:</w:t>
      </w:r>
    </w:p>
    <w:p w14:paraId="08FE86CD" w14:textId="6A377699" w:rsidR="00485BE6" w:rsidRPr="0040117F" w:rsidRDefault="00485BE6" w:rsidP="00485BE6">
      <w:pPr>
        <w:pStyle w:val="ListParagraph"/>
        <w:numPr>
          <w:ilvl w:val="1"/>
          <w:numId w:val="12"/>
        </w:numPr>
        <w:rPr>
          <w:lang w:val="en-PH"/>
        </w:rPr>
      </w:pPr>
      <w:r w:rsidRPr="0040117F">
        <w:t xml:space="preserve"> ISM (portInAct)</w:t>
      </w:r>
    </w:p>
    <w:p w14:paraId="1E56AED1" w14:textId="278625A4" w:rsidR="00C77AFB" w:rsidRPr="00485BE6" w:rsidRDefault="00C77AFB" w:rsidP="00485BE6">
      <w:pPr>
        <w:ind w:left="1440"/>
        <w:rPr>
          <w:highlight w:val="yellow"/>
          <w:lang w:val="en-PH"/>
        </w:rPr>
      </w:pPr>
    </w:p>
    <w:p w14:paraId="5EEB4667" w14:textId="4618D1E0" w:rsidR="00670123" w:rsidRDefault="00670123" w:rsidP="00205296"/>
    <w:p w14:paraId="30252855" w14:textId="122A1729" w:rsidR="0009119B" w:rsidRDefault="00185E0A" w:rsidP="00185E0A">
      <w:r>
        <w:t xml:space="preserve">All the network capabilities will be available in Nokia Service Catalog as technical services. Provisioning workflow does not need to be changed when changing the </w:t>
      </w:r>
      <w:r w:rsidR="002B430A">
        <w:t>RFS</w:t>
      </w:r>
      <w:r>
        <w:t xml:space="preserve"> definition</w:t>
      </w:r>
    </w:p>
    <w:p w14:paraId="1C890578" w14:textId="77777777" w:rsidR="0009119B" w:rsidRDefault="0009119B" w:rsidP="00C7161E">
      <w:pPr>
        <w:pStyle w:val="Heading2"/>
      </w:pPr>
      <w:bookmarkStart w:id="387" w:name="_Toc417883849"/>
      <w:bookmarkStart w:id="388" w:name="_Toc443255017"/>
      <w:bookmarkStart w:id="389" w:name="_Toc450044136"/>
      <w:bookmarkStart w:id="390" w:name="_Toc89863639"/>
      <w:r>
        <w:t>Processes</w:t>
      </w:r>
      <w:bookmarkEnd w:id="387"/>
      <w:bookmarkEnd w:id="388"/>
      <w:bookmarkEnd w:id="389"/>
      <w:bookmarkEnd w:id="390"/>
    </w:p>
    <w:p w14:paraId="231BB80B" w14:textId="2A87564D" w:rsidR="005F73CE" w:rsidRDefault="005F73CE" w:rsidP="005F73CE">
      <w:r w:rsidRPr="000674F9">
        <w:t xml:space="preserve">This section highlights the </w:t>
      </w:r>
      <w:r w:rsidR="00037286">
        <w:t xml:space="preserve">order </w:t>
      </w:r>
      <w:r w:rsidRPr="000674F9">
        <w:t xml:space="preserve">process flow </w:t>
      </w:r>
      <w:r>
        <w:t>within</w:t>
      </w:r>
      <w:r w:rsidRPr="000674F9">
        <w:t xml:space="preserve"> the </w:t>
      </w:r>
      <w:r>
        <w:t xml:space="preserve">Nokia FlowOne </w:t>
      </w:r>
      <w:r w:rsidRPr="000674F9">
        <w:t xml:space="preserve">provisioning </w:t>
      </w:r>
      <w:r>
        <w:t xml:space="preserve">and activation system, the orders </w:t>
      </w:r>
      <w:r w:rsidRPr="000674F9">
        <w:t xml:space="preserve">request starting from </w:t>
      </w:r>
      <w:r>
        <w:t>CRM</w:t>
      </w:r>
      <w:r w:rsidRPr="000674F9">
        <w:t xml:space="preserve"> and up to the delivery to network. This section highlights the role of </w:t>
      </w:r>
      <w:r>
        <w:t>Nokia’s</w:t>
      </w:r>
      <w:r w:rsidRPr="000674F9">
        <w:t xml:space="preserve"> CDPA </w:t>
      </w:r>
      <w:r w:rsidR="008536E2" w:rsidRPr="000674F9">
        <w:t>architecture-based</w:t>
      </w:r>
      <w:r w:rsidRPr="000674F9">
        <w:t xml:space="preserve"> flow design.</w:t>
      </w:r>
    </w:p>
    <w:p w14:paraId="79705044" w14:textId="77777777" w:rsidR="005F73CE" w:rsidRDefault="005F73CE" w:rsidP="005F73CE"/>
    <w:p w14:paraId="3F5BADC2" w14:textId="77777777" w:rsidR="009A2E19" w:rsidRDefault="00A13CF3" w:rsidP="009A2E19">
      <w:pPr>
        <w:keepNext/>
        <w:jc w:val="center"/>
      </w:pPr>
      <w:r>
        <w:rPr>
          <w:noProof/>
        </w:rPr>
        <w:drawing>
          <wp:inline distT="0" distB="0" distL="0" distR="0" wp14:anchorId="2DC69FB4" wp14:editId="4BB6CFB1">
            <wp:extent cx="5727700" cy="2990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990850"/>
                    </a:xfrm>
                    <a:prstGeom prst="rect">
                      <a:avLst/>
                    </a:prstGeom>
                    <a:noFill/>
                    <a:ln>
                      <a:noFill/>
                    </a:ln>
                  </pic:spPr>
                </pic:pic>
              </a:graphicData>
            </a:graphic>
          </wp:inline>
        </w:drawing>
      </w:r>
    </w:p>
    <w:p w14:paraId="54C4BB04" w14:textId="767EA9DF" w:rsidR="005F73CE" w:rsidRPr="00A76013" w:rsidRDefault="009A2E19" w:rsidP="009A2E19">
      <w:pPr>
        <w:pStyle w:val="Caption"/>
      </w:pPr>
      <w:bookmarkStart w:id="391" w:name="_Toc49964504"/>
      <w:r w:rsidRPr="00A76013">
        <w:t xml:space="preserve">Figure </w:t>
      </w:r>
      <w:r w:rsidRPr="00A76013">
        <w:fldChar w:fldCharType="begin"/>
      </w:r>
      <w:r w:rsidRPr="00A76013">
        <w:instrText xml:space="preserve"> SEQ Figure \* ARABIC </w:instrText>
      </w:r>
      <w:r w:rsidRPr="00A76013">
        <w:fldChar w:fldCharType="separate"/>
      </w:r>
      <w:r w:rsidR="00FF4FEC">
        <w:rPr>
          <w:noProof/>
        </w:rPr>
        <w:t>2</w:t>
      </w:r>
      <w:r w:rsidRPr="00A76013">
        <w:fldChar w:fldCharType="end"/>
      </w:r>
      <w:r w:rsidR="005F73CE" w:rsidRPr="00A76013">
        <w:t>.</w:t>
      </w:r>
      <w:r w:rsidR="00A76013" w:rsidRPr="00A76013">
        <w:t xml:space="preserve"> FlowOne Order Process Flow</w:t>
      </w:r>
      <w:bookmarkEnd w:id="391"/>
    </w:p>
    <w:p w14:paraId="1A475E2C" w14:textId="77777777" w:rsidR="005F73CE" w:rsidRDefault="005F73CE" w:rsidP="005F73CE"/>
    <w:p w14:paraId="3EF49008" w14:textId="77777777" w:rsidR="005F73CE" w:rsidRDefault="005F73CE" w:rsidP="005F73CE">
      <w:r>
        <w:t xml:space="preserve">After an order is submitted to Nokia FlowOne for processing, the following steps describe the technical process of Catalog-driven provisioning and activation for an order delivery example across the different systems: </w:t>
      </w:r>
    </w:p>
    <w:p w14:paraId="19367A2D" w14:textId="68EB0706" w:rsidR="00DB2AD5" w:rsidRDefault="005F73CE" w:rsidP="00660771">
      <w:pPr>
        <w:pStyle w:val="ListParagraph"/>
        <w:numPr>
          <w:ilvl w:val="0"/>
          <w:numId w:val="13"/>
        </w:numPr>
      </w:pPr>
      <w:r>
        <w:t xml:space="preserve">Nokia FlowOne P&amp;A </w:t>
      </w:r>
      <w:r w:rsidR="00F45626">
        <w:t>for Optima-USPS</w:t>
      </w:r>
      <w:r w:rsidR="00037286">
        <w:t xml:space="preserve"> environment supports requests </w:t>
      </w:r>
      <w:r w:rsidR="00F45626">
        <w:t xml:space="preserve">from </w:t>
      </w:r>
      <w:r w:rsidR="00FB17F8" w:rsidRPr="00FB17F8">
        <w:t>Amdocs Optima Ordering and Service Activation</w:t>
      </w:r>
      <w:r w:rsidR="00037286">
        <w:t xml:space="preserve">. In the above diagram, the order </w:t>
      </w:r>
      <w:r>
        <w:t xml:space="preserve">receives through a Northbound </w:t>
      </w:r>
      <w:r w:rsidRPr="00BE7207">
        <w:rPr>
          <w:b/>
        </w:rPr>
        <w:t>SOA web service API</w:t>
      </w:r>
      <w:r>
        <w:t xml:space="preserve">. The order is assigned to Main BST </w:t>
      </w:r>
      <w:r>
        <w:lastRenderedPageBreak/>
        <w:t xml:space="preserve">workflow, where Nokia FlowOne P&amp;A </w:t>
      </w:r>
      <w:r w:rsidR="00037286">
        <w:t>perform</w:t>
      </w:r>
      <w:r>
        <w:t xml:space="preserve"> an order line item validation check against the schema definition and order data mapping </w:t>
      </w:r>
      <w:r w:rsidRPr="00BE7207">
        <w:t>against the lookup table.</w:t>
      </w:r>
    </w:p>
    <w:p w14:paraId="74B917FF" w14:textId="5416575D" w:rsidR="00FB17F8" w:rsidRDefault="00FB17F8" w:rsidP="00FB17F8">
      <w:pPr>
        <w:pStyle w:val="ListParagraph"/>
        <w:numPr>
          <w:ilvl w:val="0"/>
          <w:numId w:val="13"/>
        </w:numPr>
      </w:pPr>
      <w:r>
        <w:t xml:space="preserve">There is a transformation </w:t>
      </w:r>
      <w:r w:rsidR="008E1653">
        <w:t>proposed</w:t>
      </w:r>
      <w:r>
        <w:t xml:space="preserve"> via a northbound adapter </w:t>
      </w:r>
      <w:r w:rsidRPr="007F4515">
        <w:rPr>
          <w:b/>
        </w:rPr>
        <w:t>WSO2</w:t>
      </w:r>
      <w:r w:rsidRPr="002F632E">
        <w:rPr>
          <w:vertAlign w:val="superscript"/>
        </w:rPr>
        <w:t>1</w:t>
      </w:r>
      <w:r>
        <w:t xml:space="preserve"> enterprise service bus platform to Nokia FlowOne SOA compliant format, to cater Optima’s multiple RFS blocks provisioning</w:t>
      </w:r>
      <w:r w:rsidR="00CE6CCA">
        <w:t>.</w:t>
      </w:r>
      <w:r>
        <w:t xml:space="preserve"> (see Appendix</w:t>
      </w:r>
      <w:r w:rsidR="00527B97">
        <w:t xml:space="preserve"> C</w:t>
      </w:r>
      <w:r>
        <w:t xml:space="preserve"> for sample SOAP request)</w:t>
      </w:r>
    </w:p>
    <w:p w14:paraId="474658C6" w14:textId="5E9FDAD5" w:rsidR="005F73CE" w:rsidRDefault="007F4515" w:rsidP="00660771">
      <w:pPr>
        <w:pStyle w:val="ListParagraph"/>
        <w:numPr>
          <w:ilvl w:val="0"/>
          <w:numId w:val="13"/>
        </w:numPr>
      </w:pPr>
      <w:r>
        <w:t>A</w:t>
      </w:r>
      <w:r w:rsidR="00CE6CCA">
        <w:t xml:space="preserve">s </w:t>
      </w:r>
      <w:r>
        <w:t xml:space="preserve">part of the </w:t>
      </w:r>
      <w:r w:rsidR="00FB17F8">
        <w:t>Optima</w:t>
      </w:r>
      <w:r>
        <w:t xml:space="preserve"> design requirement, the northbound system expects the request acknowledgement notification after the requests being validated based on </w:t>
      </w:r>
      <w:r w:rsidR="00CE6CCA">
        <w:t>expected format</w:t>
      </w:r>
      <w:r>
        <w:t>.</w:t>
      </w:r>
      <w:r w:rsidR="006A1007">
        <w:t xml:space="preserve"> </w:t>
      </w:r>
      <w:r w:rsidRPr="007F4515">
        <w:rPr>
          <w:b/>
        </w:rPr>
        <w:t>WSO2</w:t>
      </w:r>
      <w:r w:rsidR="002F632E" w:rsidRPr="002F632E">
        <w:rPr>
          <w:vertAlign w:val="superscript"/>
        </w:rPr>
        <w:t>1</w:t>
      </w:r>
      <w:r>
        <w:t xml:space="preserve"> </w:t>
      </w:r>
      <w:r w:rsidR="00CE6CCA">
        <w:t>ESB</w:t>
      </w:r>
      <w:r w:rsidR="00BD13AB">
        <w:t xml:space="preserve"> </w:t>
      </w:r>
      <w:r w:rsidR="00CE6CCA">
        <w:t>will handle</w:t>
      </w:r>
      <w:r>
        <w:t xml:space="preserve"> acknowledgement notification </w:t>
      </w:r>
      <w:r w:rsidR="00CE6CCA">
        <w:t>towards Optima northbound.</w:t>
      </w:r>
      <w:r>
        <w:t xml:space="preserve">     </w:t>
      </w:r>
    </w:p>
    <w:p w14:paraId="70C883E9" w14:textId="32BF6A89" w:rsidR="005F73CE" w:rsidRDefault="005F73CE" w:rsidP="00660771">
      <w:pPr>
        <w:pStyle w:val="ListParagraph"/>
        <w:numPr>
          <w:ilvl w:val="0"/>
          <w:numId w:val="13"/>
        </w:numPr>
      </w:pPr>
      <w:r>
        <w:t xml:space="preserve">Nokia FlowOne P&amp;A decomposes </w:t>
      </w:r>
      <w:r w:rsidR="0073556E">
        <w:t>one</w:t>
      </w:r>
      <w:r>
        <w:t xml:space="preserve"> </w:t>
      </w:r>
      <w:r w:rsidR="008E1653">
        <w:t>RFS</w:t>
      </w:r>
      <w:r>
        <w:t xml:space="preserve"> into lower level </w:t>
      </w:r>
      <w:r w:rsidRPr="00B56C3C">
        <w:t xml:space="preserve">Technical Service and creates a provisioning </w:t>
      </w:r>
      <w:r w:rsidR="008536E2" w:rsidRPr="00B56C3C">
        <w:t>plan</w:t>
      </w:r>
      <w:r w:rsidR="008536E2">
        <w:t>-based</w:t>
      </w:r>
      <w:r>
        <w:t xml:space="preserve"> </w:t>
      </w:r>
      <w:r w:rsidRPr="00212ACB">
        <w:t>Task Definitions</w:t>
      </w:r>
      <w:r>
        <w:t xml:space="preserve"> on </w:t>
      </w:r>
      <w:r w:rsidRPr="00BE7207">
        <w:rPr>
          <w:b/>
        </w:rPr>
        <w:t>Nokia Service Catalog</w:t>
      </w:r>
      <w:r>
        <w:t>.</w:t>
      </w:r>
    </w:p>
    <w:p w14:paraId="577975A2" w14:textId="6D4B7C88" w:rsidR="005F73CE" w:rsidRDefault="005F73CE" w:rsidP="00660771">
      <w:pPr>
        <w:pStyle w:val="ListParagraph"/>
        <w:numPr>
          <w:ilvl w:val="0"/>
          <w:numId w:val="13"/>
        </w:numPr>
      </w:pPr>
      <w:r>
        <w:rPr>
          <w:b/>
        </w:rPr>
        <w:t>B</w:t>
      </w:r>
      <w:r w:rsidRPr="00BE7207">
        <w:rPr>
          <w:b/>
        </w:rPr>
        <w:t xml:space="preserve">usiness </w:t>
      </w:r>
      <w:r>
        <w:rPr>
          <w:b/>
        </w:rPr>
        <w:t>L</w:t>
      </w:r>
      <w:r w:rsidRPr="00BE7207">
        <w:rPr>
          <w:b/>
        </w:rPr>
        <w:t xml:space="preserve">ogic </w:t>
      </w:r>
      <w:r>
        <w:rPr>
          <w:b/>
        </w:rPr>
        <w:t>T</w:t>
      </w:r>
      <w:r w:rsidRPr="00BE7207">
        <w:rPr>
          <w:b/>
        </w:rPr>
        <w:t>ool module (BST)</w:t>
      </w:r>
      <w:r>
        <w:t xml:space="preserve"> then perform business rules validation/processing and order enrichment. This include </w:t>
      </w:r>
      <w:r w:rsidRPr="00E91ADE">
        <w:rPr>
          <w:i/>
        </w:rPr>
        <w:t>network element</w:t>
      </w:r>
      <w:r w:rsidR="002F632E">
        <w:rPr>
          <w:i/>
          <w:vertAlign w:val="superscript"/>
        </w:rPr>
        <w:t>2</w:t>
      </w:r>
      <w:r>
        <w:t xml:space="preserve"> queries and activations to fulfil the services. </w:t>
      </w:r>
    </w:p>
    <w:p w14:paraId="69A2A895" w14:textId="13616948" w:rsidR="005F73CE" w:rsidRDefault="005F73CE" w:rsidP="00660771">
      <w:pPr>
        <w:pStyle w:val="ListParagraph"/>
        <w:numPr>
          <w:ilvl w:val="0"/>
          <w:numId w:val="13"/>
        </w:numPr>
      </w:pPr>
      <w:r>
        <w:t xml:space="preserve">Nokia FlowOne P&amp;A integrate with </w:t>
      </w:r>
      <w:r w:rsidR="00DB0ABD">
        <w:t>Amdocs</w:t>
      </w:r>
      <w:r>
        <w:t xml:space="preserve"> network element for </w:t>
      </w:r>
      <w:r w:rsidRPr="00BE7207">
        <w:rPr>
          <w:i/>
        </w:rPr>
        <w:t>CRUD</w:t>
      </w:r>
      <w:r w:rsidR="002F632E">
        <w:rPr>
          <w:i/>
          <w:vertAlign w:val="superscript"/>
        </w:rPr>
        <w:t>3</w:t>
      </w:r>
      <w:r>
        <w:t xml:space="preserve"> process via </w:t>
      </w:r>
      <w:r>
        <w:rPr>
          <w:b/>
        </w:rPr>
        <w:t>N</w:t>
      </w:r>
      <w:r w:rsidRPr="00BE7207">
        <w:rPr>
          <w:b/>
        </w:rPr>
        <w:t xml:space="preserve">etwork </w:t>
      </w:r>
      <w:r>
        <w:rPr>
          <w:b/>
        </w:rPr>
        <w:t>Element I</w:t>
      </w:r>
      <w:r w:rsidRPr="00BE7207">
        <w:rPr>
          <w:b/>
        </w:rPr>
        <w:t xml:space="preserve">nterface </w:t>
      </w:r>
      <w:r>
        <w:rPr>
          <w:b/>
        </w:rPr>
        <w:t xml:space="preserve">module </w:t>
      </w:r>
      <w:r w:rsidRPr="00BE7207">
        <w:rPr>
          <w:b/>
        </w:rPr>
        <w:t>(NEI)</w:t>
      </w:r>
      <w:r>
        <w:t xml:space="preserve"> module. Decomposed lower level service (RFS) will populate a lists of technical services (TS) to be sent over as task requests via designated format and protocol as required by each NE. </w:t>
      </w:r>
    </w:p>
    <w:p w14:paraId="202A4914" w14:textId="6AC2CBD6" w:rsidR="005F73CE" w:rsidRDefault="005F73CE" w:rsidP="00660771">
      <w:pPr>
        <w:pStyle w:val="ListParagraph"/>
        <w:numPr>
          <w:ilvl w:val="0"/>
          <w:numId w:val="13"/>
        </w:numPr>
      </w:pPr>
      <w:r>
        <w:t xml:space="preserve">NEI receive the responses from network element and will be processed by BST, in which the responses will be mapped based on lookup table or any special handling based on the workflow.  </w:t>
      </w:r>
    </w:p>
    <w:p w14:paraId="4E12B6CB" w14:textId="02F9518E" w:rsidR="0073556E" w:rsidRDefault="0073556E" w:rsidP="00660771">
      <w:pPr>
        <w:pStyle w:val="ListParagraph"/>
        <w:numPr>
          <w:ilvl w:val="0"/>
          <w:numId w:val="13"/>
        </w:numPr>
      </w:pPr>
      <w:r>
        <w:t>Nokia will proceed with the next RFS and repeat steps 4-7, until all RFS are executed.</w:t>
      </w:r>
    </w:p>
    <w:p w14:paraId="34FC7EB6" w14:textId="5128EBD8" w:rsidR="005F73CE" w:rsidRDefault="005F73CE" w:rsidP="00660771">
      <w:pPr>
        <w:pStyle w:val="ListParagraph"/>
        <w:numPr>
          <w:ilvl w:val="0"/>
          <w:numId w:val="13"/>
        </w:numPr>
      </w:pPr>
      <w:r>
        <w:t xml:space="preserve">Nokia FlowOne P&amp;A then completes the order and send the final response to </w:t>
      </w:r>
      <w:r w:rsidR="00FF41BD">
        <w:t>Amdocs Optima.</w:t>
      </w:r>
    </w:p>
    <w:p w14:paraId="4FA39619" w14:textId="760C0D8A" w:rsidR="00C7161E" w:rsidRDefault="00C7161E" w:rsidP="00B1266E"/>
    <w:p w14:paraId="098D9CC5" w14:textId="0E746DE3" w:rsidR="002F632E" w:rsidRDefault="002F632E" w:rsidP="002F632E">
      <w:pPr>
        <w:pBdr>
          <w:top w:val="single" w:sz="4" w:space="1" w:color="auto"/>
          <w:bottom w:val="single" w:sz="4" w:space="1" w:color="auto"/>
        </w:pBdr>
        <w:ind w:left="720" w:hanging="720"/>
        <w:rPr>
          <w:i/>
        </w:rPr>
      </w:pPr>
      <w:r>
        <w:rPr>
          <w:i/>
        </w:rPr>
        <w:t>Note</w:t>
      </w:r>
      <w:r>
        <w:rPr>
          <w:i/>
        </w:rPr>
        <w:tab/>
        <w:t>WSO2</w:t>
      </w:r>
      <w:r w:rsidRPr="002F632E">
        <w:rPr>
          <w:i/>
          <w:vertAlign w:val="superscript"/>
        </w:rPr>
        <w:t>1</w:t>
      </w:r>
      <w:r>
        <w:rPr>
          <w:i/>
          <w:vertAlign w:val="superscript"/>
        </w:rPr>
        <w:t xml:space="preserve"> </w:t>
      </w:r>
      <w:r w:rsidRPr="00EB3045">
        <w:rPr>
          <w:i/>
        </w:rPr>
        <w:t xml:space="preserve">– </w:t>
      </w:r>
      <w:r>
        <w:rPr>
          <w:i/>
        </w:rPr>
        <w:t xml:space="preserve">WSO2 Enterprise Service Bus is an open source product with lightweight, high performance and comprehensive ESB. </w:t>
      </w:r>
    </w:p>
    <w:p w14:paraId="71FD09A1" w14:textId="75B97767" w:rsidR="002F632E" w:rsidRPr="00EB3045" w:rsidRDefault="002F632E" w:rsidP="00914C77">
      <w:pPr>
        <w:pBdr>
          <w:top w:val="single" w:sz="4" w:space="1" w:color="auto"/>
          <w:bottom w:val="single" w:sz="4" w:space="1" w:color="auto"/>
        </w:pBdr>
        <w:ind w:left="720" w:hanging="720"/>
        <w:rPr>
          <w:i/>
        </w:rPr>
      </w:pPr>
      <w:r>
        <w:rPr>
          <w:i/>
        </w:rPr>
        <w:t>Note</w:t>
      </w:r>
      <w:r>
        <w:rPr>
          <w:i/>
        </w:rPr>
        <w:tab/>
      </w:r>
      <w:r w:rsidRPr="00EB3045">
        <w:rPr>
          <w:i/>
        </w:rPr>
        <w:t>network element</w:t>
      </w:r>
      <w:r>
        <w:rPr>
          <w:i/>
          <w:vertAlign w:val="superscript"/>
        </w:rPr>
        <w:t>2</w:t>
      </w:r>
      <w:r w:rsidRPr="00EB3045">
        <w:rPr>
          <w:i/>
          <w:vertAlign w:val="superscript"/>
        </w:rPr>
        <w:t xml:space="preserve"> </w:t>
      </w:r>
      <w:r w:rsidRPr="00EB3045">
        <w:rPr>
          <w:i/>
        </w:rPr>
        <w:t xml:space="preserve">– Network element supported is listed in section </w:t>
      </w:r>
      <w:r w:rsidR="00385A8B" w:rsidRPr="00385A8B">
        <w:rPr>
          <w:i/>
        </w:rPr>
        <w:fldChar w:fldCharType="begin"/>
      </w:r>
      <w:r w:rsidR="00385A8B" w:rsidRPr="00385A8B">
        <w:rPr>
          <w:i/>
        </w:rPr>
        <w:instrText xml:space="preserve"> REF _Ref520042585 \h  \* MERGEFORMAT </w:instrText>
      </w:r>
      <w:r w:rsidR="00385A8B" w:rsidRPr="00385A8B">
        <w:rPr>
          <w:i/>
        </w:rPr>
      </w:r>
      <w:r w:rsidR="00385A8B" w:rsidRPr="00385A8B">
        <w:rPr>
          <w:i/>
        </w:rPr>
        <w:fldChar w:fldCharType="separate"/>
      </w:r>
      <w:r w:rsidR="00FF4FEC" w:rsidRPr="00FF4FEC">
        <w:rPr>
          <w:i/>
        </w:rPr>
        <w:t>Southbound Interfaces</w:t>
      </w:r>
      <w:r w:rsidR="00385A8B" w:rsidRPr="00385A8B">
        <w:rPr>
          <w:i/>
        </w:rPr>
        <w:fldChar w:fldCharType="end"/>
      </w:r>
    </w:p>
    <w:p w14:paraId="13674DB7" w14:textId="38CC4212" w:rsidR="002F632E" w:rsidRPr="00EB3045" w:rsidRDefault="002F632E" w:rsidP="002F632E">
      <w:pPr>
        <w:pBdr>
          <w:top w:val="single" w:sz="4" w:space="1" w:color="auto"/>
          <w:bottom w:val="single" w:sz="4" w:space="1" w:color="auto"/>
        </w:pBdr>
        <w:rPr>
          <w:i/>
        </w:rPr>
      </w:pPr>
      <w:r w:rsidRPr="00EB3045">
        <w:rPr>
          <w:i/>
        </w:rPr>
        <w:t>Note</w:t>
      </w:r>
      <w:r w:rsidRPr="00EB3045">
        <w:rPr>
          <w:i/>
        </w:rPr>
        <w:tab/>
        <w:t>CRUD</w:t>
      </w:r>
      <w:r>
        <w:rPr>
          <w:i/>
          <w:vertAlign w:val="superscript"/>
        </w:rPr>
        <w:t>3</w:t>
      </w:r>
      <w:r w:rsidRPr="00EB3045">
        <w:rPr>
          <w:i/>
        </w:rPr>
        <w:t xml:space="preserve"> – Create, read, update and delete operation that supported by network element.</w:t>
      </w:r>
    </w:p>
    <w:p w14:paraId="47706862" w14:textId="77777777" w:rsidR="002F632E" w:rsidRDefault="002F632E" w:rsidP="00B1266E"/>
    <w:p w14:paraId="5C86F695" w14:textId="1A7A8563" w:rsidR="006C4FD3" w:rsidRDefault="006C4FD3">
      <w:pPr>
        <w:pStyle w:val="Heading3"/>
      </w:pPr>
      <w:bookmarkStart w:id="392" w:name="_Toc89863640"/>
      <w:r w:rsidRPr="006C4FD3">
        <w:lastRenderedPageBreak/>
        <w:t>User Interfaces</w:t>
      </w:r>
      <w:bookmarkEnd w:id="392"/>
      <w:r w:rsidRPr="006C4FD3">
        <w:t xml:space="preserve"> </w:t>
      </w:r>
    </w:p>
    <w:p w14:paraId="77571AAC" w14:textId="77777777" w:rsidR="000D0CC7" w:rsidRDefault="000D0CC7" w:rsidP="000D0CC7">
      <w:r>
        <w:t>Default (OOB) GUIs will be used as user interface to different applications. All user interfaces will be in English and no new/customized user interfaces for the following:</w:t>
      </w:r>
    </w:p>
    <w:p w14:paraId="63A72A86" w14:textId="77777777" w:rsidR="000D0CC7" w:rsidRDefault="000D0CC7" w:rsidP="00660771">
      <w:pPr>
        <w:pStyle w:val="ListParagraph"/>
        <w:numPr>
          <w:ilvl w:val="0"/>
          <w:numId w:val="14"/>
        </w:numPr>
      </w:pPr>
      <w:r>
        <w:t>Nokia FlowOne Provisioning &amp; Activation User Interface</w:t>
      </w:r>
    </w:p>
    <w:p w14:paraId="1F174234" w14:textId="77777777" w:rsidR="000D0CC7" w:rsidRDefault="000D0CC7" w:rsidP="00660771">
      <w:pPr>
        <w:pStyle w:val="ListParagraph"/>
        <w:numPr>
          <w:ilvl w:val="0"/>
          <w:numId w:val="14"/>
        </w:numPr>
      </w:pPr>
      <w:r>
        <w:t>Nokia Service Catalog Designer GUI</w:t>
      </w:r>
    </w:p>
    <w:p w14:paraId="5A539177" w14:textId="275784C0" w:rsidR="000D0CC7" w:rsidRDefault="000D0CC7" w:rsidP="00660771">
      <w:pPr>
        <w:pStyle w:val="ListParagraph"/>
        <w:numPr>
          <w:ilvl w:val="0"/>
          <w:numId w:val="14"/>
        </w:numPr>
      </w:pPr>
      <w:r>
        <w:t xml:space="preserve">Nokia </w:t>
      </w:r>
      <w:r w:rsidR="00385A8B">
        <w:t>Provisioning</w:t>
      </w:r>
      <w:r>
        <w:t xml:space="preserve"> Client GUI</w:t>
      </w:r>
      <w:r w:rsidRPr="00236A17">
        <w:rPr>
          <w:vertAlign w:val="superscript"/>
        </w:rPr>
        <w:t>1</w:t>
      </w:r>
    </w:p>
    <w:p w14:paraId="5300747F" w14:textId="77777777" w:rsidR="000D0CC7" w:rsidRPr="002C09C1" w:rsidRDefault="000D0CC7" w:rsidP="000D0CC7">
      <w:pPr>
        <w:pBdr>
          <w:top w:val="single" w:sz="4" w:space="1" w:color="auto"/>
          <w:bottom w:val="single" w:sz="4" w:space="1" w:color="auto"/>
        </w:pBdr>
        <w:rPr>
          <w:i/>
        </w:rPr>
      </w:pPr>
      <w:r w:rsidRPr="002C09C1">
        <w:rPr>
          <w:i/>
        </w:rPr>
        <w:t xml:space="preserve">Note </w:t>
      </w:r>
      <w:r w:rsidRPr="002C09C1">
        <w:rPr>
          <w:i/>
          <w:vertAlign w:val="superscript"/>
        </w:rPr>
        <w:t>1</w:t>
      </w:r>
      <w:r w:rsidRPr="002C09C1">
        <w:rPr>
          <w:i/>
        </w:rPr>
        <w:t xml:space="preserve">Customized forms in the default Nokia Provisioning Client GUI will be implemented. </w:t>
      </w:r>
    </w:p>
    <w:p w14:paraId="4DAE60A1" w14:textId="54072EC1" w:rsidR="000D0CC7" w:rsidRDefault="000D0CC7">
      <w:pPr>
        <w:pStyle w:val="Heading3"/>
      </w:pPr>
      <w:bookmarkStart w:id="393" w:name="_Toc89863641"/>
      <w:r>
        <w:t>Reporting</w:t>
      </w:r>
      <w:bookmarkEnd w:id="393"/>
    </w:p>
    <w:p w14:paraId="3B01DCB3" w14:textId="77777777" w:rsidR="000D0CC7" w:rsidRPr="00DE1C96" w:rsidRDefault="000D0CC7" w:rsidP="000D0CC7">
      <w:r w:rsidRPr="00DE1C96">
        <w:t>The following standard reports will be provided during this phase:</w:t>
      </w:r>
    </w:p>
    <w:p w14:paraId="517C8B14" w14:textId="77777777" w:rsidR="000D0CC7" w:rsidRPr="00DE1C96" w:rsidRDefault="000D0CC7" w:rsidP="00660771">
      <w:pPr>
        <w:pStyle w:val="ListParagraph"/>
        <w:numPr>
          <w:ilvl w:val="0"/>
          <w:numId w:val="14"/>
        </w:numPr>
      </w:pPr>
      <w:r w:rsidRPr="00DE1C96">
        <w:t>Database Usage Report</w:t>
      </w:r>
    </w:p>
    <w:p w14:paraId="31F0661E" w14:textId="77777777" w:rsidR="000D0CC7" w:rsidRPr="00DE1C96" w:rsidRDefault="000D0CC7" w:rsidP="00660771">
      <w:pPr>
        <w:pStyle w:val="ListParagraph"/>
        <w:numPr>
          <w:ilvl w:val="0"/>
          <w:numId w:val="14"/>
        </w:numPr>
      </w:pPr>
      <w:r w:rsidRPr="00DE1C96">
        <w:t>Cleaned Requests</w:t>
      </w:r>
    </w:p>
    <w:p w14:paraId="6E8A5D4B" w14:textId="77777777" w:rsidR="000D0CC7" w:rsidRPr="00DE1C96" w:rsidRDefault="000D0CC7" w:rsidP="00660771">
      <w:pPr>
        <w:pStyle w:val="ListParagraph"/>
        <w:numPr>
          <w:ilvl w:val="0"/>
          <w:numId w:val="14"/>
        </w:numPr>
      </w:pPr>
      <w:r w:rsidRPr="00DE1C96">
        <w:t>System Configuration Reports</w:t>
      </w:r>
    </w:p>
    <w:p w14:paraId="4D2A02A0" w14:textId="77777777" w:rsidR="000D0CC7" w:rsidRPr="00DE1C96" w:rsidRDefault="000D0CC7" w:rsidP="00660771">
      <w:pPr>
        <w:pStyle w:val="ListParagraph"/>
        <w:numPr>
          <w:ilvl w:val="0"/>
          <w:numId w:val="14"/>
        </w:numPr>
      </w:pPr>
      <w:r w:rsidRPr="00DE1C96">
        <w:t>Database GRC Parameter Report</w:t>
      </w:r>
    </w:p>
    <w:p w14:paraId="5FB3A20B" w14:textId="77777777" w:rsidR="000D0CC7" w:rsidRPr="00DE1C96" w:rsidRDefault="000D0CC7" w:rsidP="00660771">
      <w:pPr>
        <w:pStyle w:val="ListParagraph"/>
        <w:numPr>
          <w:ilvl w:val="0"/>
          <w:numId w:val="14"/>
        </w:numPr>
      </w:pPr>
      <w:r w:rsidRPr="00DE1C96">
        <w:t>Network Model Report</w:t>
      </w:r>
    </w:p>
    <w:p w14:paraId="095C6BBF" w14:textId="77777777" w:rsidR="000D0CC7" w:rsidRPr="00DE1C96" w:rsidRDefault="000D0CC7" w:rsidP="00660771">
      <w:pPr>
        <w:pStyle w:val="ListParagraph"/>
        <w:numPr>
          <w:ilvl w:val="0"/>
          <w:numId w:val="14"/>
        </w:numPr>
      </w:pPr>
      <w:r w:rsidRPr="00DE1C96">
        <w:t>Service Module Report</w:t>
      </w:r>
    </w:p>
    <w:p w14:paraId="399E3982" w14:textId="77777777" w:rsidR="000D0CC7" w:rsidRPr="00DE1C96" w:rsidRDefault="000D0CC7" w:rsidP="00660771">
      <w:pPr>
        <w:pStyle w:val="ListParagraph"/>
        <w:numPr>
          <w:ilvl w:val="0"/>
          <w:numId w:val="14"/>
        </w:numPr>
      </w:pPr>
      <w:r w:rsidRPr="00DE1C96">
        <w:t>User Information Report</w:t>
      </w:r>
    </w:p>
    <w:p w14:paraId="0610EFC5" w14:textId="77777777" w:rsidR="000D0CC7" w:rsidRPr="00DE1C96" w:rsidRDefault="000D0CC7" w:rsidP="00660771">
      <w:pPr>
        <w:pStyle w:val="ListParagraph"/>
        <w:numPr>
          <w:ilvl w:val="0"/>
          <w:numId w:val="14"/>
        </w:numPr>
      </w:pPr>
      <w:r w:rsidRPr="00DE1C96">
        <w:t>Request Information Reports</w:t>
      </w:r>
    </w:p>
    <w:p w14:paraId="52CB0D3D" w14:textId="77777777" w:rsidR="000D0CC7" w:rsidRPr="00DE1C96" w:rsidRDefault="000D0CC7" w:rsidP="00660771">
      <w:pPr>
        <w:pStyle w:val="ListParagraph"/>
        <w:numPr>
          <w:ilvl w:val="0"/>
          <w:numId w:val="14"/>
        </w:numPr>
      </w:pPr>
      <w:r w:rsidRPr="00DE1C96">
        <w:t>Request Summary Report</w:t>
      </w:r>
    </w:p>
    <w:p w14:paraId="52C7D199" w14:textId="77777777" w:rsidR="000D0CC7" w:rsidRPr="00DE1C96" w:rsidRDefault="000D0CC7" w:rsidP="00660771">
      <w:pPr>
        <w:pStyle w:val="ListParagraph"/>
        <w:numPr>
          <w:ilvl w:val="0"/>
          <w:numId w:val="14"/>
        </w:numPr>
      </w:pPr>
      <w:r w:rsidRPr="00DE1C96">
        <w:t>Task Summary Report</w:t>
      </w:r>
    </w:p>
    <w:p w14:paraId="56C0BEC3" w14:textId="77777777" w:rsidR="000D0CC7" w:rsidRPr="00DE1C96" w:rsidRDefault="000D0CC7" w:rsidP="00660771">
      <w:pPr>
        <w:pStyle w:val="ListParagraph"/>
        <w:numPr>
          <w:ilvl w:val="0"/>
          <w:numId w:val="14"/>
        </w:numPr>
      </w:pPr>
      <w:r w:rsidRPr="00DE1C96">
        <w:t xml:space="preserve">Task summary report for defined NE type </w:t>
      </w:r>
    </w:p>
    <w:p w14:paraId="3B63130F" w14:textId="77777777" w:rsidR="000D0CC7" w:rsidRPr="00DE1C96" w:rsidRDefault="000D0CC7" w:rsidP="00660771">
      <w:pPr>
        <w:pStyle w:val="ListParagraph"/>
        <w:numPr>
          <w:ilvl w:val="0"/>
          <w:numId w:val="14"/>
        </w:numPr>
      </w:pPr>
      <w:r w:rsidRPr="00DE1C96">
        <w:t xml:space="preserve">Task summary report for defined NE </w:t>
      </w:r>
    </w:p>
    <w:p w14:paraId="62DF0695" w14:textId="77777777" w:rsidR="000D0CC7" w:rsidRPr="00DE1C96" w:rsidRDefault="000D0CC7" w:rsidP="00660771">
      <w:pPr>
        <w:pStyle w:val="ListParagraph"/>
        <w:numPr>
          <w:ilvl w:val="0"/>
          <w:numId w:val="14"/>
        </w:numPr>
      </w:pPr>
      <w:r w:rsidRPr="00DE1C96">
        <w:t>Request Details Report (per one request)</w:t>
      </w:r>
    </w:p>
    <w:p w14:paraId="210C5DB2" w14:textId="77777777" w:rsidR="000D0CC7" w:rsidRPr="002C09C1" w:rsidRDefault="000D0CC7" w:rsidP="00914C77">
      <w:pPr>
        <w:pBdr>
          <w:top w:val="single" w:sz="4" w:space="1" w:color="auto"/>
          <w:bottom w:val="single" w:sz="4" w:space="1" w:color="auto"/>
        </w:pBdr>
        <w:ind w:left="720" w:hanging="720"/>
        <w:rPr>
          <w:i/>
        </w:rPr>
      </w:pPr>
      <w:r w:rsidRPr="002C09C1">
        <w:rPr>
          <w:i/>
        </w:rPr>
        <w:t>Note</w:t>
      </w:r>
      <w:r w:rsidRPr="002C09C1">
        <w:rPr>
          <w:i/>
        </w:rPr>
        <w:tab/>
        <w:t>The above reports will be in English and are available as standard product features and are noted here for ease of reference.</w:t>
      </w:r>
    </w:p>
    <w:p w14:paraId="4169727A" w14:textId="5F265469" w:rsidR="00064207" w:rsidRDefault="00064207">
      <w:pPr>
        <w:pStyle w:val="Heading3"/>
      </w:pPr>
      <w:bookmarkStart w:id="394" w:name="_Toc89863642"/>
      <w:r>
        <w:t>Customized Reporting</w:t>
      </w:r>
      <w:bookmarkEnd w:id="394"/>
    </w:p>
    <w:p w14:paraId="5C811809" w14:textId="61CB33DB" w:rsidR="00064207" w:rsidRDefault="00064207" w:rsidP="00064207">
      <w:r>
        <w:t>A</w:t>
      </w:r>
      <w:r w:rsidR="00861C61">
        <w:t xml:space="preserve">n hourly </w:t>
      </w:r>
      <w:r>
        <w:t>customized report will be implemented as a standalone script that will provide customers needed information for their fallout handling/separate reporting. This is based on available provisioning parameters</w:t>
      </w:r>
      <w:r w:rsidR="00F210C6">
        <w:t xml:space="preserve"> from IL database</w:t>
      </w:r>
      <w:r w:rsidR="00FD0B91">
        <w:t>. Below is the expected filename format and content based on legacy USPS reports requirement.</w:t>
      </w:r>
    </w:p>
    <w:p w14:paraId="4D84804B" w14:textId="77777777" w:rsidR="00FD0B91" w:rsidRDefault="00FD0B91" w:rsidP="00064207"/>
    <w:p w14:paraId="4577AB5B" w14:textId="30F0698A" w:rsidR="001E6BA4" w:rsidRDefault="00FD0B91" w:rsidP="00E03FD5">
      <w:pPr>
        <w:pStyle w:val="Heading4"/>
      </w:pPr>
      <w:bookmarkStart w:id="395" w:name="_Toc89863643"/>
      <w:r w:rsidRPr="00FD0B91">
        <w:t>IRAFM Reports</w:t>
      </w:r>
      <w:bookmarkEnd w:id="395"/>
    </w:p>
    <w:p w14:paraId="798EA89D" w14:textId="77777777" w:rsidR="004457DD" w:rsidRDefault="004457DD" w:rsidP="004457DD">
      <w:r>
        <w:t>A report that will display task level information of requests generated per hour.</w:t>
      </w:r>
    </w:p>
    <w:p w14:paraId="052CD92B" w14:textId="3D46816B" w:rsidR="001E6BA4" w:rsidRDefault="001E6BA4" w:rsidP="00064207">
      <w:pPr>
        <w:rPr>
          <w:color w:val="000000"/>
        </w:rPr>
      </w:pPr>
      <w:r>
        <w:t xml:space="preserve">Filename format: </w:t>
      </w:r>
      <w:r>
        <w:rPr>
          <w:color w:val="000000"/>
        </w:rPr>
        <w:t>PROV_USPS1_&lt;yyyymmddhh&gt;.tmp</w:t>
      </w:r>
    </w:p>
    <w:p w14:paraId="54DFB2BF" w14:textId="05EDD247" w:rsidR="001E6BA4" w:rsidRPr="00FD0B91" w:rsidRDefault="001E6BA4" w:rsidP="00064207">
      <w:r>
        <w:rPr>
          <w:color w:val="000000"/>
        </w:rPr>
        <w:t>File Content:</w:t>
      </w:r>
    </w:p>
    <w:p w14:paraId="1EA6150C" w14:textId="323D07E4" w:rsidR="00FD0B91" w:rsidRPr="00FD0B91" w:rsidRDefault="00FD0B91" w:rsidP="00FD0B91">
      <w:pPr>
        <w:rPr>
          <w:sz w:val="16"/>
          <w:szCs w:val="16"/>
        </w:rPr>
      </w:pPr>
      <w:r w:rsidRPr="00FD0B91">
        <w:rPr>
          <w:sz w:val="16"/>
          <w:szCs w:val="16"/>
        </w:rPr>
        <w:t>IMSI!@#MSISDN!@#NE_ID!@#TECHNICALPRODUCT!@#ACTIONCODE!@#SRVC_CODE!@#NETWORK_ELEMENT!@#SO_RCVDATE!@#CP_PROCDATE!@#MML_SEQUENCE!@#STATUS_ID!@#CLIENT_PROCDATE!@#CP_RCVDATE!@#</w:t>
      </w:r>
      <w:r w:rsidR="00743255">
        <w:rPr>
          <w:sz w:val="16"/>
          <w:szCs w:val="16"/>
        </w:rPr>
        <w:t>OLD</w:t>
      </w:r>
      <w:r w:rsidRPr="00FD0B91">
        <w:rPr>
          <w:sz w:val="16"/>
          <w:szCs w:val="16"/>
        </w:rPr>
        <w:t>_MSISDN!@#</w:t>
      </w:r>
      <w:r w:rsidR="00743255">
        <w:rPr>
          <w:sz w:val="16"/>
          <w:szCs w:val="16"/>
        </w:rPr>
        <w:t>OLD</w:t>
      </w:r>
      <w:r w:rsidRPr="00FD0B91">
        <w:rPr>
          <w:sz w:val="16"/>
          <w:szCs w:val="16"/>
        </w:rPr>
        <w:t>_IMSI!@#SOURCE_NAME!@#DTS_CODE!@#REMARKS</w:t>
      </w:r>
    </w:p>
    <w:p w14:paraId="7240603C" w14:textId="77777777" w:rsidR="00FD0B91" w:rsidRPr="00FD0B91" w:rsidRDefault="00FD0B91" w:rsidP="00FD0B91">
      <w:pPr>
        <w:rPr>
          <w:sz w:val="16"/>
          <w:szCs w:val="16"/>
        </w:rPr>
      </w:pPr>
      <w:r w:rsidRPr="00FD0B91">
        <w:rPr>
          <w:sz w:val="16"/>
          <w:szCs w:val="16"/>
        </w:rPr>
        <w:t>515030116661308!@#639476518656!@#cri!@#MVOICE!@#ADD!@#null!@#CRI!@#30-APR-20 02.07.10.230 PM!@#30-APR-20 02.07.30.279 PM!@#null!@#7!@#30-APR-20 02.07.10.266 PM!@#30-APR-20 02.07.30.279 PM!@#null!@#null!@#TAF!@#null!@#null</w:t>
      </w:r>
    </w:p>
    <w:p w14:paraId="2AB8D529" w14:textId="77777777" w:rsidR="00FD0B91" w:rsidRPr="00FD0B91" w:rsidRDefault="00FD0B91" w:rsidP="00FD0B91">
      <w:pPr>
        <w:rPr>
          <w:sz w:val="16"/>
          <w:szCs w:val="16"/>
        </w:rPr>
      </w:pPr>
      <w:r w:rsidRPr="00FD0B91">
        <w:rPr>
          <w:sz w:val="16"/>
          <w:szCs w:val="16"/>
        </w:rPr>
        <w:t>515030116661308!@#639476518656!@#pgw1!@#MVOICE!@#ADD!@#null!@#HLR!@#30-APR-20 02.07.10.230 PM!@#30-APR-20 02.07.30.279 PM!@#null!@#7!@#30-APR-20 02.07.10.266 PM!@#30-APR-20 02.07.30.279 PM!@#null!@#null!@#TAF!@#null!@#null</w:t>
      </w:r>
    </w:p>
    <w:p w14:paraId="105F5BAE" w14:textId="2C972C79" w:rsidR="00FD0B91" w:rsidRDefault="00FD0B91" w:rsidP="001E6BA4">
      <w:pPr>
        <w:pStyle w:val="Heading4"/>
      </w:pPr>
      <w:bookmarkStart w:id="396" w:name="_Toc89863644"/>
      <w:r w:rsidRPr="001E6BA4">
        <w:t>IRAFM Manifest File</w:t>
      </w:r>
      <w:bookmarkEnd w:id="396"/>
    </w:p>
    <w:p w14:paraId="3E91D75A" w14:textId="69BB96CD" w:rsidR="00A21C2B" w:rsidRDefault="004457DD" w:rsidP="004457DD">
      <w:r>
        <w:t>A manifest file is created per IRAFM report generated.</w:t>
      </w:r>
    </w:p>
    <w:p w14:paraId="163AB6A1" w14:textId="77777777" w:rsidR="00A21C2B" w:rsidRDefault="00081613" w:rsidP="00A21C2B">
      <w:r>
        <w:t xml:space="preserve">Filename format: </w:t>
      </w:r>
      <w:r w:rsidR="00A21C2B">
        <w:t>MANIFEST_&lt;Filename of file sent&gt;_YYYYMMDD.txt</w:t>
      </w:r>
    </w:p>
    <w:p w14:paraId="6B74E08D" w14:textId="7423A340" w:rsidR="00081613" w:rsidRPr="00FD0B91" w:rsidRDefault="00081613" w:rsidP="00081613">
      <w:r>
        <w:rPr>
          <w:color w:val="000000"/>
        </w:rPr>
        <w:t>File Content:</w:t>
      </w:r>
    </w:p>
    <w:p w14:paraId="15570673" w14:textId="77777777" w:rsidR="001E6BA4" w:rsidRPr="00DC1CDA" w:rsidRDefault="001E6BA4" w:rsidP="001E6BA4">
      <w:pPr>
        <w:rPr>
          <w:sz w:val="16"/>
          <w:szCs w:val="16"/>
        </w:rPr>
      </w:pPr>
      <w:r w:rsidRPr="00DC1CDA">
        <w:rPr>
          <w:sz w:val="16"/>
          <w:szCs w:val="16"/>
        </w:rPr>
        <w:t>DataFileName|FileCreationTimestamp|FileClosureTimestamp|OpeningSequenceNumber|ClosingSequenceNumber|ControlTotal|FileSize|FileChecksum</w:t>
      </w:r>
    </w:p>
    <w:p w14:paraId="469F19CE" w14:textId="77777777" w:rsidR="001E6BA4" w:rsidRPr="00DC1CDA" w:rsidRDefault="001E6BA4" w:rsidP="001E6BA4">
      <w:pPr>
        <w:rPr>
          <w:sz w:val="16"/>
          <w:szCs w:val="16"/>
        </w:rPr>
      </w:pPr>
      <w:r w:rsidRPr="00DC1CDA">
        <w:rPr>
          <w:sz w:val="16"/>
          <w:szCs w:val="16"/>
        </w:rPr>
        <w:t xml:space="preserve">PROV_USPS1_2019121912.tmp|20191219141844||||51879|12365877|4de1ad665444eb8495aae4d321937257 </w:t>
      </w:r>
    </w:p>
    <w:p w14:paraId="39005121" w14:textId="77777777" w:rsidR="00FD0B91" w:rsidRPr="00FD0B91" w:rsidRDefault="00FD0B91" w:rsidP="00064207">
      <w:pPr>
        <w:rPr>
          <w:b/>
        </w:rPr>
      </w:pPr>
    </w:p>
    <w:p w14:paraId="02C97FF1" w14:textId="3CAAB599" w:rsidR="006C4FD3" w:rsidRDefault="00385A8B">
      <w:pPr>
        <w:pStyle w:val="Heading3"/>
      </w:pPr>
      <w:bookmarkStart w:id="397" w:name="_Toc89863645"/>
      <w:r w:rsidRPr="00CF476C">
        <w:t>Localization</w:t>
      </w:r>
      <w:bookmarkEnd w:id="397"/>
    </w:p>
    <w:p w14:paraId="0CEA7186" w14:textId="77777777" w:rsidR="000D0CC7" w:rsidRDefault="000D0CC7" w:rsidP="000D0CC7">
      <w:r>
        <w:t xml:space="preserve">No </w:t>
      </w:r>
      <w:r w:rsidRPr="003E366A">
        <w:t>requirement</w:t>
      </w:r>
      <w:r>
        <w:t xml:space="preserve"> on</w:t>
      </w:r>
      <w:r w:rsidRPr="003E366A">
        <w:t xml:space="preserve"> different locales required in terms of the combinations of language, layout, character set, etc.</w:t>
      </w:r>
      <w:r>
        <w:t xml:space="preserve"> </w:t>
      </w:r>
    </w:p>
    <w:p w14:paraId="589FABE1" w14:textId="084D10E7" w:rsidR="00E6690A" w:rsidRDefault="00E6690A">
      <w:pPr>
        <w:pStyle w:val="Heading3"/>
      </w:pPr>
      <w:bookmarkStart w:id="398" w:name="_Toc89863646"/>
      <w:r>
        <w:t>FlowOne (InstantLink) Archive</w:t>
      </w:r>
      <w:bookmarkEnd w:id="398"/>
      <w:r>
        <w:t xml:space="preserve"> </w:t>
      </w:r>
    </w:p>
    <w:p w14:paraId="0091CB2E" w14:textId="45806881" w:rsidR="00E6690A" w:rsidRDefault="00E6690A" w:rsidP="000A22EF">
      <w:r>
        <w:t>FlowOne orders that received over the defined interval will be transferred to Archive Server and the</w:t>
      </w:r>
      <w:r w:rsidRPr="00E6690A">
        <w:t xml:space="preserve"> frequency of archive </w:t>
      </w:r>
      <w:r>
        <w:t>orders</w:t>
      </w:r>
      <w:r w:rsidRPr="00E6690A">
        <w:t xml:space="preserve"> from </w:t>
      </w:r>
      <w:r>
        <w:t>FlowOne</w:t>
      </w:r>
      <w:r w:rsidRPr="00E6690A">
        <w:t xml:space="preserve"> is </w:t>
      </w:r>
      <w:r>
        <w:t xml:space="preserve">recommended as </w:t>
      </w:r>
      <w:r w:rsidRPr="00E6690A">
        <w:t>4 hours</w:t>
      </w:r>
      <w:r w:rsidR="000A22EF">
        <w:t xml:space="preserve"> and t</w:t>
      </w:r>
      <w:r w:rsidRPr="00E6690A">
        <w:t>he value is configurable via GUI</w:t>
      </w:r>
      <w:r w:rsidRPr="003E366A">
        <w:t>.</w:t>
      </w:r>
      <w:r>
        <w:t xml:space="preserve"> </w:t>
      </w:r>
      <w:r w:rsidR="000A22EF">
        <w:t>Archived orders can be viewed through the same FlowOne GUI.</w:t>
      </w:r>
    </w:p>
    <w:p w14:paraId="4F99C348" w14:textId="77777777" w:rsidR="004B2300" w:rsidRPr="0072020B" w:rsidRDefault="004B2300" w:rsidP="004B2300">
      <w:pPr>
        <w:pStyle w:val="Heading2"/>
      </w:pPr>
      <w:bookmarkStart w:id="399" w:name="_Toc417883860"/>
      <w:bookmarkStart w:id="400" w:name="_Toc443255041"/>
      <w:bookmarkStart w:id="401" w:name="_Toc450044160"/>
      <w:bookmarkStart w:id="402" w:name="_Ref521574387"/>
      <w:bookmarkStart w:id="403" w:name="_Toc89863647"/>
      <w:r>
        <w:lastRenderedPageBreak/>
        <w:t>Integrations</w:t>
      </w:r>
      <w:bookmarkEnd w:id="399"/>
      <w:bookmarkEnd w:id="400"/>
      <w:bookmarkEnd w:id="401"/>
      <w:bookmarkEnd w:id="402"/>
      <w:bookmarkEnd w:id="403"/>
    </w:p>
    <w:p w14:paraId="58E588A2" w14:textId="77777777" w:rsidR="004B2300" w:rsidRDefault="004B2300">
      <w:pPr>
        <w:pStyle w:val="Heading3"/>
      </w:pPr>
      <w:bookmarkStart w:id="404" w:name="_Toc89863648"/>
      <w:r w:rsidRPr="004B2300">
        <w:t>Northbound Interfaces</w:t>
      </w:r>
      <w:bookmarkEnd w:id="404"/>
    </w:p>
    <w:p w14:paraId="0704CE55" w14:textId="4042D8BA" w:rsidR="00D917E6" w:rsidRPr="0042318D" w:rsidRDefault="00D917E6" w:rsidP="00D917E6">
      <w:pPr>
        <w:pStyle w:val="Body"/>
        <w:ind w:left="0"/>
        <w:jc w:val="both"/>
        <w:rPr>
          <w:sz w:val="22"/>
          <w:szCs w:val="22"/>
        </w:rPr>
      </w:pPr>
      <w:r w:rsidRPr="0042318D">
        <w:rPr>
          <w:sz w:val="22"/>
          <w:szCs w:val="22"/>
        </w:rPr>
        <w:fldChar w:fldCharType="begin"/>
      </w:r>
      <w:r w:rsidRPr="0042318D">
        <w:rPr>
          <w:sz w:val="22"/>
          <w:szCs w:val="22"/>
        </w:rPr>
        <w:instrText xml:space="preserve"> REF _Ref517193645 \h </w:instrText>
      </w:r>
      <w:r>
        <w:rPr>
          <w:sz w:val="22"/>
          <w:szCs w:val="22"/>
        </w:rPr>
        <w:instrText xml:space="preserve"> \* MERGEFORMAT </w:instrText>
      </w:r>
      <w:r w:rsidRPr="0042318D">
        <w:rPr>
          <w:sz w:val="22"/>
          <w:szCs w:val="22"/>
        </w:rPr>
      </w:r>
      <w:r w:rsidRPr="0042318D">
        <w:rPr>
          <w:sz w:val="22"/>
          <w:szCs w:val="22"/>
        </w:rPr>
        <w:fldChar w:fldCharType="separate"/>
      </w:r>
      <w:r w:rsidR="00FF4FEC" w:rsidRPr="00FF4FEC">
        <w:rPr>
          <w:sz w:val="22"/>
          <w:szCs w:val="22"/>
        </w:rPr>
        <w:t xml:space="preserve">Table </w:t>
      </w:r>
      <w:r w:rsidR="00FF4FEC" w:rsidRPr="00FF4FEC">
        <w:rPr>
          <w:noProof/>
          <w:sz w:val="22"/>
          <w:szCs w:val="22"/>
        </w:rPr>
        <w:t>2. Northbound integrations</w:t>
      </w:r>
      <w:r w:rsidRPr="0042318D">
        <w:rPr>
          <w:sz w:val="22"/>
          <w:szCs w:val="22"/>
        </w:rPr>
        <w:fldChar w:fldCharType="end"/>
      </w:r>
      <w:r w:rsidRPr="0042318D">
        <w:rPr>
          <w:sz w:val="22"/>
          <w:szCs w:val="22"/>
        </w:rPr>
        <w:t xml:space="preserve"> lists the northbound integrations that are in the scope.</w:t>
      </w:r>
    </w:p>
    <w:p w14:paraId="5E6C57D0" w14:textId="4643FBBB" w:rsidR="00D917E6" w:rsidRDefault="00D917E6" w:rsidP="00A11B68">
      <w:pPr>
        <w:pStyle w:val="Caption"/>
        <w:ind w:left="720"/>
      </w:pPr>
      <w:bookmarkStart w:id="405" w:name="_Ref517193618"/>
      <w:bookmarkStart w:id="406" w:name="_Ref517193645"/>
      <w:bookmarkStart w:id="407" w:name="_Toc62228124"/>
      <w:r w:rsidRPr="001F4AB7">
        <w:t xml:space="preserve">Table </w:t>
      </w:r>
      <w:r w:rsidR="00A86708">
        <w:fldChar w:fldCharType="begin"/>
      </w:r>
      <w:r w:rsidR="00A86708">
        <w:instrText xml:space="preserve"> SEQ Table \* ARABIC </w:instrText>
      </w:r>
      <w:r w:rsidR="00A86708">
        <w:fldChar w:fldCharType="separate"/>
      </w:r>
      <w:r w:rsidR="00FF4FEC">
        <w:rPr>
          <w:noProof/>
        </w:rPr>
        <w:t>2</w:t>
      </w:r>
      <w:r w:rsidR="00A86708">
        <w:rPr>
          <w:noProof/>
        </w:rPr>
        <w:fldChar w:fldCharType="end"/>
      </w:r>
      <w:bookmarkEnd w:id="405"/>
      <w:r w:rsidRPr="001F4AB7">
        <w:t>.</w:t>
      </w:r>
      <w:r>
        <w:rPr>
          <w:noProof/>
        </w:rPr>
        <w:t xml:space="preserve"> Northbound integrations</w:t>
      </w:r>
      <w:bookmarkEnd w:id="406"/>
      <w:bookmarkEnd w:id="407"/>
    </w:p>
    <w:tbl>
      <w:tblPr>
        <w:tblW w:w="8778" w:type="dxa"/>
        <w:tblInd w:w="715" w:type="dxa"/>
        <w:tblCellMar>
          <w:top w:w="15" w:type="dxa"/>
          <w:bottom w:w="15" w:type="dxa"/>
        </w:tblCellMar>
        <w:tblLook w:val="04A0" w:firstRow="1" w:lastRow="0" w:firstColumn="1" w:lastColumn="0" w:noHBand="0" w:noVBand="1"/>
      </w:tblPr>
      <w:tblGrid>
        <w:gridCol w:w="556"/>
        <w:gridCol w:w="1843"/>
        <w:gridCol w:w="1984"/>
        <w:gridCol w:w="1560"/>
        <w:gridCol w:w="1275"/>
        <w:gridCol w:w="1560"/>
      </w:tblGrid>
      <w:tr w:rsidR="00D917E6" w:rsidRPr="00AB600A" w14:paraId="218E19B2" w14:textId="77777777" w:rsidTr="004943F5">
        <w:trPr>
          <w:trHeight w:val="270"/>
        </w:trPr>
        <w:tc>
          <w:tcPr>
            <w:tcW w:w="556" w:type="dxa"/>
            <w:tcBorders>
              <w:top w:val="single" w:sz="4" w:space="0" w:color="auto"/>
              <w:left w:val="single" w:sz="4" w:space="0" w:color="auto"/>
              <w:bottom w:val="single" w:sz="4" w:space="0" w:color="auto"/>
              <w:right w:val="single" w:sz="4" w:space="0" w:color="auto"/>
            </w:tcBorders>
            <w:shd w:val="clear" w:color="auto" w:fill="D0DFFF" w:themeFill="text2" w:themeFillTint="1A"/>
          </w:tcPr>
          <w:p w14:paraId="7D71A498" w14:textId="77777777" w:rsidR="00D917E6" w:rsidRPr="00AB600A" w:rsidRDefault="00D917E6" w:rsidP="004943F5">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D0DFFF" w:themeFill="text2" w:themeFillTint="1A"/>
            <w:noWrap/>
          </w:tcPr>
          <w:p w14:paraId="0BC459DA" w14:textId="77777777" w:rsidR="00D917E6" w:rsidRPr="00AB600A" w:rsidRDefault="00D917E6" w:rsidP="004943F5">
            <w:pPr>
              <w:spacing w:after="0" w:line="240" w:lineRule="auto"/>
              <w:jc w:val="center"/>
              <w:rPr>
                <w:rFonts w:eastAsia="Times New Roman" w:cstheme="minorHAnsi"/>
                <w:sz w:val="20"/>
                <w:szCs w:val="20"/>
                <w:lang w:eastAsia="zh-CN"/>
              </w:rPr>
            </w:pPr>
            <w:r w:rsidRPr="00AB600A">
              <w:rPr>
                <w:rFonts w:eastAsia="Times New Roman" w:cstheme="minorHAnsi"/>
                <w:sz w:val="20"/>
                <w:szCs w:val="20"/>
                <w:lang w:eastAsia="zh-CN"/>
              </w:rPr>
              <w:t>Source System</w:t>
            </w:r>
          </w:p>
        </w:tc>
        <w:tc>
          <w:tcPr>
            <w:tcW w:w="1984" w:type="dxa"/>
            <w:tcBorders>
              <w:top w:val="single" w:sz="4" w:space="0" w:color="auto"/>
              <w:left w:val="single" w:sz="4" w:space="0" w:color="auto"/>
              <w:bottom w:val="single" w:sz="4" w:space="0" w:color="auto"/>
              <w:right w:val="single" w:sz="4" w:space="0" w:color="auto"/>
            </w:tcBorders>
            <w:shd w:val="clear" w:color="auto" w:fill="D0DFFF" w:themeFill="text2" w:themeFillTint="1A"/>
          </w:tcPr>
          <w:p w14:paraId="06B7B2C7" w14:textId="77777777" w:rsidR="00D917E6" w:rsidRPr="00AB600A" w:rsidRDefault="00D917E6" w:rsidP="004943F5">
            <w:pPr>
              <w:spacing w:after="0" w:line="240" w:lineRule="auto"/>
              <w:jc w:val="center"/>
              <w:rPr>
                <w:rFonts w:eastAsia="Times New Roman" w:cstheme="minorHAnsi"/>
                <w:sz w:val="20"/>
                <w:szCs w:val="20"/>
                <w:lang w:eastAsia="zh-CN"/>
              </w:rPr>
            </w:pPr>
            <w:r w:rsidRPr="00AB600A">
              <w:rPr>
                <w:rFonts w:eastAsia="Times New Roman" w:cstheme="minorHAnsi"/>
                <w:sz w:val="20"/>
                <w:szCs w:val="20"/>
                <w:lang w:eastAsia="zh-CN"/>
              </w:rPr>
              <w:t>Description of Source System</w:t>
            </w:r>
          </w:p>
        </w:tc>
        <w:tc>
          <w:tcPr>
            <w:tcW w:w="1560" w:type="dxa"/>
            <w:tcBorders>
              <w:top w:val="single" w:sz="4" w:space="0" w:color="auto"/>
              <w:left w:val="single" w:sz="4" w:space="0" w:color="auto"/>
              <w:bottom w:val="single" w:sz="4" w:space="0" w:color="auto"/>
              <w:right w:val="single" w:sz="4" w:space="0" w:color="auto"/>
            </w:tcBorders>
            <w:shd w:val="clear" w:color="auto" w:fill="D0DFFF" w:themeFill="text2" w:themeFillTint="1A"/>
          </w:tcPr>
          <w:p w14:paraId="505220B5" w14:textId="77777777" w:rsidR="00D917E6" w:rsidRPr="00AB600A" w:rsidRDefault="00D917E6" w:rsidP="004943F5">
            <w:pPr>
              <w:spacing w:after="0" w:line="240" w:lineRule="auto"/>
              <w:jc w:val="center"/>
              <w:rPr>
                <w:rFonts w:eastAsia="Times New Roman" w:cstheme="minorHAnsi"/>
                <w:sz w:val="20"/>
                <w:szCs w:val="20"/>
                <w:lang w:eastAsia="zh-CN"/>
              </w:rPr>
            </w:pPr>
            <w:r w:rsidRPr="00AB600A">
              <w:rPr>
                <w:rFonts w:eastAsia="Times New Roman" w:cstheme="minorHAnsi"/>
                <w:sz w:val="20"/>
                <w:szCs w:val="20"/>
                <w:lang w:eastAsia="zh-CN"/>
              </w:rPr>
              <w:t>Target System</w:t>
            </w:r>
          </w:p>
        </w:tc>
        <w:tc>
          <w:tcPr>
            <w:tcW w:w="1275" w:type="dxa"/>
            <w:tcBorders>
              <w:top w:val="single" w:sz="4" w:space="0" w:color="auto"/>
              <w:left w:val="single" w:sz="4" w:space="0" w:color="auto"/>
              <w:bottom w:val="single" w:sz="4" w:space="0" w:color="auto"/>
              <w:right w:val="single" w:sz="4" w:space="0" w:color="auto"/>
            </w:tcBorders>
            <w:shd w:val="clear" w:color="auto" w:fill="D0DFFF" w:themeFill="text2" w:themeFillTint="1A"/>
          </w:tcPr>
          <w:p w14:paraId="79BDA43B" w14:textId="77777777" w:rsidR="00D917E6" w:rsidRPr="00AB600A" w:rsidRDefault="00D917E6" w:rsidP="004943F5">
            <w:pPr>
              <w:spacing w:after="0" w:line="240" w:lineRule="auto"/>
              <w:jc w:val="center"/>
              <w:rPr>
                <w:rFonts w:eastAsia="Times New Roman" w:cstheme="minorHAnsi"/>
                <w:sz w:val="20"/>
                <w:szCs w:val="20"/>
                <w:lang w:eastAsia="zh-CN"/>
              </w:rPr>
            </w:pPr>
            <w:r>
              <w:rPr>
                <w:rFonts w:eastAsia="Times New Roman" w:cstheme="minorHAnsi"/>
                <w:sz w:val="20"/>
                <w:szCs w:val="20"/>
                <w:lang w:eastAsia="zh-CN"/>
              </w:rPr>
              <w:t>Target Integration</w:t>
            </w:r>
          </w:p>
        </w:tc>
        <w:tc>
          <w:tcPr>
            <w:tcW w:w="1560" w:type="dxa"/>
            <w:tcBorders>
              <w:top w:val="single" w:sz="4" w:space="0" w:color="auto"/>
              <w:left w:val="single" w:sz="4" w:space="0" w:color="auto"/>
              <w:bottom w:val="single" w:sz="4" w:space="0" w:color="auto"/>
              <w:right w:val="single" w:sz="4" w:space="0" w:color="auto"/>
            </w:tcBorders>
            <w:shd w:val="clear" w:color="auto" w:fill="D0DFFF" w:themeFill="text2" w:themeFillTint="1A"/>
            <w:noWrap/>
          </w:tcPr>
          <w:p w14:paraId="7B525B86" w14:textId="77777777" w:rsidR="00D917E6" w:rsidRPr="00AB600A" w:rsidRDefault="00D917E6" w:rsidP="004943F5">
            <w:pPr>
              <w:spacing w:after="0" w:line="240" w:lineRule="auto"/>
              <w:jc w:val="center"/>
              <w:rPr>
                <w:rFonts w:eastAsia="Times New Roman" w:cstheme="minorHAnsi"/>
                <w:sz w:val="20"/>
                <w:szCs w:val="20"/>
                <w:lang w:eastAsia="zh-CN"/>
              </w:rPr>
            </w:pPr>
            <w:r w:rsidRPr="00AB600A">
              <w:rPr>
                <w:rFonts w:eastAsia="Times New Roman" w:cstheme="minorHAnsi"/>
                <w:sz w:val="20"/>
                <w:szCs w:val="20"/>
                <w:lang w:eastAsia="zh-CN"/>
              </w:rPr>
              <w:t>Protocol</w:t>
            </w:r>
          </w:p>
        </w:tc>
      </w:tr>
      <w:tr w:rsidR="00D917E6" w:rsidRPr="00AB600A" w14:paraId="356CBF8F" w14:textId="77777777" w:rsidTr="004943F5">
        <w:trPr>
          <w:trHeight w:val="270"/>
        </w:trPr>
        <w:tc>
          <w:tcPr>
            <w:tcW w:w="556" w:type="dxa"/>
            <w:tcBorders>
              <w:top w:val="single" w:sz="4" w:space="0" w:color="auto"/>
              <w:left w:val="single" w:sz="4" w:space="0" w:color="auto"/>
              <w:bottom w:val="single" w:sz="4" w:space="0" w:color="auto"/>
              <w:right w:val="single" w:sz="4" w:space="0" w:color="auto"/>
            </w:tcBorders>
          </w:tcPr>
          <w:p w14:paraId="637C786F" w14:textId="77777777" w:rsidR="00D917E6" w:rsidRDefault="00D917E6" w:rsidP="004943F5">
            <w:pPr>
              <w:rPr>
                <w:rFonts w:eastAsia="Times New Roman" w:cstheme="minorHAnsi"/>
                <w:sz w:val="20"/>
                <w:szCs w:val="20"/>
                <w:lang w:eastAsia="zh-CN"/>
              </w:rPr>
            </w:pPr>
            <w:r>
              <w:rPr>
                <w:rFonts w:eastAsia="Times New Roman" w:cstheme="minorHAnsi"/>
                <w:sz w:val="20"/>
                <w:szCs w:val="20"/>
                <w:lang w:eastAsia="zh-CN"/>
              </w:rPr>
              <w:t>1</w:t>
            </w:r>
          </w:p>
        </w:tc>
        <w:tc>
          <w:tcPr>
            <w:tcW w:w="1843" w:type="dxa"/>
            <w:tcBorders>
              <w:top w:val="single" w:sz="4" w:space="0" w:color="auto"/>
              <w:left w:val="single" w:sz="4" w:space="0" w:color="auto"/>
              <w:bottom w:val="single" w:sz="4" w:space="0" w:color="auto"/>
              <w:right w:val="single" w:sz="4" w:space="0" w:color="auto"/>
            </w:tcBorders>
            <w:shd w:val="clear" w:color="auto" w:fill="auto"/>
            <w:noWrap/>
            <w:hideMark/>
          </w:tcPr>
          <w:p w14:paraId="3925320F" w14:textId="042C27D8" w:rsidR="00D917E6" w:rsidRPr="00AB600A" w:rsidRDefault="00C75B97" w:rsidP="004943F5">
            <w:pPr>
              <w:rPr>
                <w:rFonts w:eastAsia="Times New Roman" w:cstheme="minorHAnsi"/>
                <w:sz w:val="20"/>
                <w:szCs w:val="20"/>
                <w:lang w:eastAsia="zh-CN"/>
              </w:rPr>
            </w:pPr>
            <w:r>
              <w:rPr>
                <w:rFonts w:eastAsia="Times New Roman" w:cstheme="minorHAnsi"/>
                <w:sz w:val="20"/>
                <w:szCs w:val="20"/>
                <w:lang w:eastAsia="zh-CN"/>
              </w:rPr>
              <w:t>OPTIMA</w:t>
            </w:r>
          </w:p>
        </w:tc>
        <w:tc>
          <w:tcPr>
            <w:tcW w:w="1984" w:type="dxa"/>
            <w:tcBorders>
              <w:top w:val="single" w:sz="4" w:space="0" w:color="auto"/>
              <w:left w:val="single" w:sz="4" w:space="0" w:color="auto"/>
              <w:bottom w:val="single" w:sz="4" w:space="0" w:color="auto"/>
              <w:right w:val="single" w:sz="4" w:space="0" w:color="auto"/>
            </w:tcBorders>
          </w:tcPr>
          <w:p w14:paraId="62FE4D54" w14:textId="44BCF75B" w:rsidR="00D917E6" w:rsidRDefault="00C75B97" w:rsidP="004943F5">
            <w:pPr>
              <w:rPr>
                <w:rFonts w:eastAsia="Times New Roman" w:cstheme="minorHAnsi"/>
                <w:sz w:val="20"/>
                <w:szCs w:val="20"/>
                <w:lang w:eastAsia="zh-CN"/>
              </w:rPr>
            </w:pPr>
            <w:r>
              <w:rPr>
                <w:rFonts w:eastAsia="Times New Roman" w:cstheme="minorHAnsi"/>
                <w:sz w:val="20"/>
                <w:szCs w:val="20"/>
                <w:lang w:eastAsia="zh-CN"/>
              </w:rPr>
              <w:t xml:space="preserve">Amdocs </w:t>
            </w:r>
            <w:r w:rsidR="00F42385">
              <w:rPr>
                <w:rFonts w:eastAsia="Times New Roman" w:cstheme="minorHAnsi"/>
                <w:sz w:val="20"/>
                <w:szCs w:val="20"/>
                <w:lang w:eastAsia="zh-CN"/>
              </w:rPr>
              <w:t>BIL</w:t>
            </w:r>
          </w:p>
        </w:tc>
        <w:tc>
          <w:tcPr>
            <w:tcW w:w="1560" w:type="dxa"/>
            <w:tcBorders>
              <w:top w:val="single" w:sz="4" w:space="0" w:color="auto"/>
              <w:left w:val="single" w:sz="4" w:space="0" w:color="auto"/>
              <w:bottom w:val="single" w:sz="4" w:space="0" w:color="auto"/>
              <w:right w:val="single" w:sz="4" w:space="0" w:color="auto"/>
            </w:tcBorders>
          </w:tcPr>
          <w:p w14:paraId="50E96E39" w14:textId="77777777" w:rsidR="00D917E6" w:rsidRPr="00AB600A" w:rsidRDefault="00D917E6" w:rsidP="004943F5">
            <w:pPr>
              <w:rPr>
                <w:rFonts w:eastAsia="Times New Roman" w:cstheme="minorHAnsi"/>
                <w:sz w:val="20"/>
                <w:szCs w:val="20"/>
                <w:lang w:eastAsia="zh-CN"/>
              </w:rPr>
            </w:pPr>
            <w:r>
              <w:rPr>
                <w:rFonts w:eastAsia="Times New Roman" w:cstheme="minorHAnsi"/>
                <w:sz w:val="20"/>
                <w:szCs w:val="20"/>
                <w:lang w:eastAsia="zh-CN"/>
              </w:rPr>
              <w:t>FlowOne P&amp;A</w:t>
            </w:r>
          </w:p>
        </w:tc>
        <w:tc>
          <w:tcPr>
            <w:tcW w:w="1275" w:type="dxa"/>
            <w:tcBorders>
              <w:top w:val="single" w:sz="4" w:space="0" w:color="auto"/>
              <w:left w:val="single" w:sz="4" w:space="0" w:color="auto"/>
              <w:bottom w:val="single" w:sz="4" w:space="0" w:color="auto"/>
              <w:right w:val="single" w:sz="4" w:space="0" w:color="auto"/>
            </w:tcBorders>
          </w:tcPr>
          <w:p w14:paraId="26367153" w14:textId="6E120D12" w:rsidR="00D917E6" w:rsidRDefault="009575D9" w:rsidP="004943F5">
            <w:pPr>
              <w:rPr>
                <w:rFonts w:eastAsia="Times New Roman" w:cstheme="minorHAnsi"/>
                <w:sz w:val="20"/>
                <w:szCs w:val="20"/>
                <w:lang w:eastAsia="zh-CN"/>
              </w:rPr>
            </w:pPr>
            <w:r>
              <w:rPr>
                <w:rFonts w:eastAsia="Times New Roman" w:cstheme="minorHAnsi"/>
                <w:sz w:val="20"/>
                <w:szCs w:val="20"/>
                <w:lang w:eastAsia="zh-CN"/>
              </w:rPr>
              <w:t>XML</w:t>
            </w:r>
            <w:r w:rsidR="008A369B">
              <w:rPr>
                <w:rFonts w:eastAsia="Times New Roman" w:cstheme="minorHAnsi"/>
                <w:sz w:val="20"/>
                <w:szCs w:val="20"/>
                <w:lang w:eastAsia="zh-CN"/>
              </w:rPr>
              <w:t xml:space="preserve"> (RES</w:t>
            </w:r>
            <w:r w:rsidR="00927CB6">
              <w:rPr>
                <w:rFonts w:eastAsia="Times New Roman" w:cstheme="minorHAnsi"/>
                <w:sz w:val="20"/>
                <w:szCs w:val="20"/>
                <w:lang w:eastAsia="zh-CN"/>
              </w:rPr>
              <w:t>T)</w:t>
            </w:r>
            <w:r w:rsidR="008A369B">
              <w:rPr>
                <w:rFonts w:eastAsia="Times New Roman" w:cstheme="minorHAnsi"/>
                <w:sz w:val="20"/>
                <w:szCs w:val="20"/>
                <w:lang w:eastAsia="zh-CN"/>
              </w:rPr>
              <w:t xml:space="preserve"> </w:t>
            </w:r>
          </w:p>
        </w:tc>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11A65738" w14:textId="36F72ACE" w:rsidR="00D917E6" w:rsidRPr="00AB600A" w:rsidRDefault="009575D9" w:rsidP="004943F5">
            <w:pPr>
              <w:rPr>
                <w:rFonts w:eastAsia="Times New Roman" w:cstheme="minorHAnsi"/>
                <w:sz w:val="20"/>
                <w:szCs w:val="20"/>
                <w:lang w:eastAsia="zh-CN"/>
              </w:rPr>
            </w:pPr>
            <w:r>
              <w:rPr>
                <w:rFonts w:eastAsia="Times New Roman" w:cstheme="minorHAnsi"/>
                <w:sz w:val="20"/>
                <w:szCs w:val="20"/>
                <w:lang w:eastAsia="zh-CN"/>
              </w:rPr>
              <w:t>HTTPS</w:t>
            </w:r>
          </w:p>
        </w:tc>
      </w:tr>
    </w:tbl>
    <w:p w14:paraId="17E13E0C" w14:textId="55849F37" w:rsidR="00D917E6" w:rsidRDefault="00D917E6" w:rsidP="00D917E6">
      <w:pPr>
        <w:pStyle w:val="Body"/>
        <w:jc w:val="both"/>
      </w:pPr>
    </w:p>
    <w:p w14:paraId="3A8E84E8" w14:textId="77777777" w:rsidR="004943F5" w:rsidRDefault="004943F5" w:rsidP="004943F5">
      <w:pPr>
        <w:pStyle w:val="Heading4"/>
      </w:pPr>
      <w:bookmarkStart w:id="408" w:name="_Toc492470266"/>
      <w:bookmarkStart w:id="409" w:name="_Toc506288221"/>
      <w:bookmarkStart w:id="410" w:name="_Toc89863649"/>
      <w:r>
        <w:t>Protocol</w:t>
      </w:r>
      <w:bookmarkEnd w:id="408"/>
      <w:bookmarkEnd w:id="409"/>
      <w:bookmarkEnd w:id="410"/>
    </w:p>
    <w:p w14:paraId="088D9246" w14:textId="272F63E4" w:rsidR="004943F5" w:rsidRDefault="004943F5" w:rsidP="004943F5">
      <w:r>
        <w:t xml:space="preserve">Nokia SOA WS API will be </w:t>
      </w:r>
      <w:r w:rsidR="00E00993">
        <w:t>exposed to</w:t>
      </w:r>
      <w:r>
        <w:t xml:space="preserve"> northbound interface</w:t>
      </w:r>
      <w:r w:rsidR="00E00993">
        <w:t xml:space="preserve"> via WSO2</w:t>
      </w:r>
      <w:r>
        <w:t>. SOA WS API support following</w:t>
      </w:r>
      <w:r w:rsidR="00F2422D">
        <w:t>:</w:t>
      </w:r>
    </w:p>
    <w:p w14:paraId="3A3140AD" w14:textId="77777777" w:rsidR="004943F5" w:rsidRPr="00FB6899" w:rsidRDefault="004943F5" w:rsidP="004B603F">
      <w:pPr>
        <w:pStyle w:val="ListParagraph"/>
        <w:numPr>
          <w:ilvl w:val="0"/>
          <w:numId w:val="16"/>
        </w:numPr>
        <w:rPr>
          <w:sz w:val="23"/>
          <w:szCs w:val="23"/>
        </w:rPr>
      </w:pPr>
      <w:r w:rsidRPr="00FB6899">
        <w:rPr>
          <w:sz w:val="23"/>
          <w:szCs w:val="23"/>
        </w:rPr>
        <w:t>WSDL version 1.1</w:t>
      </w:r>
    </w:p>
    <w:p w14:paraId="0E8AFE00" w14:textId="77777777" w:rsidR="004943F5" w:rsidRPr="00FB6899" w:rsidRDefault="004943F5" w:rsidP="004B603F">
      <w:pPr>
        <w:pStyle w:val="ListParagraph"/>
        <w:numPr>
          <w:ilvl w:val="0"/>
          <w:numId w:val="16"/>
        </w:numPr>
        <w:rPr>
          <w:sz w:val="23"/>
          <w:szCs w:val="23"/>
        </w:rPr>
      </w:pPr>
      <w:r w:rsidRPr="00FB6899">
        <w:rPr>
          <w:sz w:val="23"/>
          <w:szCs w:val="23"/>
        </w:rPr>
        <w:t>SOAP version 1.2</w:t>
      </w:r>
    </w:p>
    <w:p w14:paraId="35E25215" w14:textId="58B00793" w:rsidR="00FC05B0" w:rsidRPr="005E2E11" w:rsidRDefault="00FC05B0" w:rsidP="00FC05B0">
      <w:pPr>
        <w:pStyle w:val="ListParagraph"/>
        <w:numPr>
          <w:ilvl w:val="0"/>
          <w:numId w:val="16"/>
        </w:numPr>
      </w:pPr>
      <w:r w:rsidRPr="00FB6899">
        <w:rPr>
          <w:sz w:val="23"/>
          <w:szCs w:val="23"/>
        </w:rPr>
        <w:t>HTTP</w:t>
      </w:r>
      <w:r>
        <w:rPr>
          <w:sz w:val="23"/>
          <w:szCs w:val="23"/>
        </w:rPr>
        <w:t>S</w:t>
      </w:r>
      <w:r w:rsidRPr="00FB6899">
        <w:rPr>
          <w:sz w:val="23"/>
          <w:szCs w:val="23"/>
        </w:rPr>
        <w:t xml:space="preserve"> as the standard protocol</w:t>
      </w:r>
      <w:r w:rsidR="0046146E">
        <w:rPr>
          <w:sz w:val="23"/>
          <w:szCs w:val="23"/>
        </w:rPr>
        <w:t xml:space="preserve"> (WSO2)</w:t>
      </w:r>
    </w:p>
    <w:p w14:paraId="5A54C1BE" w14:textId="77777777" w:rsidR="004943F5" w:rsidRDefault="004943F5" w:rsidP="004943F5">
      <w:pPr>
        <w:pStyle w:val="Heading4"/>
      </w:pPr>
      <w:bookmarkStart w:id="411" w:name="_Toc33612179"/>
      <w:bookmarkStart w:id="412" w:name="_Toc33786040"/>
      <w:bookmarkStart w:id="413" w:name="_Toc35001250"/>
      <w:bookmarkStart w:id="414" w:name="_Toc35001454"/>
      <w:bookmarkStart w:id="415" w:name="_Toc35013617"/>
      <w:bookmarkStart w:id="416" w:name="_Toc35269464"/>
      <w:bookmarkStart w:id="417" w:name="_Toc35269668"/>
      <w:bookmarkStart w:id="418" w:name="_Toc35269872"/>
      <w:bookmarkStart w:id="419" w:name="_Toc35352859"/>
      <w:bookmarkStart w:id="420" w:name="_Toc35353063"/>
      <w:bookmarkStart w:id="421" w:name="_Toc35426459"/>
      <w:bookmarkStart w:id="422" w:name="_Toc35426663"/>
      <w:bookmarkStart w:id="423" w:name="_Toc35614465"/>
      <w:bookmarkStart w:id="424" w:name="_Toc42683815"/>
      <w:bookmarkStart w:id="425" w:name="_Toc42684056"/>
      <w:bookmarkStart w:id="426" w:name="_Toc42684426"/>
      <w:bookmarkStart w:id="427" w:name="_Toc42684696"/>
      <w:bookmarkStart w:id="428" w:name="_Toc42817282"/>
      <w:bookmarkStart w:id="429" w:name="_Toc43198391"/>
      <w:bookmarkStart w:id="430" w:name="_Toc43198705"/>
      <w:bookmarkStart w:id="431" w:name="_Toc492470267"/>
      <w:bookmarkStart w:id="432" w:name="_Toc506288222"/>
      <w:bookmarkStart w:id="433" w:name="_Toc8986365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r>
        <w:t>Message Structure</w:t>
      </w:r>
      <w:bookmarkEnd w:id="431"/>
      <w:bookmarkEnd w:id="432"/>
      <w:bookmarkEnd w:id="433"/>
      <w:r>
        <w:t xml:space="preserve"> </w:t>
      </w:r>
    </w:p>
    <w:p w14:paraId="08B5EBE1" w14:textId="19C6F84E" w:rsidR="004943F5" w:rsidRDefault="00DD6875" w:rsidP="004943F5">
      <w:r>
        <w:t xml:space="preserve">In order to </w:t>
      </w:r>
      <w:r w:rsidR="009A524B">
        <w:t>support multiple RFS</w:t>
      </w:r>
      <w:r w:rsidR="00D93738">
        <w:t xml:space="preserve"> request</w:t>
      </w:r>
      <w:r w:rsidR="009A524B">
        <w:t xml:space="preserve"> structure </w:t>
      </w:r>
      <w:r w:rsidR="00D93738">
        <w:t>from Amdocs</w:t>
      </w:r>
      <w:r w:rsidR="00964105">
        <w:t xml:space="preserve"> BIL/</w:t>
      </w:r>
      <w:r w:rsidR="00D93738">
        <w:t xml:space="preserve">Optima northbound, a </w:t>
      </w:r>
      <w:r>
        <w:t xml:space="preserve">message converter will be done by FlowOne via WSO2. In general, </w:t>
      </w:r>
      <w:r w:rsidR="00E34CA3">
        <w:t xml:space="preserve">FlowOne supports </w:t>
      </w:r>
      <w:r w:rsidR="00F17569">
        <w:t xml:space="preserve">in total of two type of SOA messages </w:t>
      </w:r>
      <w:r w:rsidR="00E34CA3">
        <w:t xml:space="preserve">that </w:t>
      </w:r>
      <w:r w:rsidR="00F17569">
        <w:t>will be sent by northbound system</w:t>
      </w:r>
      <w:r>
        <w:t xml:space="preserve"> (converted by WSO2)</w:t>
      </w:r>
      <w:r w:rsidR="00F17569">
        <w:t xml:space="preserve">. </w:t>
      </w:r>
    </w:p>
    <w:p w14:paraId="2653E099" w14:textId="5B7C64B3" w:rsidR="00F17569" w:rsidRDefault="00F17569" w:rsidP="004B603F">
      <w:pPr>
        <w:pStyle w:val="ListParagraph"/>
        <w:numPr>
          <w:ilvl w:val="0"/>
          <w:numId w:val="17"/>
        </w:numPr>
      </w:pPr>
      <w:r>
        <w:t xml:space="preserve">Asynchronous SOAP Messages </w:t>
      </w:r>
    </w:p>
    <w:p w14:paraId="11E3FEFA" w14:textId="2CFE9E07" w:rsidR="00F17569" w:rsidRDefault="00F17569" w:rsidP="004B603F">
      <w:pPr>
        <w:pStyle w:val="ListParagraph"/>
        <w:numPr>
          <w:ilvl w:val="0"/>
          <w:numId w:val="17"/>
        </w:numPr>
      </w:pPr>
      <w:r>
        <w:t xml:space="preserve">Synchronous SOAP Messages </w:t>
      </w:r>
    </w:p>
    <w:p w14:paraId="3F014B09" w14:textId="1B8B561D" w:rsidR="005A778B" w:rsidRDefault="005A778B" w:rsidP="005A778B"/>
    <w:p w14:paraId="4B735FD1" w14:textId="3323CDF6" w:rsidR="005A778B" w:rsidRDefault="005A778B" w:rsidP="005A778B">
      <w:pPr>
        <w:pStyle w:val="Heading5"/>
      </w:pPr>
      <w:r>
        <w:t>Asynchronous SOAP Messages</w:t>
      </w:r>
    </w:p>
    <w:p w14:paraId="6A0ABEDC" w14:textId="4A77498D" w:rsidR="001B2755" w:rsidRDefault="001B2755" w:rsidP="00F17569">
      <w:r>
        <w:t xml:space="preserve">All use cases </w:t>
      </w:r>
      <w:r w:rsidR="0085233D">
        <w:t xml:space="preserve">send </w:t>
      </w:r>
      <w:r>
        <w:t>via this method</w:t>
      </w:r>
      <w:r w:rsidR="005505DB">
        <w:t>.</w:t>
      </w:r>
    </w:p>
    <w:p w14:paraId="2DF7B717" w14:textId="77777777" w:rsidR="00A106DC" w:rsidRDefault="001B2755" w:rsidP="0009059F">
      <w:pPr>
        <w:rPr>
          <w:noProof/>
        </w:rPr>
      </w:pPr>
      <w:r>
        <w:t>All Use-Cases</w:t>
      </w:r>
      <w:r w:rsidR="00F17569">
        <w:t xml:space="preserve"> request </w:t>
      </w:r>
      <w:r>
        <w:t xml:space="preserve">message </w:t>
      </w:r>
      <w:r w:rsidR="00F17569">
        <w:t>format for structure is as below</w:t>
      </w:r>
      <w:r w:rsidR="000F00AB">
        <w:t xml:space="preserve"> and will be converted to SOA WS native format by WSO2</w:t>
      </w:r>
      <w:r w:rsidR="00F17569">
        <w:t xml:space="preserve">: </w:t>
      </w:r>
      <w:r w:rsidR="003B67FA" w:rsidRPr="003B67FA">
        <w:t xml:space="preserve"> </w:t>
      </w:r>
    </w:p>
    <w:p w14:paraId="7C848839" w14:textId="18283A0E" w:rsidR="00A106DC" w:rsidRDefault="00A106DC" w:rsidP="00024CFE">
      <w:pPr>
        <w:widowControl w:val="0"/>
        <w:autoSpaceDE w:val="0"/>
        <w:autoSpaceDN w:val="0"/>
        <w:adjustRightInd w:val="0"/>
        <w:spacing w:before="75" w:line="240" w:lineRule="auto"/>
        <w:ind w:right="-30"/>
        <w:rPr>
          <w:b/>
        </w:rPr>
      </w:pPr>
      <w:r w:rsidRPr="00024CFE">
        <w:rPr>
          <w:b/>
        </w:rPr>
        <w:t>Example: Asynchronous request message:</w:t>
      </w:r>
    </w:p>
    <w:p w14:paraId="0AEEEB20" w14:textId="0AE1FD3E"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 xml:space="preserve">&lt;ModifyRequest&gt;         </w:t>
      </w:r>
    </w:p>
    <w:p w14:paraId="0ABEED17" w14:textId="77777777"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&lt;RequestHeader&gt;</w:t>
      </w:r>
    </w:p>
    <w:p w14:paraId="599A4340" w14:textId="46031620"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&lt;NeType&gt;</w:t>
      </w:r>
      <w:r w:rsidR="00EB0AAD">
        <w:rPr>
          <w:rFonts w:ascii="Courier New" w:hAnsi="Courier New" w:cs="Courier New"/>
          <w:sz w:val="18"/>
          <w:szCs w:val="18"/>
        </w:rPr>
        <w:t>OPTIMA</w:t>
      </w:r>
      <w:r w:rsidRPr="00024CFE">
        <w:rPr>
          <w:rFonts w:ascii="Courier New" w:hAnsi="Courier New" w:cs="Courier New"/>
          <w:sz w:val="18"/>
          <w:szCs w:val="18"/>
        </w:rPr>
        <w:t xml:space="preserve">&lt;/NeType&gt;           </w:t>
      </w:r>
    </w:p>
    <w:p w14:paraId="0E12DB6D" w14:textId="0DDE656C"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lastRenderedPageBreak/>
        <w:t>&lt;OrderNo&gt;T001&lt;/OrderNo&gt;</w:t>
      </w:r>
    </w:p>
    <w:p w14:paraId="04788AAA" w14:textId="27E5A4CC"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&lt;Priority&gt;1&lt;/Priority&gt;</w:t>
      </w:r>
    </w:p>
    <w:p w14:paraId="1F6C59BA" w14:textId="6B9E73D6"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&lt;ReqUser&gt;</w:t>
      </w:r>
      <w:r w:rsidR="00EB0AAD">
        <w:rPr>
          <w:rFonts w:ascii="Courier New" w:hAnsi="Courier New" w:cs="Courier New"/>
          <w:sz w:val="18"/>
          <w:szCs w:val="18"/>
        </w:rPr>
        <w:t>OPTIMA</w:t>
      </w:r>
      <w:r w:rsidRPr="00024CFE">
        <w:rPr>
          <w:rFonts w:ascii="Courier New" w:hAnsi="Courier New" w:cs="Courier New"/>
          <w:sz w:val="18"/>
          <w:szCs w:val="18"/>
        </w:rPr>
        <w:t xml:space="preserve">&lt;/ReqUser&gt; </w:t>
      </w:r>
    </w:p>
    <w:p w14:paraId="1ABAF05E" w14:textId="77777777"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&lt;RequestHeader&gt;</w:t>
      </w:r>
    </w:p>
    <w:p w14:paraId="10A3F7AE" w14:textId="77777777"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&lt;RequestParameters&gt;</w:t>
      </w:r>
    </w:p>
    <w:p w14:paraId="7D618428" w14:textId="1D0A8F93"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t>&lt;Parameter name=“</w:t>
      </w:r>
      <w:r w:rsidR="00DB649E">
        <w:rPr>
          <w:rFonts w:ascii="Courier New" w:hAnsi="Courier New" w:cs="Courier New"/>
          <w:sz w:val="18"/>
          <w:szCs w:val="18"/>
        </w:rPr>
        <w:t>account_number</w:t>
      </w:r>
      <w:r w:rsidRPr="00024CFE">
        <w:rPr>
          <w:rFonts w:ascii="Courier New" w:hAnsi="Courier New" w:cs="Courier New"/>
          <w:sz w:val="18"/>
          <w:szCs w:val="18"/>
        </w:rPr>
        <w:t>" value=“28292020"/&gt;</w:t>
      </w:r>
    </w:p>
    <w:p w14:paraId="2117EA58" w14:textId="77777777"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t>&lt;RFS&gt;</w:t>
      </w:r>
    </w:p>
    <w:p w14:paraId="2D85F688" w14:textId="3932B1C6"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r>
      <w:r w:rsidRPr="00024CFE">
        <w:rPr>
          <w:rFonts w:ascii="Courier New" w:hAnsi="Courier New" w:cs="Courier New"/>
          <w:sz w:val="18"/>
          <w:szCs w:val="18"/>
        </w:rPr>
        <w:tab/>
        <w:t>&lt;Parameter name=“</w:t>
      </w:r>
      <w:r w:rsidR="00DB649E">
        <w:rPr>
          <w:rFonts w:ascii="Courier New" w:hAnsi="Courier New" w:cs="Courier New"/>
          <w:sz w:val="18"/>
          <w:szCs w:val="18"/>
        </w:rPr>
        <w:t>rfs</w:t>
      </w:r>
      <w:r w:rsidRPr="00024CFE">
        <w:rPr>
          <w:rFonts w:ascii="Courier New" w:hAnsi="Courier New" w:cs="Courier New"/>
          <w:sz w:val="18"/>
          <w:szCs w:val="18"/>
        </w:rPr>
        <w:t xml:space="preserve">" value=“IPTV"/&gt;  </w:t>
      </w:r>
    </w:p>
    <w:p w14:paraId="074F7A9A" w14:textId="68DADBAF"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r>
      <w:r w:rsidRPr="00024CFE">
        <w:rPr>
          <w:rFonts w:ascii="Courier New" w:hAnsi="Courier New" w:cs="Courier New"/>
          <w:sz w:val="18"/>
          <w:szCs w:val="18"/>
        </w:rPr>
        <w:tab/>
        <w:t>&lt;Parameter name=“</w:t>
      </w:r>
      <w:r w:rsidR="00DB649E">
        <w:rPr>
          <w:rFonts w:ascii="Courier New" w:hAnsi="Courier New" w:cs="Courier New"/>
          <w:sz w:val="18"/>
          <w:szCs w:val="18"/>
        </w:rPr>
        <w:t>action</w:t>
      </w:r>
      <w:r w:rsidRPr="00024CFE">
        <w:rPr>
          <w:rFonts w:ascii="Courier New" w:hAnsi="Courier New" w:cs="Courier New"/>
          <w:sz w:val="18"/>
          <w:szCs w:val="18"/>
        </w:rPr>
        <w:t>" value=“REMOVE"/&gt;</w:t>
      </w:r>
    </w:p>
    <w:p w14:paraId="0F1F2C75" w14:textId="2F2AB1DA"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r>
      <w:r w:rsidRPr="00024CFE">
        <w:rPr>
          <w:rFonts w:ascii="Courier New" w:hAnsi="Courier New" w:cs="Courier New"/>
          <w:sz w:val="18"/>
          <w:szCs w:val="18"/>
        </w:rPr>
        <w:tab/>
        <w:t>&lt;Parameter name=“</w:t>
      </w:r>
      <w:r w:rsidR="00DB649E">
        <w:rPr>
          <w:rFonts w:ascii="Courier New" w:hAnsi="Courier New" w:cs="Courier New"/>
          <w:sz w:val="18"/>
          <w:szCs w:val="18"/>
        </w:rPr>
        <w:t>contractno</w:t>
      </w:r>
      <w:r w:rsidRPr="00024CFE">
        <w:rPr>
          <w:rFonts w:ascii="Courier New" w:hAnsi="Courier New" w:cs="Courier New"/>
          <w:sz w:val="18"/>
          <w:szCs w:val="18"/>
        </w:rPr>
        <w:t>" value=“contract#1"/&gt;</w:t>
      </w:r>
    </w:p>
    <w:p w14:paraId="39F9350F" w14:textId="13F5B38B"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r>
      <w:r w:rsidRPr="00024CFE">
        <w:rPr>
          <w:rFonts w:ascii="Courier New" w:hAnsi="Courier New" w:cs="Courier New"/>
          <w:sz w:val="18"/>
          <w:szCs w:val="18"/>
        </w:rPr>
        <w:tab/>
        <w:t>&lt;Parameter name=“</w:t>
      </w:r>
      <w:r w:rsidR="00DB649E">
        <w:rPr>
          <w:rFonts w:ascii="Courier New" w:hAnsi="Courier New" w:cs="Courier New"/>
          <w:sz w:val="18"/>
          <w:szCs w:val="18"/>
        </w:rPr>
        <w:t>plancode</w:t>
      </w:r>
      <w:r w:rsidRPr="00024CFE">
        <w:rPr>
          <w:rFonts w:ascii="Courier New" w:hAnsi="Courier New" w:cs="Courier New"/>
          <w:sz w:val="18"/>
          <w:szCs w:val="18"/>
        </w:rPr>
        <w:t>" value=“PLDT4999"/&gt;</w:t>
      </w:r>
    </w:p>
    <w:p w14:paraId="28754EE7" w14:textId="77777777"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t>&lt;/RFS&gt;</w:t>
      </w:r>
    </w:p>
    <w:p w14:paraId="3760AE37" w14:textId="77777777"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t>&lt;RFS&gt;</w:t>
      </w:r>
    </w:p>
    <w:p w14:paraId="13083399" w14:textId="53F58993"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r>
      <w:r w:rsidRPr="00024CFE">
        <w:rPr>
          <w:rFonts w:ascii="Courier New" w:hAnsi="Courier New" w:cs="Courier New"/>
          <w:sz w:val="18"/>
          <w:szCs w:val="18"/>
        </w:rPr>
        <w:tab/>
        <w:t>&lt;Parameter name=“</w:t>
      </w:r>
      <w:r w:rsidR="00DB649E">
        <w:rPr>
          <w:rFonts w:ascii="Courier New" w:hAnsi="Courier New" w:cs="Courier New"/>
          <w:sz w:val="18"/>
          <w:szCs w:val="18"/>
        </w:rPr>
        <w:t>rfs</w:t>
      </w:r>
      <w:r w:rsidRPr="00024CFE">
        <w:rPr>
          <w:rFonts w:ascii="Courier New" w:hAnsi="Courier New" w:cs="Courier New"/>
          <w:sz w:val="18"/>
          <w:szCs w:val="18"/>
        </w:rPr>
        <w:t xml:space="preserve">" value=“IPTV"/&gt;  </w:t>
      </w:r>
    </w:p>
    <w:p w14:paraId="3CB0303A" w14:textId="0DABC172"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r>
      <w:r w:rsidRPr="00024CFE">
        <w:rPr>
          <w:rFonts w:ascii="Courier New" w:hAnsi="Courier New" w:cs="Courier New"/>
          <w:sz w:val="18"/>
          <w:szCs w:val="18"/>
        </w:rPr>
        <w:tab/>
        <w:t>&lt;Parameter name=“</w:t>
      </w:r>
      <w:r w:rsidR="00DB649E">
        <w:rPr>
          <w:rFonts w:ascii="Courier New" w:hAnsi="Courier New" w:cs="Courier New"/>
          <w:sz w:val="18"/>
          <w:szCs w:val="18"/>
        </w:rPr>
        <w:t>action</w:t>
      </w:r>
      <w:r w:rsidRPr="00024CFE">
        <w:rPr>
          <w:rFonts w:ascii="Courier New" w:hAnsi="Courier New" w:cs="Courier New"/>
          <w:sz w:val="18"/>
          <w:szCs w:val="18"/>
        </w:rPr>
        <w:t>" value=“ADD"/&gt;</w:t>
      </w:r>
    </w:p>
    <w:p w14:paraId="4E36EB06" w14:textId="1128DB41"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r>
      <w:r w:rsidRPr="00024CFE">
        <w:rPr>
          <w:rFonts w:ascii="Courier New" w:hAnsi="Courier New" w:cs="Courier New"/>
          <w:sz w:val="18"/>
          <w:szCs w:val="18"/>
        </w:rPr>
        <w:tab/>
        <w:t>&lt;Parameter name=“</w:t>
      </w:r>
      <w:r w:rsidR="00DB649E">
        <w:rPr>
          <w:rFonts w:ascii="Courier New" w:hAnsi="Courier New" w:cs="Courier New"/>
          <w:sz w:val="18"/>
          <w:szCs w:val="18"/>
        </w:rPr>
        <w:t>contractno</w:t>
      </w:r>
      <w:r w:rsidRPr="00024CFE">
        <w:rPr>
          <w:rFonts w:ascii="Courier New" w:hAnsi="Courier New" w:cs="Courier New"/>
          <w:sz w:val="18"/>
          <w:szCs w:val="18"/>
        </w:rPr>
        <w:t>" value=“contract#1"/&gt;</w:t>
      </w:r>
    </w:p>
    <w:p w14:paraId="2BE329BC" w14:textId="676FFFDD"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r>
      <w:r w:rsidRPr="00024CFE">
        <w:rPr>
          <w:rFonts w:ascii="Courier New" w:hAnsi="Courier New" w:cs="Courier New"/>
          <w:sz w:val="18"/>
          <w:szCs w:val="18"/>
        </w:rPr>
        <w:tab/>
        <w:t>&lt;Parameter name=“</w:t>
      </w:r>
      <w:r w:rsidR="00DB649E">
        <w:rPr>
          <w:rFonts w:ascii="Courier New" w:hAnsi="Courier New" w:cs="Courier New"/>
          <w:sz w:val="18"/>
          <w:szCs w:val="18"/>
        </w:rPr>
        <w:t>plancode</w:t>
      </w:r>
      <w:r w:rsidRPr="00024CFE">
        <w:rPr>
          <w:rFonts w:ascii="Courier New" w:hAnsi="Courier New" w:cs="Courier New"/>
          <w:sz w:val="18"/>
          <w:szCs w:val="18"/>
        </w:rPr>
        <w:t>" value=“PLDT5999"/&gt;</w:t>
      </w:r>
    </w:p>
    <w:p w14:paraId="44C4E1FF" w14:textId="77777777"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ab/>
        <w:t>&lt;/RFS&gt;</w:t>
      </w:r>
      <w:r w:rsidRPr="00024CFE">
        <w:rPr>
          <w:rFonts w:ascii="Courier New" w:hAnsi="Courier New" w:cs="Courier New"/>
          <w:sz w:val="18"/>
          <w:szCs w:val="18"/>
        </w:rPr>
        <w:tab/>
      </w:r>
      <w:r w:rsidRPr="00024CFE">
        <w:rPr>
          <w:rFonts w:ascii="Courier New" w:hAnsi="Courier New" w:cs="Courier New"/>
          <w:sz w:val="18"/>
          <w:szCs w:val="18"/>
        </w:rPr>
        <w:tab/>
      </w:r>
    </w:p>
    <w:p w14:paraId="501EBF2A" w14:textId="77777777" w:rsidR="005068BC"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&lt;/RequestParameters&gt;</w:t>
      </w:r>
    </w:p>
    <w:p w14:paraId="03155998" w14:textId="4EB7A46A" w:rsidR="00DB649E" w:rsidRPr="00024CFE" w:rsidRDefault="005068BC" w:rsidP="00024CFE">
      <w:pPr>
        <w:spacing w:line="240" w:lineRule="auto"/>
        <w:ind w:left="720"/>
        <w:rPr>
          <w:rFonts w:ascii="Courier New" w:hAnsi="Courier New" w:cs="Courier New"/>
          <w:sz w:val="18"/>
          <w:szCs w:val="18"/>
        </w:rPr>
      </w:pPr>
      <w:r w:rsidRPr="00024CFE">
        <w:rPr>
          <w:rFonts w:ascii="Courier New" w:hAnsi="Courier New" w:cs="Courier New"/>
          <w:sz w:val="18"/>
          <w:szCs w:val="18"/>
        </w:rPr>
        <w:t>&lt;/ModifyRequest&gt;</w:t>
      </w:r>
    </w:p>
    <w:p w14:paraId="03C07873" w14:textId="5FF5E9C4" w:rsidR="00DD6ABE" w:rsidRDefault="00DD6ABE" w:rsidP="00205296">
      <w:pPr>
        <w:spacing w:line="240" w:lineRule="auto"/>
        <w:ind w:left="720"/>
        <w:rPr>
          <w:lang w:val="ms-MY"/>
        </w:rPr>
      </w:pPr>
    </w:p>
    <w:p w14:paraId="1474A40C" w14:textId="77777777" w:rsidR="005B6BFF" w:rsidRDefault="005B6BFF" w:rsidP="00F17569">
      <w:r>
        <w:t>All Use-Cases request acknowledgement message format and response format will follow SOA standard acknowledgement and response structure.</w:t>
      </w:r>
    </w:p>
    <w:p w14:paraId="7815EE13" w14:textId="037757EC" w:rsidR="005B6BFF" w:rsidRPr="005B6BFF" w:rsidRDefault="005B6BFF" w:rsidP="00F17569">
      <w:pPr>
        <w:rPr>
          <w:b/>
        </w:rPr>
      </w:pPr>
      <w:r>
        <w:t xml:space="preserve"> </w:t>
      </w:r>
    </w:p>
    <w:p w14:paraId="37A1148E" w14:textId="412AC1C9" w:rsidR="00FE7958" w:rsidRPr="00B11330" w:rsidRDefault="00FE7958" w:rsidP="00FE7958">
      <w:pPr>
        <w:widowControl w:val="0"/>
        <w:autoSpaceDE w:val="0"/>
        <w:autoSpaceDN w:val="0"/>
        <w:adjustRightInd w:val="0"/>
        <w:spacing w:before="95" w:line="285" w:lineRule="exact"/>
        <w:ind w:right="-30"/>
        <w:rPr>
          <w:b/>
        </w:rPr>
      </w:pPr>
      <w:r w:rsidRPr="00B11330">
        <w:rPr>
          <w:b/>
        </w:rPr>
        <w:t>Example: Acknowledgement message:</w:t>
      </w:r>
    </w:p>
    <w:p w14:paraId="399E5E62" w14:textId="77777777" w:rsidR="00FE7958" w:rsidRDefault="00FE7958" w:rsidP="00FE7958">
      <w:pPr>
        <w:widowControl w:val="0"/>
        <w:autoSpaceDE w:val="0"/>
        <w:autoSpaceDN w:val="0"/>
        <w:adjustRightInd w:val="0"/>
        <w:spacing w:before="195" w:line="240" w:lineRule="auto"/>
        <w:ind w:right="-60"/>
        <w:rPr>
          <w:rFonts w:ascii="Symbol" w:hAnsi="Symbol" w:cs="Times New Roman"/>
          <w:color w:val="000000"/>
          <w:sz w:val="18"/>
        </w:rPr>
      </w:pPr>
      <w:r>
        <w:rPr>
          <w:rFonts w:ascii="Courier" w:hAnsi="Courier" w:cs="Times New Roman"/>
          <w:color w:val="000000"/>
          <w:sz w:val="18"/>
        </w:rPr>
        <w:t>&lt;S:Envelope xmlns:S="http://www.w3.org/2003/05/soap-envelope"&gt;</w:t>
      </w:r>
      <w:r>
        <w:rPr>
          <w:rFonts w:ascii="Symbol" w:hAnsi="Symbol" w:cs="Times New Roman"/>
          <w:color w:val="000000"/>
          <w:sz w:val="18"/>
        </w:rPr>
        <w:t></w:t>
      </w:r>
    </w:p>
    <w:p w14:paraId="0B97A46E" w14:textId="77777777" w:rsidR="00FE7958" w:rsidRDefault="00FE7958" w:rsidP="00FE7958">
      <w:pPr>
        <w:widowControl w:val="0"/>
        <w:autoSpaceDE w:val="0"/>
        <w:autoSpaceDN w:val="0"/>
        <w:adjustRightInd w:val="0"/>
        <w:spacing w:line="240" w:lineRule="auto"/>
        <w:ind w:left="323" w:right="-60"/>
        <w:rPr>
          <w:rFonts w:ascii="Symbol" w:hAnsi="Symbol" w:cs="Times New Roman"/>
          <w:color w:val="000000"/>
          <w:sz w:val="18"/>
        </w:rPr>
      </w:pPr>
      <w:r>
        <w:rPr>
          <w:rFonts w:ascii="Courier" w:hAnsi="Courier" w:cs="Times New Roman"/>
          <w:color w:val="000000"/>
          <w:sz w:val="18"/>
        </w:rPr>
        <w:t>&lt;S:Body&gt;</w:t>
      </w:r>
      <w:r>
        <w:rPr>
          <w:rFonts w:ascii="Symbol" w:hAnsi="Symbol" w:cs="Times New Roman"/>
          <w:color w:val="000000"/>
          <w:sz w:val="18"/>
        </w:rPr>
        <w:t></w:t>
      </w:r>
    </w:p>
    <w:p w14:paraId="538BC6BC" w14:textId="77777777" w:rsidR="00FE7958" w:rsidRDefault="00FE7958" w:rsidP="00FE7958">
      <w:pPr>
        <w:widowControl w:val="0"/>
        <w:autoSpaceDE w:val="0"/>
        <w:autoSpaceDN w:val="0"/>
        <w:adjustRightInd w:val="0"/>
        <w:spacing w:line="240" w:lineRule="auto"/>
        <w:ind w:left="647" w:right="-60"/>
        <w:rPr>
          <w:rFonts w:ascii="Symbol" w:hAnsi="Symbol" w:cs="Times New Roman"/>
          <w:color w:val="000000"/>
          <w:sz w:val="18"/>
        </w:rPr>
      </w:pPr>
      <w:r>
        <w:rPr>
          <w:rFonts w:ascii="Courier" w:hAnsi="Courier" w:cs="Times New Roman"/>
          <w:color w:val="000000"/>
          <w:sz w:val="18"/>
        </w:rPr>
        <w:t>&lt;Response xmlns="http://soa.comptel.com/2011/02/instantlink"&gt;</w:t>
      </w:r>
      <w:r>
        <w:rPr>
          <w:rFonts w:ascii="Symbol" w:hAnsi="Symbol" w:cs="Times New Roman"/>
          <w:color w:val="000000"/>
          <w:sz w:val="18"/>
        </w:rPr>
        <w:t></w:t>
      </w:r>
    </w:p>
    <w:p w14:paraId="3453EBAC" w14:textId="77777777" w:rsidR="00FE7958" w:rsidRDefault="00FE7958" w:rsidP="00FE7958">
      <w:pPr>
        <w:widowControl w:val="0"/>
        <w:tabs>
          <w:tab w:val="left" w:pos="4176"/>
        </w:tabs>
        <w:autoSpaceDE w:val="0"/>
        <w:autoSpaceDN w:val="0"/>
        <w:adjustRightInd w:val="0"/>
        <w:spacing w:line="240" w:lineRule="auto"/>
        <w:ind w:left="971" w:right="-60"/>
        <w:rPr>
          <w:rFonts w:ascii="Symbol" w:hAnsi="Symbol" w:cs="Times New Roman"/>
          <w:color w:val="000000"/>
          <w:sz w:val="18"/>
        </w:rPr>
      </w:pPr>
      <w:r>
        <w:rPr>
          <w:rFonts w:ascii="Courier" w:hAnsi="Courier" w:cs="Times New Roman"/>
          <w:color w:val="000000"/>
          <w:sz w:val="18"/>
        </w:rPr>
        <w:t>&lt;ResponseHeader&gt;</w:t>
      </w:r>
      <w:r>
        <w:rPr>
          <w:rFonts w:ascii="Symbol" w:hAnsi="Symbol" w:cs="Times New Roman"/>
          <w:color w:val="000000"/>
          <w:sz w:val="18"/>
        </w:rPr>
        <w:tab/>
      </w:r>
      <w:r>
        <w:rPr>
          <w:rFonts w:ascii="Symbol" w:hAnsi="Symbol" w:cs="Times New Roman"/>
          <w:color w:val="000000"/>
          <w:sz w:val="18"/>
        </w:rPr>
        <w:t></w:t>
      </w:r>
    </w:p>
    <w:p w14:paraId="1284E301" w14:textId="77777777" w:rsidR="00FE7958" w:rsidRDefault="00FE7958" w:rsidP="00FE7958">
      <w:pPr>
        <w:widowControl w:val="0"/>
        <w:autoSpaceDE w:val="0"/>
        <w:autoSpaceDN w:val="0"/>
        <w:adjustRightInd w:val="0"/>
        <w:spacing w:line="240" w:lineRule="auto"/>
        <w:ind w:left="1294" w:right="-60"/>
        <w:rPr>
          <w:rFonts w:ascii="Symbol" w:hAnsi="Symbol" w:cs="Times New Roman"/>
          <w:color w:val="000000"/>
          <w:sz w:val="18"/>
        </w:rPr>
      </w:pPr>
      <w:r>
        <w:rPr>
          <w:rFonts w:ascii="Courier" w:hAnsi="Courier" w:cs="Times New Roman"/>
          <w:color w:val="000000"/>
          <w:sz w:val="18"/>
        </w:rPr>
        <w:t>&lt;RequestId&gt;351&lt;/RequestId&gt;</w:t>
      </w:r>
      <w:r>
        <w:rPr>
          <w:rFonts w:ascii="Symbol" w:hAnsi="Symbol" w:cs="Times New Roman"/>
          <w:color w:val="000000"/>
          <w:sz w:val="18"/>
        </w:rPr>
        <w:t></w:t>
      </w:r>
    </w:p>
    <w:p w14:paraId="0F0555B6" w14:textId="5D64D4D6" w:rsidR="00FE7958" w:rsidRDefault="00FE7958" w:rsidP="00FE7958">
      <w:pPr>
        <w:widowControl w:val="0"/>
        <w:tabs>
          <w:tab w:val="left" w:pos="6334"/>
        </w:tabs>
        <w:autoSpaceDE w:val="0"/>
        <w:autoSpaceDN w:val="0"/>
        <w:adjustRightInd w:val="0"/>
        <w:spacing w:line="240" w:lineRule="auto"/>
        <w:ind w:left="1294" w:right="-60"/>
        <w:rPr>
          <w:rFonts w:ascii="Symbol" w:hAnsi="Symbol" w:cs="Times New Roman"/>
          <w:color w:val="000000"/>
          <w:sz w:val="18"/>
        </w:rPr>
      </w:pPr>
      <w:r>
        <w:rPr>
          <w:rFonts w:ascii="Courier" w:hAnsi="Courier" w:cs="Times New Roman"/>
          <w:color w:val="000000"/>
          <w:sz w:val="18"/>
        </w:rPr>
        <w:t>&lt;Status&gt;</w:t>
      </w:r>
      <w:r w:rsidR="00584F5F">
        <w:rPr>
          <w:rFonts w:ascii="Courier" w:hAnsi="Courier" w:cs="Times New Roman"/>
          <w:color w:val="000000"/>
          <w:sz w:val="18"/>
        </w:rPr>
        <w:t>Message accepted</w:t>
      </w:r>
      <w:r>
        <w:rPr>
          <w:rFonts w:ascii="Courier" w:hAnsi="Courier" w:cs="Times New Roman"/>
          <w:color w:val="000000"/>
          <w:sz w:val="18"/>
        </w:rPr>
        <w:t>&lt;/Status&gt;</w:t>
      </w:r>
      <w:r>
        <w:rPr>
          <w:rFonts w:ascii="Symbol" w:hAnsi="Symbol" w:cs="Times New Roman"/>
          <w:color w:val="000000"/>
          <w:sz w:val="18"/>
        </w:rPr>
        <w:tab/>
      </w:r>
      <w:r>
        <w:rPr>
          <w:rFonts w:ascii="Symbol" w:hAnsi="Symbol" w:cs="Times New Roman"/>
          <w:color w:val="000000"/>
          <w:sz w:val="18"/>
        </w:rPr>
        <w:t></w:t>
      </w:r>
    </w:p>
    <w:p w14:paraId="5AB5F15F" w14:textId="77777777" w:rsidR="00FE7958" w:rsidRDefault="00FE7958" w:rsidP="00FE7958">
      <w:pPr>
        <w:widowControl w:val="0"/>
        <w:autoSpaceDE w:val="0"/>
        <w:autoSpaceDN w:val="0"/>
        <w:adjustRightInd w:val="0"/>
        <w:spacing w:line="240" w:lineRule="auto"/>
        <w:ind w:left="1294" w:right="-60"/>
        <w:rPr>
          <w:rFonts w:ascii="Symbol" w:hAnsi="Symbol" w:cs="Times New Roman"/>
          <w:color w:val="000000"/>
          <w:sz w:val="18"/>
        </w:rPr>
      </w:pPr>
      <w:r>
        <w:rPr>
          <w:rFonts w:ascii="Courier" w:hAnsi="Courier" w:cs="Times New Roman"/>
          <w:color w:val="000000"/>
          <w:sz w:val="18"/>
        </w:rPr>
        <w:t>&lt;OrderNo&gt;123456&lt;/OrderNo&gt;</w:t>
      </w:r>
      <w:r>
        <w:rPr>
          <w:rFonts w:ascii="Symbol" w:hAnsi="Symbol" w:cs="Times New Roman"/>
          <w:color w:val="000000"/>
          <w:sz w:val="18"/>
        </w:rPr>
        <w:t></w:t>
      </w:r>
    </w:p>
    <w:p w14:paraId="10F9A394" w14:textId="77777777" w:rsidR="00FE7958" w:rsidRDefault="00FE7958" w:rsidP="00FE7958">
      <w:pPr>
        <w:widowControl w:val="0"/>
        <w:autoSpaceDE w:val="0"/>
        <w:autoSpaceDN w:val="0"/>
        <w:adjustRightInd w:val="0"/>
        <w:spacing w:line="240" w:lineRule="auto"/>
        <w:ind w:left="1226" w:right="-60"/>
        <w:rPr>
          <w:rFonts w:ascii="Courier" w:hAnsi="Courier" w:cs="Times New Roman"/>
          <w:color w:val="000000"/>
          <w:sz w:val="18"/>
        </w:rPr>
      </w:pPr>
      <w:r>
        <w:rPr>
          <w:rFonts w:ascii="Courier" w:hAnsi="Courier" w:cs="Times New Roman"/>
          <w:color w:val="000000"/>
          <w:sz w:val="18"/>
        </w:rPr>
        <w:t xml:space="preserve">&lt;StatusMessage&gt;InstantLink accepted request with request id: 351 </w:t>
      </w:r>
    </w:p>
    <w:p w14:paraId="540524FA" w14:textId="77777777" w:rsidR="00FE7958" w:rsidRDefault="00FE7958" w:rsidP="00FE7958">
      <w:pPr>
        <w:widowControl w:val="0"/>
        <w:autoSpaceDE w:val="0"/>
        <w:autoSpaceDN w:val="0"/>
        <w:adjustRightInd w:val="0"/>
        <w:spacing w:line="240" w:lineRule="auto"/>
        <w:ind w:right="-60"/>
        <w:rPr>
          <w:rFonts w:ascii="Symbol" w:hAnsi="Symbol" w:cs="Times New Roman"/>
          <w:color w:val="000000"/>
          <w:sz w:val="18"/>
        </w:rPr>
      </w:pPr>
      <w:r>
        <w:rPr>
          <w:rFonts w:ascii="Courier" w:hAnsi="Courier" w:cs="Times New Roman"/>
          <w:color w:val="000000"/>
          <w:sz w:val="18"/>
        </w:rPr>
        <w:t>for order no: 123456&lt;/StatusMessage&gt;</w:t>
      </w:r>
      <w:r>
        <w:rPr>
          <w:rFonts w:ascii="Symbol" w:hAnsi="Symbol" w:cs="Times New Roman"/>
          <w:color w:val="000000"/>
          <w:sz w:val="18"/>
        </w:rPr>
        <w:t></w:t>
      </w:r>
    </w:p>
    <w:p w14:paraId="64687E35" w14:textId="77777777" w:rsidR="00FE7958" w:rsidRDefault="00FE7958" w:rsidP="00FE7958">
      <w:pPr>
        <w:widowControl w:val="0"/>
        <w:autoSpaceDE w:val="0"/>
        <w:autoSpaceDN w:val="0"/>
        <w:adjustRightInd w:val="0"/>
        <w:spacing w:line="240" w:lineRule="auto"/>
        <w:ind w:left="971" w:right="-60"/>
        <w:rPr>
          <w:rFonts w:ascii="Symbol" w:hAnsi="Symbol" w:cs="Times New Roman"/>
          <w:color w:val="000000"/>
          <w:sz w:val="18"/>
        </w:rPr>
      </w:pPr>
      <w:r>
        <w:rPr>
          <w:rFonts w:ascii="Courier" w:hAnsi="Courier" w:cs="Times New Roman"/>
          <w:color w:val="000000"/>
          <w:sz w:val="18"/>
        </w:rPr>
        <w:t>&lt;/ResponseHeader&gt;</w:t>
      </w:r>
      <w:r>
        <w:rPr>
          <w:rFonts w:ascii="Symbol" w:hAnsi="Symbol" w:cs="Times New Roman"/>
          <w:color w:val="000000"/>
          <w:sz w:val="18"/>
        </w:rPr>
        <w:t></w:t>
      </w:r>
    </w:p>
    <w:p w14:paraId="17BEACF8" w14:textId="77777777" w:rsidR="00FE7958" w:rsidRDefault="00FE7958" w:rsidP="00FE7958">
      <w:pPr>
        <w:widowControl w:val="0"/>
        <w:tabs>
          <w:tab w:val="left" w:pos="4715"/>
        </w:tabs>
        <w:autoSpaceDE w:val="0"/>
        <w:autoSpaceDN w:val="0"/>
        <w:adjustRightInd w:val="0"/>
        <w:spacing w:line="240" w:lineRule="auto"/>
        <w:ind w:left="971" w:right="-60"/>
        <w:rPr>
          <w:rFonts w:ascii="Symbol" w:hAnsi="Symbol" w:cs="Times New Roman"/>
          <w:color w:val="000000"/>
          <w:sz w:val="18"/>
        </w:rPr>
      </w:pPr>
      <w:r>
        <w:rPr>
          <w:rFonts w:ascii="Courier" w:hAnsi="Courier" w:cs="Times New Roman"/>
          <w:color w:val="000000"/>
          <w:sz w:val="18"/>
        </w:rPr>
        <w:t>&lt;ResponseParameters/&gt;</w:t>
      </w:r>
      <w:r>
        <w:rPr>
          <w:rFonts w:ascii="Symbol" w:hAnsi="Symbol" w:cs="Times New Roman"/>
          <w:color w:val="000000"/>
          <w:sz w:val="18"/>
        </w:rPr>
        <w:tab/>
      </w:r>
      <w:r>
        <w:rPr>
          <w:rFonts w:ascii="Symbol" w:hAnsi="Symbol" w:cs="Times New Roman"/>
          <w:color w:val="000000"/>
          <w:sz w:val="18"/>
        </w:rPr>
        <w:t></w:t>
      </w:r>
    </w:p>
    <w:p w14:paraId="08FE6749" w14:textId="77777777" w:rsidR="00FE7958" w:rsidRDefault="00FE7958" w:rsidP="00FE7958">
      <w:pPr>
        <w:widowControl w:val="0"/>
        <w:autoSpaceDE w:val="0"/>
        <w:autoSpaceDN w:val="0"/>
        <w:adjustRightInd w:val="0"/>
        <w:spacing w:line="240" w:lineRule="auto"/>
        <w:ind w:left="647" w:right="-60"/>
        <w:rPr>
          <w:rFonts w:ascii="Symbol" w:hAnsi="Symbol" w:cs="Times New Roman"/>
          <w:color w:val="000000"/>
          <w:sz w:val="18"/>
        </w:rPr>
      </w:pPr>
      <w:r>
        <w:rPr>
          <w:rFonts w:ascii="Courier" w:hAnsi="Courier" w:cs="Times New Roman"/>
          <w:color w:val="000000"/>
          <w:sz w:val="18"/>
        </w:rPr>
        <w:lastRenderedPageBreak/>
        <w:t>&lt;/Response&gt;</w:t>
      </w:r>
      <w:r>
        <w:rPr>
          <w:rFonts w:ascii="Symbol" w:hAnsi="Symbol" w:cs="Times New Roman"/>
          <w:color w:val="000000"/>
          <w:sz w:val="18"/>
        </w:rPr>
        <w:t></w:t>
      </w:r>
    </w:p>
    <w:p w14:paraId="22CD100C" w14:textId="77777777" w:rsidR="00FE7958" w:rsidRDefault="00FE7958" w:rsidP="00FE7958">
      <w:pPr>
        <w:widowControl w:val="0"/>
        <w:autoSpaceDE w:val="0"/>
        <w:autoSpaceDN w:val="0"/>
        <w:adjustRightInd w:val="0"/>
        <w:spacing w:line="240" w:lineRule="auto"/>
        <w:ind w:left="323" w:right="-60"/>
        <w:rPr>
          <w:rFonts w:ascii="Symbol" w:hAnsi="Symbol" w:cs="Times New Roman"/>
          <w:color w:val="000000"/>
          <w:sz w:val="18"/>
        </w:rPr>
      </w:pPr>
      <w:r>
        <w:rPr>
          <w:rFonts w:ascii="Courier" w:hAnsi="Courier" w:cs="Times New Roman"/>
          <w:color w:val="000000"/>
          <w:sz w:val="18"/>
        </w:rPr>
        <w:t>&lt;/S:Body&gt;</w:t>
      </w:r>
      <w:r>
        <w:rPr>
          <w:rFonts w:ascii="Symbol" w:hAnsi="Symbol" w:cs="Times New Roman"/>
          <w:color w:val="000000"/>
          <w:sz w:val="18"/>
        </w:rPr>
        <w:t></w:t>
      </w:r>
    </w:p>
    <w:p w14:paraId="2FED5C80" w14:textId="77777777" w:rsidR="00FE7958" w:rsidRDefault="00FE7958" w:rsidP="00FE7958">
      <w:pPr>
        <w:widowControl w:val="0"/>
        <w:autoSpaceDE w:val="0"/>
        <w:autoSpaceDN w:val="0"/>
        <w:adjustRightInd w:val="0"/>
        <w:spacing w:line="240" w:lineRule="auto"/>
        <w:ind w:right="-60"/>
        <w:rPr>
          <w:rFonts w:ascii="Courier" w:hAnsi="Courier" w:cs="Times New Roman"/>
          <w:color w:val="000000"/>
          <w:sz w:val="18"/>
        </w:rPr>
      </w:pPr>
      <w:r>
        <w:rPr>
          <w:rFonts w:ascii="Courier" w:hAnsi="Courier" w:cs="Times New Roman"/>
          <w:color w:val="000000"/>
          <w:sz w:val="18"/>
        </w:rPr>
        <w:t>&lt;/S:Envelope&gt;</w:t>
      </w:r>
    </w:p>
    <w:p w14:paraId="4002608F" w14:textId="77777777" w:rsidR="00FE7958" w:rsidRDefault="00FE7958" w:rsidP="00FE7958">
      <w:pPr>
        <w:widowControl w:val="0"/>
        <w:autoSpaceDE w:val="0"/>
        <w:autoSpaceDN w:val="0"/>
        <w:adjustRightInd w:val="0"/>
        <w:rPr>
          <w:rFonts w:ascii="Times New Roman" w:hAnsi="Times New Roman" w:cs="Times New Roman"/>
        </w:rPr>
      </w:pPr>
    </w:p>
    <w:p w14:paraId="1CA3FD96" w14:textId="7BF7E1BF" w:rsidR="004943F5" w:rsidRDefault="00C27A23" w:rsidP="008752E2">
      <w:pPr>
        <w:pStyle w:val="Heading5"/>
      </w:pPr>
      <w:bookmarkStart w:id="434" w:name="_Toc492470268"/>
      <w:bookmarkStart w:id="435" w:name="_Toc506288223"/>
      <w:r>
        <w:t>Asynchronous</w:t>
      </w:r>
      <w:r w:rsidR="008752E2">
        <w:t xml:space="preserve"> </w:t>
      </w:r>
      <w:bookmarkEnd w:id="434"/>
      <w:bookmarkEnd w:id="435"/>
      <w:r w:rsidR="008752E2">
        <w:t>Request Acknowledgement Handling</w:t>
      </w:r>
    </w:p>
    <w:p w14:paraId="021688FF" w14:textId="77777777" w:rsidR="006803A6" w:rsidRDefault="006803A6" w:rsidP="004943F5"/>
    <w:p w14:paraId="7154C340" w14:textId="39CD337B" w:rsidR="006803A6" w:rsidRDefault="006803A6" w:rsidP="004943F5"/>
    <w:p w14:paraId="3B26B32C" w14:textId="5F828193" w:rsidR="00F408A7" w:rsidRDefault="002B0E6F" w:rsidP="00F408A7">
      <w:pPr>
        <w:keepNext/>
      </w:pPr>
      <w:r>
        <w:object w:dxaOrig="12370" w:dyaOrig="6290" w14:anchorId="5E115E3C">
          <v:shape id="_x0000_i1026" type="#_x0000_t75" style="width:473.25pt;height:241.5pt" o:ole="">
            <v:imagedata r:id="rId20" o:title=""/>
          </v:shape>
          <o:OLEObject Type="Embed" ProgID="Visio.Drawing.15" ShapeID="_x0000_i1026" DrawAspect="Content" ObjectID="_1700481655" r:id="rId21"/>
        </w:object>
      </w:r>
    </w:p>
    <w:p w14:paraId="16C9AF3B" w14:textId="3A993B29" w:rsidR="005D3E01" w:rsidRPr="0000751A" w:rsidRDefault="00F408A7" w:rsidP="00F408A7">
      <w:pPr>
        <w:pStyle w:val="Caption"/>
      </w:pPr>
      <w:bookmarkStart w:id="436" w:name="_Toc49964505"/>
      <w:r>
        <w:t xml:space="preserve">Figure </w:t>
      </w:r>
      <w:r>
        <w:fldChar w:fldCharType="begin"/>
      </w:r>
      <w:r>
        <w:instrText xml:space="preserve"> SEQ Figure \* ARABIC </w:instrText>
      </w:r>
      <w:r>
        <w:fldChar w:fldCharType="separate"/>
      </w:r>
      <w:r w:rsidR="00FF4FEC">
        <w:rPr>
          <w:noProof/>
        </w:rPr>
        <w:t>3</w:t>
      </w:r>
      <w:r>
        <w:fldChar w:fldCharType="end"/>
      </w:r>
      <w:r w:rsidR="005D3E01" w:rsidRPr="0000751A">
        <w:t>.  Request Acknowledgement Handling</w:t>
      </w:r>
      <w:bookmarkEnd w:id="436"/>
    </w:p>
    <w:p w14:paraId="03FECADC" w14:textId="77777777" w:rsidR="0002748D" w:rsidRDefault="0002748D" w:rsidP="004943F5"/>
    <w:p w14:paraId="5A4414CB" w14:textId="6FF36A78" w:rsidR="004943F5" w:rsidRDefault="005D3E01" w:rsidP="004943F5">
      <w:r>
        <w:t>Asynchronous r</w:t>
      </w:r>
      <w:r w:rsidR="004943F5">
        <w:t>equest</w:t>
      </w:r>
      <w:r>
        <w:t>s</w:t>
      </w:r>
      <w:r w:rsidR="004943F5">
        <w:t xml:space="preserve"> sent by </w:t>
      </w:r>
      <w:r w:rsidR="003509EB">
        <w:t>northbound</w:t>
      </w:r>
      <w:r>
        <w:t xml:space="preserve"> systems should be translated/converted into Nokia SOA API format before being </w:t>
      </w:r>
      <w:r w:rsidR="00855FD8">
        <w:t>directed to</w:t>
      </w:r>
      <w:r>
        <w:t xml:space="preserve"> FlowOne.</w:t>
      </w:r>
    </w:p>
    <w:p w14:paraId="00FD4055" w14:textId="3632AA2E" w:rsidR="00855FD8" w:rsidRDefault="00F73656" w:rsidP="004943F5">
      <w:r>
        <w:t>After</w:t>
      </w:r>
      <w:r w:rsidR="00855FD8">
        <w:t xml:space="preserve"> FlowOne receiving the Asynchronous request, a request acknowledgement will be returned to northbound </w:t>
      </w:r>
      <w:r w:rsidR="00936AE2">
        <w:t>to notify</w:t>
      </w:r>
      <w:r w:rsidR="00855FD8">
        <w:t xml:space="preserve"> th</w:t>
      </w:r>
      <w:r w:rsidR="00936AE2">
        <w:t>at the</w:t>
      </w:r>
      <w:r w:rsidR="00855FD8">
        <w:t xml:space="preserve"> request has been accepted.  </w:t>
      </w:r>
    </w:p>
    <w:p w14:paraId="4C95DA9A" w14:textId="058CEB3E" w:rsidR="00855FD8" w:rsidRDefault="00F73656" w:rsidP="004943F5">
      <w:r>
        <w:t>Upon request processing is completed, response will be generated and responded to the northbound system</w:t>
      </w:r>
      <w:r w:rsidR="00A074C8">
        <w:t xml:space="preserve"> if the reply-to-address is included in the callback tag</w:t>
      </w:r>
      <w:r>
        <w:t xml:space="preserve">. In scenario where requester is not </w:t>
      </w:r>
      <w:r w:rsidR="00364633">
        <w:t>OPTIMA</w:t>
      </w:r>
      <w:r>
        <w:t xml:space="preserve">, additional SOAP response will always be required to send to </w:t>
      </w:r>
      <w:r w:rsidR="00D71149">
        <w:t>OPTIMA</w:t>
      </w:r>
      <w:r>
        <w:t xml:space="preserve"> for </w:t>
      </w:r>
      <w:r w:rsidR="00FF1C93">
        <w:t xml:space="preserve">status </w:t>
      </w:r>
      <w:r>
        <w:t xml:space="preserve">update purpose. </w:t>
      </w:r>
    </w:p>
    <w:p w14:paraId="5EC46B63" w14:textId="70B886AD" w:rsidR="00A21EF4" w:rsidRDefault="00A21EF4" w:rsidP="00A21EF4">
      <w:bookmarkStart w:id="437" w:name="_Hlk30593294"/>
      <w:r w:rsidRPr="00205296">
        <w:rPr>
          <w:b/>
        </w:rPr>
        <w:t>Note</w:t>
      </w:r>
      <w:r>
        <w:t xml:space="preserve">: </w:t>
      </w:r>
      <w:r w:rsidR="007B17AD">
        <w:t xml:space="preserve">Final response </w:t>
      </w:r>
      <w:r w:rsidR="005457CB">
        <w:t xml:space="preserve">will be sent back to Optima via an NEI, thus, the replyTo address will be defined as fixed value pointing to </w:t>
      </w:r>
      <w:r w:rsidRPr="00A21EF4">
        <w:t>InstantLink SOA Web Services</w:t>
      </w:r>
      <w:r w:rsidR="005457CB">
        <w:t>’</w:t>
      </w:r>
      <w:r w:rsidRPr="00A21EF4">
        <w:t xml:space="preserve"> Response WSD</w:t>
      </w:r>
      <w:r w:rsidR="007B17AD">
        <w:t>L</w:t>
      </w:r>
      <w:r w:rsidR="005457CB">
        <w:t xml:space="preserve"> mock service. This is to ensure all requests will be set to ACK after processing.</w:t>
      </w:r>
      <w:bookmarkEnd w:id="437"/>
    </w:p>
    <w:p w14:paraId="6724C392" w14:textId="00AF43B0" w:rsidR="00855FD8" w:rsidRDefault="00DC373E" w:rsidP="00205296">
      <w:r>
        <w:lastRenderedPageBreak/>
        <w:tab/>
      </w:r>
    </w:p>
    <w:p w14:paraId="37DAF5C7" w14:textId="107DDFB6" w:rsidR="004943F5" w:rsidRPr="00A34850" w:rsidRDefault="004943F5" w:rsidP="00200425">
      <w:pPr>
        <w:pStyle w:val="Heading4"/>
      </w:pPr>
      <w:bookmarkStart w:id="438" w:name="_Toc506288225"/>
      <w:bookmarkStart w:id="439" w:name="_Toc89863651"/>
      <w:r w:rsidRPr="00A34850">
        <w:t>Batch API</w:t>
      </w:r>
      <w:bookmarkEnd w:id="438"/>
      <w:bookmarkEnd w:id="439"/>
    </w:p>
    <w:p w14:paraId="663C9A97" w14:textId="7C50D4EC" w:rsidR="004D79AA" w:rsidRDefault="004943F5" w:rsidP="004D79AA">
      <w:r w:rsidRPr="00286FD4">
        <w:t xml:space="preserve">Batch API is used for bulk request processing. </w:t>
      </w:r>
      <w:r w:rsidR="004D79AA">
        <w:t>Following use cases supports provisioning via default batch api format:</w:t>
      </w:r>
    </w:p>
    <w:p w14:paraId="53243EED" w14:textId="44055580" w:rsidR="00E90ACE" w:rsidRDefault="004D79AA" w:rsidP="00DA20A2">
      <w:pPr>
        <w:pStyle w:val="ListParagraph"/>
        <w:numPr>
          <w:ilvl w:val="0"/>
          <w:numId w:val="33"/>
        </w:numPr>
      </w:pPr>
      <w:r>
        <w:t>Change Bill Cycle for Wireless Subscriber</w:t>
      </w:r>
      <w:r w:rsidR="00E45223">
        <w:t xml:space="preserve"> and Wireline</w:t>
      </w:r>
    </w:p>
    <w:p w14:paraId="6B0A9C83" w14:textId="3F9B2409" w:rsidR="007B17AD" w:rsidRDefault="004D79AA" w:rsidP="00DA20A2">
      <w:pPr>
        <w:pStyle w:val="ListParagraph"/>
        <w:numPr>
          <w:ilvl w:val="0"/>
          <w:numId w:val="33"/>
        </w:numPr>
      </w:pPr>
      <w:r>
        <w:t>Notice for Disconnect</w:t>
      </w:r>
    </w:p>
    <w:p w14:paraId="3DC24277" w14:textId="3D33C9ED" w:rsidR="007B17AD" w:rsidRDefault="007B17AD" w:rsidP="007B17AD">
      <w:r>
        <w:t>Default batch api format follows a standard filename and key-value pair content format that shall follow by northbound sending the file. By utilizing the standard api, there is no need to implement new batch plugin scripts.</w:t>
      </w:r>
    </w:p>
    <w:p w14:paraId="639D2CA1" w14:textId="77777777" w:rsidR="00F64563" w:rsidRDefault="00F64563">
      <w:pPr>
        <w:pStyle w:val="Heading3"/>
      </w:pPr>
      <w:bookmarkStart w:id="440" w:name="_Toc32516328"/>
      <w:bookmarkStart w:id="441" w:name="_Toc89863652"/>
      <w:r>
        <w:t>East/West Interfaces</w:t>
      </w:r>
      <w:bookmarkEnd w:id="440"/>
      <w:bookmarkEnd w:id="441"/>
    </w:p>
    <w:p w14:paraId="1FC60251" w14:textId="77777777" w:rsidR="00F64563" w:rsidRPr="0002746F" w:rsidRDefault="00F64563" w:rsidP="00F64563">
      <w:r>
        <w:t xml:space="preserve">Table 3. East/Westbound Integration </w:t>
      </w:r>
      <w:r w:rsidRPr="003E195D">
        <w:t xml:space="preserve">lists and describes the </w:t>
      </w:r>
      <w:r>
        <w:t>east</w:t>
      </w:r>
      <w:r w:rsidRPr="003E195D">
        <w:t>/</w:t>
      </w:r>
      <w:r>
        <w:t xml:space="preserve">west </w:t>
      </w:r>
      <w:r w:rsidRPr="003E195D">
        <w:t>bound integrations that are in the scope of project.</w:t>
      </w:r>
    </w:p>
    <w:p w14:paraId="0A53B180" w14:textId="1382547F" w:rsidR="00F64563" w:rsidRDefault="00F64563" w:rsidP="00F64563">
      <w:pPr>
        <w:pStyle w:val="Caption"/>
        <w:keepNext/>
      </w:pPr>
      <w:bookmarkStart w:id="442" w:name="_Toc32516382"/>
      <w:bookmarkStart w:id="443" w:name="_Toc62228125"/>
      <w:r>
        <w:t xml:space="preserve">Table </w:t>
      </w:r>
      <w:r>
        <w:fldChar w:fldCharType="begin"/>
      </w:r>
      <w:r>
        <w:instrText xml:space="preserve"> SEQ Table \* ARABIC </w:instrText>
      </w:r>
      <w:r>
        <w:fldChar w:fldCharType="separate"/>
      </w:r>
      <w:r w:rsidR="00FF4FEC">
        <w:rPr>
          <w:noProof/>
        </w:rPr>
        <w:t>3</w:t>
      </w:r>
      <w:r>
        <w:fldChar w:fldCharType="end"/>
      </w:r>
      <w:r>
        <w:t>. East/Westbound Integration</w:t>
      </w:r>
      <w:bookmarkEnd w:id="442"/>
      <w:bookmarkEnd w:id="443"/>
    </w:p>
    <w:tbl>
      <w:tblPr>
        <w:tblStyle w:val="ComptelTable"/>
        <w:tblW w:w="8829" w:type="dxa"/>
        <w:tblInd w:w="805" w:type="dxa"/>
        <w:tblLook w:val="04A0" w:firstRow="1" w:lastRow="0" w:firstColumn="1" w:lastColumn="0" w:noHBand="0" w:noVBand="1"/>
      </w:tblPr>
      <w:tblGrid>
        <w:gridCol w:w="608"/>
        <w:gridCol w:w="1417"/>
        <w:gridCol w:w="1560"/>
        <w:gridCol w:w="1417"/>
        <w:gridCol w:w="2410"/>
        <w:gridCol w:w="1417"/>
      </w:tblGrid>
      <w:tr w:rsidR="00F64563" w:rsidRPr="007A39D9" w14:paraId="7AA52EE7" w14:textId="77777777" w:rsidTr="0052508C">
        <w:trPr>
          <w:cnfStyle w:val="100000000000" w:firstRow="1" w:lastRow="0" w:firstColumn="0" w:lastColumn="0" w:oddVBand="0" w:evenVBand="0" w:oddHBand="0" w:evenHBand="0" w:firstRowFirstColumn="0" w:firstRowLastColumn="0" w:lastRowFirstColumn="0" w:lastRowLastColumn="0"/>
        </w:trPr>
        <w:tc>
          <w:tcPr>
            <w:tcW w:w="608" w:type="dxa"/>
            <w:shd w:val="clear" w:color="auto" w:fill="124191" w:themeFill="text1"/>
          </w:tcPr>
          <w:p w14:paraId="47CD2755" w14:textId="77777777" w:rsidR="00F64563" w:rsidRPr="007A39D9" w:rsidRDefault="00F64563" w:rsidP="0052508C">
            <w:pPr>
              <w:spacing w:after="0"/>
              <w:jc w:val="center"/>
              <w:rPr>
                <w:rFonts w:eastAsia="Times New Roman" w:cstheme="minorHAnsi"/>
                <w:b/>
                <w:bCs/>
                <w:color w:val="FFFFFF" w:themeColor="background1"/>
                <w:sz w:val="20"/>
                <w:szCs w:val="20"/>
                <w:lang w:eastAsia="zh-CN"/>
              </w:rPr>
            </w:pPr>
            <w:r w:rsidRPr="007A39D9">
              <w:rPr>
                <w:rFonts w:eastAsia="Times New Roman" w:cstheme="minorHAnsi"/>
                <w:b/>
                <w:bCs/>
                <w:color w:val="FFFFFF" w:themeColor="background1"/>
                <w:sz w:val="20"/>
                <w:szCs w:val="20"/>
                <w:lang w:eastAsia="zh-CN"/>
              </w:rPr>
              <w:t>#</w:t>
            </w:r>
          </w:p>
        </w:tc>
        <w:tc>
          <w:tcPr>
            <w:tcW w:w="1417" w:type="dxa"/>
            <w:shd w:val="clear" w:color="auto" w:fill="124191" w:themeFill="text1"/>
          </w:tcPr>
          <w:p w14:paraId="246ACBAF" w14:textId="77777777" w:rsidR="00F64563" w:rsidRPr="007A39D9" w:rsidRDefault="00F64563" w:rsidP="0052508C">
            <w:pPr>
              <w:spacing w:after="0"/>
              <w:jc w:val="center"/>
              <w:rPr>
                <w:rFonts w:eastAsia="Times New Roman" w:cstheme="minorHAnsi"/>
                <w:b/>
                <w:bCs/>
                <w:color w:val="FFFFFF" w:themeColor="background1"/>
                <w:sz w:val="20"/>
                <w:szCs w:val="20"/>
                <w:lang w:eastAsia="zh-CN"/>
              </w:rPr>
            </w:pPr>
            <w:r w:rsidRPr="007A39D9">
              <w:rPr>
                <w:rFonts w:eastAsia="Times New Roman" w:cstheme="minorHAnsi"/>
                <w:b/>
                <w:bCs/>
                <w:color w:val="FFFFFF" w:themeColor="background1"/>
                <w:sz w:val="20"/>
                <w:szCs w:val="20"/>
                <w:lang w:eastAsia="zh-CN"/>
              </w:rPr>
              <w:t>Source System</w:t>
            </w:r>
          </w:p>
        </w:tc>
        <w:tc>
          <w:tcPr>
            <w:tcW w:w="1560" w:type="dxa"/>
            <w:shd w:val="clear" w:color="auto" w:fill="124191" w:themeFill="text1"/>
          </w:tcPr>
          <w:p w14:paraId="3014D051" w14:textId="77777777" w:rsidR="00F64563" w:rsidRPr="007A39D9" w:rsidRDefault="00F64563" w:rsidP="0052508C">
            <w:pPr>
              <w:spacing w:after="0"/>
              <w:jc w:val="center"/>
              <w:rPr>
                <w:rFonts w:eastAsia="Times New Roman" w:cstheme="minorHAnsi"/>
                <w:b/>
                <w:bCs/>
                <w:color w:val="FFFFFF" w:themeColor="background1"/>
                <w:sz w:val="20"/>
                <w:szCs w:val="20"/>
                <w:lang w:eastAsia="zh-CN"/>
              </w:rPr>
            </w:pPr>
            <w:r w:rsidRPr="007A39D9">
              <w:rPr>
                <w:rFonts w:eastAsia="Times New Roman" w:cstheme="minorHAnsi"/>
                <w:b/>
                <w:bCs/>
                <w:color w:val="FFFFFF" w:themeColor="background1"/>
                <w:sz w:val="20"/>
                <w:szCs w:val="20"/>
                <w:lang w:eastAsia="zh-CN"/>
              </w:rPr>
              <w:t>Source Integration</w:t>
            </w:r>
          </w:p>
        </w:tc>
        <w:tc>
          <w:tcPr>
            <w:tcW w:w="1417" w:type="dxa"/>
            <w:shd w:val="clear" w:color="auto" w:fill="124191" w:themeFill="text1"/>
          </w:tcPr>
          <w:p w14:paraId="298881CD" w14:textId="77777777" w:rsidR="00F64563" w:rsidRPr="007A39D9" w:rsidRDefault="00F64563" w:rsidP="0052508C">
            <w:pPr>
              <w:spacing w:after="0"/>
              <w:jc w:val="center"/>
              <w:rPr>
                <w:rFonts w:eastAsia="Times New Roman" w:cstheme="minorHAnsi"/>
                <w:b/>
                <w:bCs/>
                <w:color w:val="FFFFFF" w:themeColor="background1"/>
                <w:sz w:val="20"/>
                <w:szCs w:val="20"/>
                <w:lang w:eastAsia="zh-CN"/>
              </w:rPr>
            </w:pPr>
            <w:r w:rsidRPr="007A39D9">
              <w:rPr>
                <w:rFonts w:eastAsia="Times New Roman" w:cstheme="minorHAnsi"/>
                <w:b/>
                <w:bCs/>
                <w:color w:val="FFFFFF" w:themeColor="background1"/>
                <w:sz w:val="20"/>
                <w:szCs w:val="20"/>
                <w:lang w:eastAsia="zh-CN"/>
              </w:rPr>
              <w:t>Target System</w:t>
            </w:r>
          </w:p>
        </w:tc>
        <w:tc>
          <w:tcPr>
            <w:tcW w:w="2410" w:type="dxa"/>
            <w:shd w:val="clear" w:color="auto" w:fill="124191" w:themeFill="text1"/>
          </w:tcPr>
          <w:p w14:paraId="74E86F29" w14:textId="77777777" w:rsidR="00F64563" w:rsidRPr="007A39D9" w:rsidRDefault="00F64563" w:rsidP="0052508C">
            <w:pPr>
              <w:spacing w:after="0"/>
              <w:jc w:val="center"/>
              <w:rPr>
                <w:rFonts w:eastAsia="Times New Roman" w:cstheme="minorHAnsi"/>
                <w:b/>
                <w:bCs/>
                <w:color w:val="FFFFFF" w:themeColor="background1"/>
                <w:sz w:val="20"/>
                <w:szCs w:val="20"/>
                <w:lang w:eastAsia="zh-CN"/>
              </w:rPr>
            </w:pPr>
            <w:r w:rsidRPr="007A39D9">
              <w:rPr>
                <w:rFonts w:eastAsia="Times New Roman" w:cstheme="minorHAnsi"/>
                <w:b/>
                <w:bCs/>
                <w:color w:val="FFFFFF" w:themeColor="background1"/>
                <w:sz w:val="20"/>
                <w:szCs w:val="20"/>
                <w:lang w:eastAsia="zh-CN"/>
              </w:rPr>
              <w:t>Description</w:t>
            </w:r>
          </w:p>
        </w:tc>
        <w:tc>
          <w:tcPr>
            <w:tcW w:w="1417" w:type="dxa"/>
            <w:shd w:val="clear" w:color="auto" w:fill="124191" w:themeFill="text1"/>
          </w:tcPr>
          <w:p w14:paraId="13FD61FF" w14:textId="77777777" w:rsidR="00F64563" w:rsidRPr="007A39D9" w:rsidRDefault="00F64563" w:rsidP="0052508C">
            <w:pPr>
              <w:spacing w:after="0"/>
              <w:jc w:val="center"/>
              <w:rPr>
                <w:rFonts w:eastAsia="Times New Roman" w:cstheme="minorHAnsi"/>
                <w:b/>
                <w:bCs/>
                <w:color w:val="FFFFFF" w:themeColor="background1"/>
                <w:sz w:val="20"/>
                <w:szCs w:val="20"/>
                <w:lang w:eastAsia="zh-CN"/>
              </w:rPr>
            </w:pPr>
            <w:r w:rsidRPr="007A39D9">
              <w:rPr>
                <w:rFonts w:eastAsia="Times New Roman" w:cstheme="minorHAnsi"/>
                <w:b/>
                <w:bCs/>
                <w:color w:val="FFFFFF" w:themeColor="background1"/>
                <w:sz w:val="20"/>
                <w:szCs w:val="20"/>
                <w:lang w:eastAsia="zh-CN"/>
              </w:rPr>
              <w:t>Protocol</w:t>
            </w:r>
          </w:p>
        </w:tc>
      </w:tr>
      <w:tr w:rsidR="00F64563" w:rsidRPr="00F32BD5" w14:paraId="23391B9A" w14:textId="77777777" w:rsidTr="0052508C">
        <w:tc>
          <w:tcPr>
            <w:tcW w:w="608" w:type="dxa"/>
          </w:tcPr>
          <w:p w14:paraId="2E0547C2" w14:textId="77777777" w:rsidR="00F64563" w:rsidRPr="00C45678" w:rsidRDefault="00F64563" w:rsidP="0052508C">
            <w:pPr>
              <w:jc w:val="both"/>
              <w:rPr>
                <w:rFonts w:eastAsia="Times New Roman" w:cstheme="minorHAnsi"/>
                <w:sz w:val="20"/>
                <w:szCs w:val="20"/>
                <w:lang w:eastAsia="zh-CN"/>
              </w:rPr>
            </w:pPr>
            <w:r>
              <w:rPr>
                <w:rFonts w:eastAsia="Times New Roman" w:cstheme="minorHAnsi"/>
                <w:sz w:val="20"/>
                <w:szCs w:val="20"/>
                <w:lang w:eastAsia="zh-CN"/>
              </w:rPr>
              <w:t>1</w:t>
            </w:r>
          </w:p>
        </w:tc>
        <w:tc>
          <w:tcPr>
            <w:tcW w:w="1417" w:type="dxa"/>
          </w:tcPr>
          <w:p w14:paraId="1B9EB06D" w14:textId="77777777" w:rsidR="00F64563" w:rsidRPr="00F32BD5" w:rsidRDefault="00F64563" w:rsidP="0052508C">
            <w:pPr>
              <w:jc w:val="both"/>
              <w:rPr>
                <w:rFonts w:eastAsia="Times New Roman" w:cstheme="minorHAnsi"/>
                <w:sz w:val="20"/>
                <w:szCs w:val="20"/>
                <w:lang w:eastAsia="zh-CN"/>
              </w:rPr>
            </w:pPr>
            <w:r w:rsidRPr="00C45678">
              <w:rPr>
                <w:rFonts w:eastAsia="Times New Roman" w:cstheme="minorHAnsi"/>
                <w:sz w:val="20"/>
                <w:szCs w:val="20"/>
                <w:lang w:eastAsia="zh-CN"/>
              </w:rPr>
              <w:t>FlowOne P&amp;A</w:t>
            </w:r>
          </w:p>
        </w:tc>
        <w:tc>
          <w:tcPr>
            <w:tcW w:w="1560" w:type="dxa"/>
          </w:tcPr>
          <w:p w14:paraId="31E2FBFF" w14:textId="77777777" w:rsidR="00F64563" w:rsidRPr="00F32BD5" w:rsidRDefault="00F64563" w:rsidP="0052508C">
            <w:pPr>
              <w:jc w:val="both"/>
              <w:rPr>
                <w:rFonts w:eastAsia="Times New Roman" w:cstheme="minorHAnsi"/>
                <w:sz w:val="20"/>
                <w:szCs w:val="20"/>
                <w:lang w:eastAsia="zh-CN"/>
              </w:rPr>
            </w:pPr>
            <w:r>
              <w:rPr>
                <w:rFonts w:eastAsia="Times New Roman" w:cstheme="minorHAnsi"/>
                <w:sz w:val="20"/>
                <w:szCs w:val="20"/>
                <w:lang w:eastAsia="zh-CN"/>
              </w:rPr>
              <w:t>FlowOne Database</w:t>
            </w:r>
          </w:p>
        </w:tc>
        <w:tc>
          <w:tcPr>
            <w:tcW w:w="1417" w:type="dxa"/>
          </w:tcPr>
          <w:p w14:paraId="6BEA3A87" w14:textId="77777777" w:rsidR="00F64563" w:rsidRPr="00F32BD5" w:rsidRDefault="00F64563" w:rsidP="0052508C">
            <w:pPr>
              <w:jc w:val="both"/>
              <w:rPr>
                <w:rFonts w:eastAsia="Times New Roman" w:cstheme="minorHAnsi"/>
                <w:sz w:val="20"/>
                <w:szCs w:val="20"/>
                <w:lang w:eastAsia="zh-CN"/>
              </w:rPr>
            </w:pPr>
            <w:r>
              <w:rPr>
                <w:rFonts w:eastAsia="Times New Roman" w:cstheme="minorHAnsi"/>
                <w:sz w:val="20"/>
                <w:szCs w:val="20"/>
                <w:lang w:eastAsia="zh-CN"/>
              </w:rPr>
              <w:t>FlowOne Archive Database</w:t>
            </w:r>
          </w:p>
        </w:tc>
        <w:tc>
          <w:tcPr>
            <w:tcW w:w="2410" w:type="dxa"/>
          </w:tcPr>
          <w:p w14:paraId="13D44588" w14:textId="77777777" w:rsidR="00F64563" w:rsidRPr="00F32BD5" w:rsidRDefault="00F64563" w:rsidP="0052508C">
            <w:pPr>
              <w:jc w:val="both"/>
              <w:rPr>
                <w:rFonts w:eastAsia="Times New Roman" w:cstheme="minorHAnsi"/>
                <w:sz w:val="20"/>
                <w:szCs w:val="20"/>
                <w:lang w:eastAsia="zh-CN"/>
              </w:rPr>
            </w:pPr>
            <w:r>
              <w:rPr>
                <w:rFonts w:eastAsia="Times New Roman" w:cstheme="minorHAnsi"/>
                <w:sz w:val="20"/>
                <w:szCs w:val="20"/>
                <w:lang w:eastAsia="zh-CN"/>
              </w:rPr>
              <w:t>Nokia FlowOne (InstantLink) Archive</w:t>
            </w:r>
          </w:p>
        </w:tc>
        <w:tc>
          <w:tcPr>
            <w:tcW w:w="1417" w:type="dxa"/>
          </w:tcPr>
          <w:p w14:paraId="517C28E1" w14:textId="77777777" w:rsidR="00F64563" w:rsidRPr="00F32BD5" w:rsidRDefault="00F64563" w:rsidP="0052508C">
            <w:pPr>
              <w:jc w:val="both"/>
              <w:rPr>
                <w:rFonts w:eastAsia="Times New Roman" w:cstheme="minorHAnsi"/>
                <w:sz w:val="20"/>
                <w:szCs w:val="20"/>
                <w:lang w:eastAsia="zh-CN"/>
              </w:rPr>
            </w:pPr>
            <w:r>
              <w:rPr>
                <w:rFonts w:eastAsia="Times New Roman" w:cstheme="minorHAnsi"/>
                <w:sz w:val="20"/>
                <w:szCs w:val="20"/>
                <w:lang w:eastAsia="zh-CN"/>
              </w:rPr>
              <w:t>TCP</w:t>
            </w:r>
          </w:p>
        </w:tc>
      </w:tr>
    </w:tbl>
    <w:p w14:paraId="60E4B0F2" w14:textId="77777777" w:rsidR="00F64563" w:rsidRDefault="00F64563" w:rsidP="00F64563"/>
    <w:p w14:paraId="40651120" w14:textId="77777777" w:rsidR="00F64563" w:rsidRDefault="00F64563" w:rsidP="00F64563">
      <w:r>
        <w:t>Nokia</w:t>
      </w:r>
      <w:r w:rsidRPr="001C38C3">
        <w:t xml:space="preserve"> </w:t>
      </w:r>
      <w:r>
        <w:t>FlowOne (InstantLink) Archive</w:t>
      </w:r>
      <w:r w:rsidRPr="001C38C3">
        <w:t xml:space="preserve"> can be equipped with a functionality which enables the transfer of </w:t>
      </w:r>
      <w:r>
        <w:t>requests</w:t>
      </w:r>
      <w:r w:rsidRPr="001C38C3">
        <w:t xml:space="preserve"> and </w:t>
      </w:r>
      <w:r>
        <w:t xml:space="preserve">tasks </w:t>
      </w:r>
      <w:r w:rsidRPr="001C38C3">
        <w:t xml:space="preserve">data to a </w:t>
      </w:r>
      <w:r>
        <w:t xml:space="preserve">FlowOne (InstantLink) </w:t>
      </w:r>
      <w:r w:rsidRPr="001C38C3">
        <w:t>Archive database. This data can be used for making historical analysis and generating customer specific reports using external tools.</w:t>
      </w:r>
    </w:p>
    <w:p w14:paraId="2AFCB543" w14:textId="77777777" w:rsidR="001366C0" w:rsidRPr="0002746F" w:rsidRDefault="001366C0" w:rsidP="001366C0">
      <w:r>
        <w:rPr>
          <w:b/>
        </w:rPr>
        <w:t>NOTE:</w:t>
      </w:r>
      <w:r>
        <w:t xml:space="preserve"> Data in archive database will only be kept on the configured retention period.</w:t>
      </w:r>
    </w:p>
    <w:p w14:paraId="05E64EEA" w14:textId="77777777" w:rsidR="004B2300" w:rsidRDefault="004B2300">
      <w:pPr>
        <w:pStyle w:val="Heading3"/>
      </w:pPr>
      <w:bookmarkStart w:id="444" w:name="_Toc33612183"/>
      <w:bookmarkStart w:id="445" w:name="_Toc33786044"/>
      <w:bookmarkStart w:id="446" w:name="_Toc35001254"/>
      <w:bookmarkStart w:id="447" w:name="_Toc35001458"/>
      <w:bookmarkStart w:id="448" w:name="_Toc35013621"/>
      <w:bookmarkStart w:id="449" w:name="_Toc35269468"/>
      <w:bookmarkStart w:id="450" w:name="_Toc35269672"/>
      <w:bookmarkStart w:id="451" w:name="_Toc35269876"/>
      <w:bookmarkStart w:id="452" w:name="_Toc35352863"/>
      <w:bookmarkStart w:id="453" w:name="_Toc35353067"/>
      <w:bookmarkStart w:id="454" w:name="_Toc35426463"/>
      <w:bookmarkStart w:id="455" w:name="_Toc35426667"/>
      <w:bookmarkStart w:id="456" w:name="_Toc35614469"/>
      <w:bookmarkStart w:id="457" w:name="_Toc42683819"/>
      <w:bookmarkStart w:id="458" w:name="_Toc42684060"/>
      <w:bookmarkStart w:id="459" w:name="_Toc42684430"/>
      <w:bookmarkStart w:id="460" w:name="_Toc42684700"/>
      <w:bookmarkStart w:id="461" w:name="_Toc42817286"/>
      <w:bookmarkStart w:id="462" w:name="_Toc43198395"/>
      <w:bookmarkStart w:id="463" w:name="_Toc43198709"/>
      <w:bookmarkStart w:id="464" w:name="_Ref520042585"/>
      <w:bookmarkStart w:id="465" w:name="_Toc8986365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rsidRPr="004B2300">
        <w:t>Southbound Interfaces</w:t>
      </w:r>
      <w:bookmarkEnd w:id="464"/>
      <w:bookmarkEnd w:id="465"/>
    </w:p>
    <w:p w14:paraId="20FEAA72" w14:textId="77777777" w:rsidR="00FF4FEC" w:rsidRPr="00FF4FEC" w:rsidRDefault="00326AA7" w:rsidP="00FF4FEC">
      <w:pPr>
        <w:pStyle w:val="Body"/>
        <w:ind w:left="0"/>
        <w:rPr>
          <w:sz w:val="22"/>
          <w:szCs w:val="22"/>
        </w:rPr>
      </w:pPr>
      <w:r w:rsidRPr="00E650E8">
        <w:rPr>
          <w:sz w:val="22"/>
          <w:szCs w:val="22"/>
        </w:rPr>
        <w:fldChar w:fldCharType="begin"/>
      </w:r>
      <w:r w:rsidRPr="00E650E8">
        <w:rPr>
          <w:sz w:val="22"/>
          <w:szCs w:val="22"/>
        </w:rPr>
        <w:instrText xml:space="preserve"> REF _Ref489007494 \h </w:instrText>
      </w:r>
      <w:r>
        <w:rPr>
          <w:sz w:val="22"/>
          <w:szCs w:val="22"/>
        </w:rPr>
        <w:instrText xml:space="preserve"> \* MERGEFORMAT </w:instrText>
      </w:r>
      <w:r w:rsidRPr="00E650E8">
        <w:rPr>
          <w:sz w:val="22"/>
          <w:szCs w:val="22"/>
        </w:rPr>
      </w:r>
      <w:r w:rsidRPr="00E650E8">
        <w:rPr>
          <w:sz w:val="22"/>
          <w:szCs w:val="22"/>
        </w:rPr>
        <w:fldChar w:fldCharType="separate"/>
      </w:r>
    </w:p>
    <w:p w14:paraId="0C18B9AE" w14:textId="266A6D5C" w:rsidR="00326AA7" w:rsidRPr="00E650E8" w:rsidRDefault="00326AA7" w:rsidP="00326AA7">
      <w:pPr>
        <w:pStyle w:val="Body"/>
        <w:ind w:left="0"/>
        <w:rPr>
          <w:sz w:val="22"/>
          <w:szCs w:val="22"/>
        </w:rPr>
      </w:pPr>
      <w:r w:rsidRPr="00E650E8">
        <w:rPr>
          <w:sz w:val="22"/>
          <w:szCs w:val="22"/>
        </w:rPr>
        <w:fldChar w:fldCharType="end"/>
      </w:r>
      <w:r w:rsidRPr="00E650E8">
        <w:rPr>
          <w:sz w:val="22"/>
          <w:szCs w:val="22"/>
        </w:rPr>
        <w:t xml:space="preserve"> lists and describes the southbound integrations that are in the scope of the project</w:t>
      </w:r>
    </w:p>
    <w:p w14:paraId="272DF61A" w14:textId="77777777" w:rsidR="009E5C2D" w:rsidRDefault="009E5C2D" w:rsidP="00326AA7">
      <w:pPr>
        <w:pStyle w:val="Caption"/>
        <w:ind w:left="720"/>
        <w:jc w:val="both"/>
      </w:pPr>
      <w:bookmarkStart w:id="466" w:name="_Ref489007494"/>
    </w:p>
    <w:p w14:paraId="1FB6EB3E" w14:textId="33384A9B" w:rsidR="007E2F52" w:rsidRDefault="007E2F52" w:rsidP="007E2F52">
      <w:pPr>
        <w:pStyle w:val="Caption"/>
        <w:keepNext/>
      </w:pPr>
      <w:bookmarkStart w:id="467" w:name="_Toc62228126"/>
      <w:bookmarkEnd w:id="466"/>
      <w:r>
        <w:lastRenderedPageBreak/>
        <w:t xml:space="preserve">Table </w:t>
      </w:r>
      <w:r>
        <w:fldChar w:fldCharType="begin"/>
      </w:r>
      <w:r>
        <w:instrText xml:space="preserve"> SEQ Table \* ARABIC </w:instrText>
      </w:r>
      <w:r>
        <w:fldChar w:fldCharType="separate"/>
      </w:r>
      <w:r w:rsidR="00FF4FEC">
        <w:rPr>
          <w:noProof/>
        </w:rPr>
        <w:t>4</w:t>
      </w:r>
      <w:r>
        <w:fldChar w:fldCharType="end"/>
      </w:r>
      <w:r>
        <w:t>. Existing Southbound Integration</w:t>
      </w:r>
      <w:bookmarkEnd w:id="467"/>
    </w:p>
    <w:tbl>
      <w:tblPr>
        <w:tblStyle w:val="ComptelTable"/>
        <w:tblW w:w="8779" w:type="dxa"/>
        <w:jc w:val="center"/>
        <w:tblInd w:w="0" w:type="dxa"/>
        <w:tblLook w:val="04A0" w:firstRow="1" w:lastRow="0" w:firstColumn="1" w:lastColumn="0" w:noHBand="0" w:noVBand="1"/>
      </w:tblPr>
      <w:tblGrid>
        <w:gridCol w:w="690"/>
        <w:gridCol w:w="987"/>
        <w:gridCol w:w="1206"/>
        <w:gridCol w:w="3200"/>
        <w:gridCol w:w="2696"/>
      </w:tblGrid>
      <w:tr w:rsidR="00127702" w:rsidRPr="00F32BD5" w14:paraId="16FF8B59" w14:textId="77777777" w:rsidTr="00F9716B">
        <w:trPr>
          <w:cnfStyle w:val="100000000000" w:firstRow="1" w:lastRow="0" w:firstColumn="0" w:lastColumn="0" w:oddVBand="0" w:evenVBand="0" w:oddHBand="0" w:evenHBand="0" w:firstRowFirstColumn="0" w:firstRowLastColumn="0" w:lastRowFirstColumn="0" w:lastRowLastColumn="0"/>
          <w:trHeight w:val="270"/>
          <w:jc w:val="center"/>
        </w:trPr>
        <w:tc>
          <w:tcPr>
            <w:tcW w:w="690" w:type="dxa"/>
            <w:shd w:val="clear" w:color="auto" w:fill="D0DFFF" w:themeFill="text2" w:themeFillTint="1A"/>
          </w:tcPr>
          <w:p w14:paraId="01C4936C" w14:textId="77777777" w:rsidR="00127702" w:rsidRPr="00F32BD5" w:rsidRDefault="00127702" w:rsidP="004943F5">
            <w:pPr>
              <w:spacing w:after="0"/>
              <w:jc w:val="center"/>
              <w:rPr>
                <w:rFonts w:eastAsia="Times New Roman" w:cstheme="minorHAnsi"/>
                <w:sz w:val="20"/>
                <w:szCs w:val="20"/>
                <w:lang w:eastAsia="zh-CN"/>
              </w:rPr>
            </w:pPr>
            <w:r>
              <w:rPr>
                <w:rFonts w:eastAsia="Times New Roman" w:cstheme="minorHAnsi"/>
                <w:sz w:val="20"/>
                <w:szCs w:val="20"/>
                <w:lang w:eastAsia="zh-CN"/>
              </w:rPr>
              <w:t>#</w:t>
            </w:r>
          </w:p>
        </w:tc>
        <w:tc>
          <w:tcPr>
            <w:tcW w:w="987" w:type="dxa"/>
            <w:shd w:val="clear" w:color="auto" w:fill="D0DFFF" w:themeFill="text2" w:themeFillTint="1A"/>
          </w:tcPr>
          <w:p w14:paraId="6D584AE8" w14:textId="77777777" w:rsidR="00127702" w:rsidRPr="00F32BD5" w:rsidRDefault="00127702" w:rsidP="004943F5">
            <w:pPr>
              <w:spacing w:after="0"/>
              <w:jc w:val="center"/>
              <w:rPr>
                <w:rFonts w:eastAsia="Times New Roman" w:cstheme="minorHAnsi"/>
                <w:sz w:val="20"/>
                <w:szCs w:val="20"/>
                <w:lang w:eastAsia="zh-CN"/>
              </w:rPr>
            </w:pPr>
            <w:r w:rsidRPr="00F32BD5">
              <w:rPr>
                <w:rFonts w:eastAsia="Times New Roman" w:cstheme="minorHAnsi"/>
                <w:sz w:val="20"/>
                <w:szCs w:val="20"/>
                <w:lang w:eastAsia="zh-CN"/>
              </w:rPr>
              <w:t>Source System</w:t>
            </w:r>
          </w:p>
        </w:tc>
        <w:tc>
          <w:tcPr>
            <w:tcW w:w="1206" w:type="dxa"/>
            <w:shd w:val="clear" w:color="auto" w:fill="D0DFFF" w:themeFill="text2" w:themeFillTint="1A"/>
          </w:tcPr>
          <w:p w14:paraId="6F3E9AB8" w14:textId="77777777" w:rsidR="00127702" w:rsidRPr="00F32BD5" w:rsidRDefault="00127702" w:rsidP="004943F5">
            <w:pPr>
              <w:spacing w:after="0"/>
              <w:jc w:val="center"/>
              <w:rPr>
                <w:rFonts w:eastAsia="Times New Roman" w:cstheme="minorHAnsi"/>
                <w:sz w:val="20"/>
                <w:szCs w:val="20"/>
                <w:lang w:eastAsia="zh-CN"/>
              </w:rPr>
            </w:pPr>
            <w:r>
              <w:rPr>
                <w:rFonts w:eastAsia="Times New Roman" w:cstheme="minorHAnsi"/>
                <w:sz w:val="20"/>
                <w:szCs w:val="20"/>
                <w:lang w:eastAsia="zh-CN"/>
              </w:rPr>
              <w:t>Source Integration</w:t>
            </w:r>
          </w:p>
        </w:tc>
        <w:tc>
          <w:tcPr>
            <w:tcW w:w="3200" w:type="dxa"/>
            <w:shd w:val="clear" w:color="auto" w:fill="D0DFFF" w:themeFill="text2" w:themeFillTint="1A"/>
            <w:noWrap/>
          </w:tcPr>
          <w:p w14:paraId="4FC2801A" w14:textId="77777777" w:rsidR="00127702" w:rsidRPr="00F32BD5" w:rsidRDefault="00127702" w:rsidP="004943F5">
            <w:pPr>
              <w:spacing w:after="0"/>
              <w:jc w:val="center"/>
              <w:rPr>
                <w:rFonts w:eastAsia="Times New Roman" w:cstheme="minorHAnsi"/>
                <w:sz w:val="20"/>
                <w:szCs w:val="20"/>
                <w:lang w:eastAsia="zh-CN"/>
              </w:rPr>
            </w:pPr>
            <w:r w:rsidRPr="00F32BD5">
              <w:rPr>
                <w:rFonts w:eastAsia="Times New Roman" w:cstheme="minorHAnsi"/>
                <w:sz w:val="20"/>
                <w:szCs w:val="20"/>
                <w:lang w:eastAsia="zh-CN"/>
              </w:rPr>
              <w:t>Target System</w:t>
            </w:r>
          </w:p>
        </w:tc>
        <w:tc>
          <w:tcPr>
            <w:tcW w:w="2696" w:type="dxa"/>
            <w:shd w:val="clear" w:color="auto" w:fill="D0DFFF" w:themeFill="text2" w:themeFillTint="1A"/>
            <w:noWrap/>
          </w:tcPr>
          <w:p w14:paraId="23987262" w14:textId="77777777" w:rsidR="00127702" w:rsidRPr="00F32BD5" w:rsidRDefault="00127702" w:rsidP="004943F5">
            <w:pPr>
              <w:spacing w:after="0"/>
              <w:jc w:val="center"/>
              <w:rPr>
                <w:rFonts w:eastAsia="Times New Roman" w:cstheme="minorHAnsi"/>
                <w:sz w:val="20"/>
                <w:szCs w:val="20"/>
                <w:lang w:eastAsia="zh-CN"/>
              </w:rPr>
            </w:pPr>
            <w:r w:rsidRPr="00F32BD5">
              <w:rPr>
                <w:rFonts w:eastAsia="Times New Roman" w:cstheme="minorHAnsi"/>
                <w:sz w:val="20"/>
                <w:szCs w:val="20"/>
                <w:lang w:eastAsia="zh-CN"/>
              </w:rPr>
              <w:t>Protocol</w:t>
            </w:r>
          </w:p>
        </w:tc>
      </w:tr>
      <w:tr w:rsidR="00127702" w:rsidRPr="00F32BD5" w14:paraId="7F036E04" w14:textId="77777777" w:rsidTr="00F9716B">
        <w:trPr>
          <w:trHeight w:val="285"/>
          <w:jc w:val="center"/>
        </w:trPr>
        <w:tc>
          <w:tcPr>
            <w:tcW w:w="690" w:type="dxa"/>
          </w:tcPr>
          <w:p w14:paraId="1764A1EB" w14:textId="52751572" w:rsidR="00127702" w:rsidRDefault="00E541E4" w:rsidP="00C50379">
            <w:pPr>
              <w:jc w:val="both"/>
              <w:rPr>
                <w:rFonts w:eastAsia="Times New Roman" w:cstheme="minorHAnsi"/>
                <w:sz w:val="20"/>
                <w:szCs w:val="20"/>
                <w:lang w:eastAsia="zh-CN"/>
              </w:rPr>
            </w:pPr>
            <w:r>
              <w:rPr>
                <w:rFonts w:eastAsia="Times New Roman" w:cstheme="minorHAnsi"/>
                <w:sz w:val="20"/>
                <w:szCs w:val="20"/>
                <w:lang w:eastAsia="zh-CN"/>
              </w:rPr>
              <w:t>1</w:t>
            </w:r>
          </w:p>
        </w:tc>
        <w:tc>
          <w:tcPr>
            <w:tcW w:w="987" w:type="dxa"/>
          </w:tcPr>
          <w:p w14:paraId="0AA47FE7" w14:textId="3B45AA8C" w:rsidR="00127702" w:rsidRPr="00B93859" w:rsidRDefault="00127702" w:rsidP="00C50379">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63CB77FD" w14:textId="2F24A411" w:rsidR="00127702" w:rsidRDefault="00127702" w:rsidP="00C50379">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0FC71229" w14:textId="70C4A60E" w:rsidR="00127702" w:rsidRDefault="00F07C55" w:rsidP="00C50379">
            <w:pPr>
              <w:jc w:val="both"/>
              <w:rPr>
                <w:rFonts w:eastAsia="Times New Roman" w:cstheme="minorHAnsi"/>
                <w:sz w:val="20"/>
                <w:szCs w:val="20"/>
                <w:lang w:eastAsia="zh-CN"/>
              </w:rPr>
            </w:pPr>
            <w:r>
              <w:rPr>
                <w:rFonts w:eastAsia="Times New Roman" w:cstheme="minorHAnsi"/>
                <w:sz w:val="20"/>
                <w:szCs w:val="20"/>
                <w:lang w:eastAsia="zh-CN"/>
              </w:rPr>
              <w:t>APTILO</w:t>
            </w:r>
          </w:p>
        </w:tc>
        <w:tc>
          <w:tcPr>
            <w:tcW w:w="2696" w:type="dxa"/>
            <w:noWrap/>
          </w:tcPr>
          <w:p w14:paraId="05A3734F" w14:textId="06836AA0" w:rsidR="00127702" w:rsidRDefault="00127702" w:rsidP="00C50379">
            <w:pPr>
              <w:jc w:val="both"/>
              <w:rPr>
                <w:rFonts w:eastAsia="Times New Roman" w:cstheme="minorHAnsi"/>
                <w:sz w:val="20"/>
                <w:szCs w:val="20"/>
                <w:lang w:eastAsia="zh-CN"/>
              </w:rPr>
            </w:pPr>
            <w:r w:rsidRPr="000A655A">
              <w:rPr>
                <w:rFonts w:eastAsia="Times New Roman" w:cstheme="minorHAnsi"/>
                <w:sz w:val="20"/>
                <w:szCs w:val="20"/>
                <w:lang w:eastAsia="zh-CN"/>
              </w:rPr>
              <w:t>REST</w:t>
            </w:r>
          </w:p>
        </w:tc>
      </w:tr>
      <w:tr w:rsidR="005B2456" w:rsidRPr="00F32BD5" w14:paraId="56E420B2" w14:textId="77777777" w:rsidTr="00F9716B">
        <w:trPr>
          <w:trHeight w:val="285"/>
          <w:jc w:val="center"/>
        </w:trPr>
        <w:tc>
          <w:tcPr>
            <w:tcW w:w="690" w:type="dxa"/>
          </w:tcPr>
          <w:p w14:paraId="610F6B26" w14:textId="79E3A00E" w:rsidR="005B2456" w:rsidRDefault="00E541E4" w:rsidP="005B2456">
            <w:pPr>
              <w:jc w:val="both"/>
              <w:rPr>
                <w:rFonts w:eastAsia="Times New Roman" w:cstheme="minorHAnsi"/>
                <w:sz w:val="20"/>
                <w:szCs w:val="20"/>
                <w:lang w:eastAsia="zh-CN"/>
              </w:rPr>
            </w:pPr>
            <w:r>
              <w:rPr>
                <w:rFonts w:eastAsia="Times New Roman" w:cstheme="minorHAnsi"/>
                <w:sz w:val="20"/>
                <w:szCs w:val="20"/>
                <w:lang w:eastAsia="zh-CN"/>
              </w:rPr>
              <w:t>2</w:t>
            </w:r>
          </w:p>
        </w:tc>
        <w:tc>
          <w:tcPr>
            <w:tcW w:w="987" w:type="dxa"/>
          </w:tcPr>
          <w:p w14:paraId="278E791B" w14:textId="60BEA7AD" w:rsidR="005B2456" w:rsidRPr="00B93859" w:rsidRDefault="005B2456" w:rsidP="005B2456">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1FC8D4A8" w14:textId="0D337177" w:rsidR="005B2456" w:rsidRPr="000C4665" w:rsidRDefault="005B2456" w:rsidP="005B2456">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7692EE52" w14:textId="1D2B7643" w:rsidR="005B2456" w:rsidRPr="00CC5C57" w:rsidRDefault="005B2456" w:rsidP="005B2456">
            <w:pPr>
              <w:jc w:val="both"/>
              <w:rPr>
                <w:rFonts w:eastAsia="Times New Roman" w:cstheme="minorHAnsi"/>
                <w:sz w:val="20"/>
                <w:szCs w:val="20"/>
                <w:lang w:eastAsia="zh-CN"/>
              </w:rPr>
            </w:pPr>
            <w:r>
              <w:rPr>
                <w:rFonts w:eastAsia="Times New Roman" w:cstheme="minorHAnsi"/>
                <w:sz w:val="20"/>
                <w:szCs w:val="20"/>
                <w:lang w:eastAsia="zh-CN"/>
              </w:rPr>
              <w:t>ATS</w:t>
            </w:r>
          </w:p>
        </w:tc>
        <w:tc>
          <w:tcPr>
            <w:tcW w:w="2696" w:type="dxa"/>
            <w:noWrap/>
          </w:tcPr>
          <w:p w14:paraId="7DCDAFF4" w14:textId="43F855D5" w:rsidR="005B2456" w:rsidRPr="000A655A" w:rsidRDefault="005B2456" w:rsidP="005B2456">
            <w:pPr>
              <w:jc w:val="both"/>
              <w:rPr>
                <w:rFonts w:eastAsia="Times New Roman" w:cstheme="minorHAnsi"/>
                <w:sz w:val="20"/>
                <w:szCs w:val="20"/>
                <w:lang w:eastAsia="zh-CN"/>
              </w:rPr>
            </w:pPr>
            <w:r>
              <w:rPr>
                <w:rFonts w:eastAsia="Times New Roman" w:cstheme="minorHAnsi"/>
                <w:sz w:val="20"/>
                <w:szCs w:val="20"/>
                <w:lang w:eastAsia="zh-CN"/>
              </w:rPr>
              <w:t>SOAP</w:t>
            </w:r>
          </w:p>
        </w:tc>
      </w:tr>
      <w:tr w:rsidR="005B2456" w:rsidRPr="00F32BD5" w14:paraId="3166EA24" w14:textId="77777777" w:rsidTr="00F9716B">
        <w:trPr>
          <w:trHeight w:val="285"/>
          <w:jc w:val="center"/>
        </w:trPr>
        <w:tc>
          <w:tcPr>
            <w:tcW w:w="690" w:type="dxa"/>
          </w:tcPr>
          <w:p w14:paraId="5E9DF1D9" w14:textId="432359A7" w:rsidR="005B2456" w:rsidRDefault="00E541E4" w:rsidP="005B2456">
            <w:pPr>
              <w:jc w:val="both"/>
              <w:rPr>
                <w:rFonts w:eastAsia="Times New Roman" w:cstheme="minorHAnsi"/>
                <w:sz w:val="20"/>
                <w:szCs w:val="20"/>
                <w:lang w:eastAsia="zh-CN"/>
              </w:rPr>
            </w:pPr>
            <w:r>
              <w:rPr>
                <w:rFonts w:eastAsia="Times New Roman" w:cstheme="minorHAnsi"/>
                <w:sz w:val="20"/>
                <w:szCs w:val="20"/>
                <w:lang w:eastAsia="zh-CN"/>
              </w:rPr>
              <w:t>3</w:t>
            </w:r>
          </w:p>
        </w:tc>
        <w:tc>
          <w:tcPr>
            <w:tcW w:w="987" w:type="dxa"/>
          </w:tcPr>
          <w:p w14:paraId="6C54061E" w14:textId="4A26C250" w:rsidR="005B2456" w:rsidRPr="00B93859" w:rsidRDefault="005B2456" w:rsidP="005B2456">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6E7BA980" w14:textId="228EA090" w:rsidR="005B2456" w:rsidRDefault="005B2456" w:rsidP="005B2456">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19229667" w14:textId="370FF8BE" w:rsidR="005B2456" w:rsidRDefault="005B2456" w:rsidP="005B2456">
            <w:pPr>
              <w:jc w:val="both"/>
              <w:rPr>
                <w:rFonts w:eastAsia="Times New Roman" w:cstheme="minorHAnsi"/>
                <w:sz w:val="20"/>
                <w:szCs w:val="20"/>
                <w:lang w:eastAsia="zh-CN"/>
              </w:rPr>
            </w:pPr>
            <w:r w:rsidRPr="00CC5C57">
              <w:rPr>
                <w:rFonts w:eastAsia="Times New Roman" w:cstheme="minorHAnsi"/>
                <w:sz w:val="20"/>
                <w:szCs w:val="20"/>
                <w:lang w:eastAsia="zh-CN"/>
              </w:rPr>
              <w:t>CDP</w:t>
            </w:r>
          </w:p>
        </w:tc>
        <w:tc>
          <w:tcPr>
            <w:tcW w:w="2696" w:type="dxa"/>
            <w:noWrap/>
          </w:tcPr>
          <w:p w14:paraId="523C2D23" w14:textId="2155BB77" w:rsidR="005B2456" w:rsidRDefault="005B2456" w:rsidP="005B2456">
            <w:pPr>
              <w:jc w:val="both"/>
              <w:rPr>
                <w:rFonts w:eastAsia="Times New Roman" w:cstheme="minorHAnsi"/>
                <w:sz w:val="20"/>
                <w:szCs w:val="20"/>
                <w:lang w:eastAsia="zh-CN"/>
              </w:rPr>
            </w:pPr>
            <w:r w:rsidRPr="000A655A">
              <w:rPr>
                <w:rFonts w:eastAsia="Times New Roman" w:cstheme="minorHAnsi"/>
                <w:sz w:val="20"/>
                <w:szCs w:val="20"/>
                <w:lang w:eastAsia="zh-CN"/>
              </w:rPr>
              <w:t>XML over HTTP</w:t>
            </w:r>
          </w:p>
        </w:tc>
      </w:tr>
      <w:tr w:rsidR="005B2456" w:rsidRPr="00F32BD5" w14:paraId="6A22970C" w14:textId="77777777" w:rsidTr="00F9716B">
        <w:trPr>
          <w:trHeight w:val="285"/>
          <w:jc w:val="center"/>
        </w:trPr>
        <w:tc>
          <w:tcPr>
            <w:tcW w:w="690" w:type="dxa"/>
          </w:tcPr>
          <w:p w14:paraId="0AB2E65D" w14:textId="3E332B2B" w:rsidR="005B2456" w:rsidRDefault="00E541E4" w:rsidP="005B2456">
            <w:pPr>
              <w:jc w:val="both"/>
              <w:rPr>
                <w:rFonts w:eastAsia="Times New Roman" w:cstheme="minorHAnsi"/>
                <w:sz w:val="20"/>
                <w:szCs w:val="20"/>
                <w:lang w:eastAsia="zh-CN"/>
              </w:rPr>
            </w:pPr>
            <w:r>
              <w:rPr>
                <w:rFonts w:eastAsia="Times New Roman" w:cstheme="minorHAnsi"/>
                <w:sz w:val="20"/>
                <w:szCs w:val="20"/>
                <w:lang w:eastAsia="zh-CN"/>
              </w:rPr>
              <w:t>4</w:t>
            </w:r>
          </w:p>
        </w:tc>
        <w:tc>
          <w:tcPr>
            <w:tcW w:w="987" w:type="dxa"/>
          </w:tcPr>
          <w:p w14:paraId="0C3C28F3" w14:textId="34B8D594" w:rsidR="005B2456" w:rsidRPr="00B93859" w:rsidRDefault="005B2456" w:rsidP="005B2456">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7AFB975D" w14:textId="5DB1661E" w:rsidR="005B2456" w:rsidRDefault="005B2456" w:rsidP="005B2456">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20EAC79E" w14:textId="072586EB" w:rsidR="005B2456" w:rsidRDefault="005B2456" w:rsidP="005B2456">
            <w:pPr>
              <w:jc w:val="both"/>
              <w:rPr>
                <w:rFonts w:eastAsia="Times New Roman" w:cstheme="minorHAnsi"/>
                <w:sz w:val="20"/>
                <w:szCs w:val="20"/>
                <w:lang w:eastAsia="zh-CN"/>
              </w:rPr>
            </w:pPr>
            <w:r w:rsidRPr="00CC5C57">
              <w:rPr>
                <w:rFonts w:eastAsia="Times New Roman" w:cstheme="minorHAnsi"/>
                <w:sz w:val="20"/>
                <w:szCs w:val="20"/>
                <w:lang w:eastAsia="zh-CN"/>
              </w:rPr>
              <w:t>CRI</w:t>
            </w:r>
          </w:p>
        </w:tc>
        <w:tc>
          <w:tcPr>
            <w:tcW w:w="2696" w:type="dxa"/>
            <w:noWrap/>
          </w:tcPr>
          <w:p w14:paraId="7BD39525" w14:textId="77777777" w:rsidR="005B2456" w:rsidRPr="000A655A" w:rsidRDefault="005B2456" w:rsidP="005B2456">
            <w:pPr>
              <w:spacing w:after="0" w:line="240" w:lineRule="auto"/>
              <w:jc w:val="both"/>
              <w:rPr>
                <w:rFonts w:eastAsia="Times New Roman" w:cstheme="minorHAnsi"/>
                <w:sz w:val="20"/>
                <w:szCs w:val="20"/>
                <w:lang w:eastAsia="zh-CN"/>
              </w:rPr>
            </w:pPr>
            <w:r w:rsidRPr="000A655A">
              <w:rPr>
                <w:rFonts w:eastAsia="Times New Roman" w:cstheme="minorHAnsi"/>
                <w:sz w:val="20"/>
                <w:szCs w:val="20"/>
                <w:lang w:eastAsia="zh-CN"/>
              </w:rPr>
              <w:t>Java API</w:t>
            </w:r>
          </w:p>
          <w:p w14:paraId="0772D92F" w14:textId="77777777" w:rsidR="005B2456" w:rsidRDefault="005B2456" w:rsidP="005B2456">
            <w:pPr>
              <w:jc w:val="both"/>
              <w:rPr>
                <w:rFonts w:eastAsia="Times New Roman" w:cstheme="minorHAnsi"/>
                <w:sz w:val="20"/>
                <w:szCs w:val="20"/>
                <w:lang w:eastAsia="zh-CN"/>
              </w:rPr>
            </w:pPr>
          </w:p>
        </w:tc>
      </w:tr>
      <w:tr w:rsidR="005B2456" w:rsidRPr="00F32BD5" w14:paraId="6AB28703" w14:textId="77777777" w:rsidTr="00F9716B">
        <w:trPr>
          <w:trHeight w:val="285"/>
          <w:jc w:val="center"/>
        </w:trPr>
        <w:tc>
          <w:tcPr>
            <w:tcW w:w="690" w:type="dxa"/>
          </w:tcPr>
          <w:p w14:paraId="3D5662B0" w14:textId="4C0BDFBF" w:rsidR="005B2456" w:rsidRDefault="00E541E4" w:rsidP="005B2456">
            <w:pPr>
              <w:jc w:val="both"/>
              <w:rPr>
                <w:rFonts w:eastAsia="Times New Roman" w:cstheme="minorHAnsi"/>
                <w:sz w:val="20"/>
                <w:szCs w:val="20"/>
                <w:lang w:eastAsia="zh-CN"/>
              </w:rPr>
            </w:pPr>
            <w:r>
              <w:rPr>
                <w:rFonts w:eastAsia="Times New Roman" w:cstheme="minorHAnsi"/>
                <w:sz w:val="20"/>
                <w:szCs w:val="20"/>
                <w:lang w:eastAsia="zh-CN"/>
              </w:rPr>
              <w:t>5</w:t>
            </w:r>
          </w:p>
        </w:tc>
        <w:tc>
          <w:tcPr>
            <w:tcW w:w="987" w:type="dxa"/>
          </w:tcPr>
          <w:p w14:paraId="3614C46B" w14:textId="6AF805A4" w:rsidR="005B2456" w:rsidRPr="00B93859" w:rsidRDefault="005B2456" w:rsidP="005B2456">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55C0057A" w14:textId="2AA0BE58" w:rsidR="005B2456" w:rsidRDefault="005B2456" w:rsidP="005B2456">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429EF389" w14:textId="1E12E68A" w:rsidR="005B2456" w:rsidRDefault="005B2456" w:rsidP="005B2456">
            <w:pPr>
              <w:jc w:val="both"/>
              <w:rPr>
                <w:rFonts w:eastAsia="Times New Roman" w:cstheme="minorHAnsi"/>
                <w:sz w:val="20"/>
                <w:szCs w:val="20"/>
                <w:lang w:eastAsia="zh-CN"/>
              </w:rPr>
            </w:pPr>
            <w:r w:rsidRPr="00CC5C57">
              <w:rPr>
                <w:rFonts w:eastAsia="Times New Roman" w:cstheme="minorHAnsi"/>
                <w:sz w:val="20"/>
                <w:szCs w:val="20"/>
                <w:lang w:eastAsia="zh-CN"/>
              </w:rPr>
              <w:t>CWS</w:t>
            </w:r>
          </w:p>
        </w:tc>
        <w:tc>
          <w:tcPr>
            <w:tcW w:w="2696" w:type="dxa"/>
            <w:noWrap/>
          </w:tcPr>
          <w:p w14:paraId="5E1DCE84" w14:textId="67BBFE9D" w:rsidR="005B2456" w:rsidRDefault="005B2456" w:rsidP="005B2456">
            <w:pPr>
              <w:jc w:val="both"/>
              <w:rPr>
                <w:rFonts w:eastAsia="Times New Roman" w:cstheme="minorHAnsi"/>
                <w:sz w:val="20"/>
                <w:szCs w:val="20"/>
                <w:lang w:eastAsia="zh-CN"/>
              </w:rPr>
            </w:pPr>
            <w:r w:rsidRPr="000A655A">
              <w:rPr>
                <w:rFonts w:eastAsia="Times New Roman" w:cstheme="minorHAnsi"/>
                <w:sz w:val="20"/>
                <w:szCs w:val="20"/>
                <w:lang w:eastAsia="zh-CN"/>
              </w:rPr>
              <w:t>FTP (File)</w:t>
            </w:r>
          </w:p>
        </w:tc>
      </w:tr>
      <w:tr w:rsidR="005B2456" w:rsidRPr="00F32BD5" w14:paraId="7FA70BB2" w14:textId="77777777" w:rsidTr="00F9716B">
        <w:trPr>
          <w:trHeight w:val="285"/>
          <w:jc w:val="center"/>
        </w:trPr>
        <w:tc>
          <w:tcPr>
            <w:tcW w:w="690" w:type="dxa"/>
          </w:tcPr>
          <w:p w14:paraId="543F81C4" w14:textId="7E937507" w:rsidR="005B2456" w:rsidRDefault="00E541E4" w:rsidP="005B2456">
            <w:pPr>
              <w:jc w:val="both"/>
              <w:rPr>
                <w:rFonts w:eastAsia="Times New Roman" w:cstheme="minorHAnsi"/>
                <w:sz w:val="20"/>
                <w:szCs w:val="20"/>
                <w:lang w:eastAsia="zh-CN"/>
              </w:rPr>
            </w:pPr>
            <w:r>
              <w:rPr>
                <w:rFonts w:eastAsia="Times New Roman" w:cstheme="minorHAnsi"/>
                <w:sz w:val="20"/>
                <w:szCs w:val="20"/>
                <w:lang w:eastAsia="zh-CN"/>
              </w:rPr>
              <w:t>6</w:t>
            </w:r>
          </w:p>
        </w:tc>
        <w:tc>
          <w:tcPr>
            <w:tcW w:w="987" w:type="dxa"/>
          </w:tcPr>
          <w:p w14:paraId="23620C74" w14:textId="47FD478F" w:rsidR="005B2456" w:rsidRPr="00B93859" w:rsidRDefault="005B2456" w:rsidP="005B2456">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0384863A" w14:textId="73B30850" w:rsidR="005B2456" w:rsidRDefault="005B2456" w:rsidP="005B2456">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0E1E0882" w14:textId="16321B21" w:rsidR="005B2456" w:rsidRDefault="005B2456" w:rsidP="005B2456">
            <w:pPr>
              <w:jc w:val="both"/>
              <w:rPr>
                <w:rFonts w:eastAsia="Times New Roman" w:cstheme="minorHAnsi"/>
                <w:sz w:val="20"/>
                <w:szCs w:val="20"/>
                <w:lang w:eastAsia="zh-CN"/>
              </w:rPr>
            </w:pPr>
            <w:r w:rsidRPr="00CC5C57">
              <w:rPr>
                <w:rFonts w:eastAsia="Times New Roman" w:cstheme="minorHAnsi"/>
                <w:sz w:val="20"/>
                <w:szCs w:val="20"/>
                <w:lang w:eastAsia="zh-CN"/>
              </w:rPr>
              <w:t>CWS</w:t>
            </w:r>
          </w:p>
        </w:tc>
        <w:tc>
          <w:tcPr>
            <w:tcW w:w="2696" w:type="dxa"/>
            <w:noWrap/>
          </w:tcPr>
          <w:p w14:paraId="78BB0B72" w14:textId="3223A8E6" w:rsidR="005B2456" w:rsidRDefault="005B2456" w:rsidP="005B2456">
            <w:pPr>
              <w:jc w:val="both"/>
              <w:rPr>
                <w:rFonts w:eastAsia="Times New Roman" w:cstheme="minorHAnsi"/>
                <w:sz w:val="20"/>
                <w:szCs w:val="20"/>
                <w:lang w:eastAsia="zh-CN"/>
              </w:rPr>
            </w:pPr>
            <w:r w:rsidRPr="000A655A">
              <w:rPr>
                <w:rFonts w:eastAsia="Times New Roman" w:cstheme="minorHAnsi"/>
                <w:sz w:val="20"/>
                <w:szCs w:val="20"/>
                <w:lang w:eastAsia="zh-CN"/>
              </w:rPr>
              <w:t>SOAP</w:t>
            </w:r>
          </w:p>
        </w:tc>
      </w:tr>
      <w:tr w:rsidR="005B2456" w:rsidRPr="00F32BD5" w14:paraId="6E82060C" w14:textId="77777777" w:rsidTr="00F9716B">
        <w:trPr>
          <w:trHeight w:val="285"/>
          <w:jc w:val="center"/>
        </w:trPr>
        <w:tc>
          <w:tcPr>
            <w:tcW w:w="690" w:type="dxa"/>
          </w:tcPr>
          <w:p w14:paraId="611248FD" w14:textId="79FD9B27" w:rsidR="005B2456" w:rsidRDefault="00E541E4" w:rsidP="005B2456">
            <w:pPr>
              <w:jc w:val="both"/>
              <w:rPr>
                <w:rFonts w:eastAsia="Times New Roman" w:cstheme="minorHAnsi"/>
                <w:sz w:val="20"/>
                <w:szCs w:val="20"/>
                <w:lang w:eastAsia="zh-CN"/>
              </w:rPr>
            </w:pPr>
            <w:r>
              <w:rPr>
                <w:rFonts w:eastAsia="Times New Roman" w:cstheme="minorHAnsi"/>
                <w:sz w:val="20"/>
                <w:szCs w:val="20"/>
                <w:lang w:eastAsia="zh-CN"/>
              </w:rPr>
              <w:t>7</w:t>
            </w:r>
          </w:p>
        </w:tc>
        <w:tc>
          <w:tcPr>
            <w:tcW w:w="987" w:type="dxa"/>
          </w:tcPr>
          <w:p w14:paraId="1586FF15" w14:textId="0925E46C" w:rsidR="005B2456" w:rsidRPr="00B93859" w:rsidRDefault="005B2456" w:rsidP="005B2456">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76F4950E" w14:textId="23076C7D" w:rsidR="005B2456" w:rsidRDefault="005B2456" w:rsidP="005B2456">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20071E6B" w14:textId="1340FE0A" w:rsidR="005B2456" w:rsidRDefault="005B2456" w:rsidP="005B2456">
            <w:pPr>
              <w:jc w:val="both"/>
              <w:rPr>
                <w:rFonts w:eastAsia="Times New Roman" w:cstheme="minorHAnsi"/>
                <w:sz w:val="20"/>
                <w:szCs w:val="20"/>
                <w:lang w:eastAsia="zh-CN"/>
              </w:rPr>
            </w:pPr>
            <w:r w:rsidRPr="00CC5C57">
              <w:rPr>
                <w:rFonts w:eastAsia="Times New Roman" w:cstheme="minorHAnsi"/>
                <w:sz w:val="20"/>
                <w:szCs w:val="20"/>
                <w:lang w:eastAsia="zh-CN"/>
              </w:rPr>
              <w:t>DP9</w:t>
            </w:r>
          </w:p>
        </w:tc>
        <w:tc>
          <w:tcPr>
            <w:tcW w:w="2696" w:type="dxa"/>
            <w:noWrap/>
          </w:tcPr>
          <w:p w14:paraId="0270F386" w14:textId="08931DCD" w:rsidR="005B2456" w:rsidRDefault="005B2456" w:rsidP="005B2456">
            <w:pPr>
              <w:jc w:val="both"/>
              <w:rPr>
                <w:rFonts w:eastAsia="Times New Roman" w:cstheme="minorHAnsi"/>
                <w:sz w:val="20"/>
                <w:szCs w:val="20"/>
                <w:lang w:eastAsia="zh-CN"/>
              </w:rPr>
            </w:pPr>
            <w:r w:rsidRPr="000A655A">
              <w:rPr>
                <w:rFonts w:eastAsia="Times New Roman" w:cstheme="minorHAnsi"/>
                <w:sz w:val="20"/>
                <w:szCs w:val="20"/>
                <w:lang w:eastAsia="zh-CN"/>
              </w:rPr>
              <w:t>SOAP</w:t>
            </w:r>
          </w:p>
        </w:tc>
      </w:tr>
      <w:tr w:rsidR="00BD230F" w:rsidRPr="00F32BD5" w14:paraId="2C02131B" w14:textId="77777777" w:rsidTr="00F9716B">
        <w:trPr>
          <w:trHeight w:val="285"/>
          <w:jc w:val="center"/>
        </w:trPr>
        <w:tc>
          <w:tcPr>
            <w:tcW w:w="690" w:type="dxa"/>
          </w:tcPr>
          <w:p w14:paraId="3B06BAEF" w14:textId="2A7AB410" w:rsidR="00BD230F" w:rsidRDefault="00BD230F" w:rsidP="00BD230F">
            <w:pPr>
              <w:jc w:val="both"/>
              <w:rPr>
                <w:rFonts w:eastAsia="Times New Roman" w:cstheme="minorHAnsi"/>
                <w:sz w:val="20"/>
                <w:szCs w:val="20"/>
                <w:lang w:eastAsia="zh-CN"/>
              </w:rPr>
            </w:pPr>
            <w:r>
              <w:rPr>
                <w:rFonts w:eastAsia="Times New Roman" w:cstheme="minorHAnsi"/>
                <w:sz w:val="20"/>
                <w:szCs w:val="20"/>
                <w:lang w:eastAsia="zh-CN"/>
              </w:rPr>
              <w:t>8</w:t>
            </w:r>
          </w:p>
        </w:tc>
        <w:tc>
          <w:tcPr>
            <w:tcW w:w="987" w:type="dxa"/>
          </w:tcPr>
          <w:p w14:paraId="0C3E4176" w14:textId="77777777" w:rsidR="00BD230F" w:rsidRPr="00B93859" w:rsidRDefault="00BD230F" w:rsidP="00BD230F">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4B620F27" w14:textId="77777777" w:rsidR="00BD230F" w:rsidRDefault="00BD230F" w:rsidP="00BD230F">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0BEC295B" w14:textId="31EAAFA3" w:rsidR="00BD230F" w:rsidRDefault="00BD230F" w:rsidP="00BD230F">
            <w:pPr>
              <w:jc w:val="both"/>
              <w:rPr>
                <w:rFonts w:eastAsia="Times New Roman" w:cstheme="minorHAnsi"/>
                <w:sz w:val="20"/>
                <w:szCs w:val="20"/>
                <w:lang w:eastAsia="zh-CN"/>
              </w:rPr>
            </w:pPr>
            <w:r>
              <w:rPr>
                <w:rFonts w:eastAsia="Times New Roman" w:cstheme="minorHAnsi"/>
                <w:sz w:val="20"/>
                <w:szCs w:val="20"/>
                <w:lang w:eastAsia="zh-CN"/>
              </w:rPr>
              <w:t>ENUM</w:t>
            </w:r>
          </w:p>
        </w:tc>
        <w:tc>
          <w:tcPr>
            <w:tcW w:w="2696" w:type="dxa"/>
            <w:noWrap/>
          </w:tcPr>
          <w:p w14:paraId="7DFB47E5" w14:textId="34E9863E" w:rsidR="00BD230F" w:rsidRDefault="00BD230F" w:rsidP="00BD230F">
            <w:pPr>
              <w:jc w:val="both"/>
              <w:rPr>
                <w:rFonts w:eastAsia="Times New Roman" w:cstheme="minorHAnsi"/>
                <w:sz w:val="20"/>
                <w:szCs w:val="20"/>
                <w:lang w:eastAsia="zh-CN"/>
              </w:rPr>
            </w:pPr>
            <w:r>
              <w:rPr>
                <w:rFonts w:eastAsia="Times New Roman" w:cstheme="minorHAnsi"/>
                <w:sz w:val="20"/>
                <w:szCs w:val="20"/>
                <w:lang w:eastAsia="zh-CN"/>
              </w:rPr>
              <w:t>SOAP</w:t>
            </w:r>
          </w:p>
        </w:tc>
      </w:tr>
      <w:tr w:rsidR="005B2456" w:rsidRPr="00F32BD5" w14:paraId="2FA4B935" w14:textId="77777777" w:rsidTr="00F9716B">
        <w:trPr>
          <w:trHeight w:val="285"/>
          <w:jc w:val="center"/>
        </w:trPr>
        <w:tc>
          <w:tcPr>
            <w:tcW w:w="690" w:type="dxa"/>
          </w:tcPr>
          <w:p w14:paraId="037C710E" w14:textId="11363310" w:rsidR="005B2456" w:rsidRDefault="00E541E4" w:rsidP="005B2456">
            <w:pPr>
              <w:jc w:val="both"/>
              <w:rPr>
                <w:rFonts w:eastAsia="Times New Roman" w:cstheme="minorHAnsi"/>
                <w:sz w:val="20"/>
                <w:szCs w:val="20"/>
                <w:lang w:eastAsia="zh-CN"/>
              </w:rPr>
            </w:pPr>
            <w:r>
              <w:rPr>
                <w:rFonts w:eastAsia="Times New Roman" w:cstheme="minorHAnsi"/>
                <w:sz w:val="20"/>
                <w:szCs w:val="20"/>
                <w:lang w:eastAsia="zh-CN"/>
              </w:rPr>
              <w:t>9</w:t>
            </w:r>
          </w:p>
        </w:tc>
        <w:tc>
          <w:tcPr>
            <w:tcW w:w="987" w:type="dxa"/>
          </w:tcPr>
          <w:p w14:paraId="5809E819" w14:textId="52032CF0" w:rsidR="005B2456" w:rsidRPr="00B93859" w:rsidRDefault="005B2456" w:rsidP="005B2456">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0F19E1E6" w14:textId="38F9466D" w:rsidR="005B2456" w:rsidRDefault="005B2456" w:rsidP="005B2456">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6EFBEDB9" w14:textId="62B16E27" w:rsidR="005B2456" w:rsidRDefault="005B2456" w:rsidP="005B2456">
            <w:pPr>
              <w:jc w:val="both"/>
              <w:rPr>
                <w:rFonts w:eastAsia="Times New Roman" w:cstheme="minorHAnsi"/>
                <w:sz w:val="20"/>
                <w:szCs w:val="20"/>
                <w:lang w:eastAsia="zh-CN"/>
              </w:rPr>
            </w:pPr>
            <w:r w:rsidRPr="00CC5C57">
              <w:rPr>
                <w:rFonts w:eastAsia="Times New Roman" w:cstheme="minorHAnsi"/>
                <w:sz w:val="20"/>
                <w:szCs w:val="20"/>
                <w:lang w:eastAsia="zh-CN"/>
              </w:rPr>
              <w:t>FMS</w:t>
            </w:r>
          </w:p>
        </w:tc>
        <w:tc>
          <w:tcPr>
            <w:tcW w:w="2696" w:type="dxa"/>
            <w:noWrap/>
          </w:tcPr>
          <w:p w14:paraId="76CB12FE" w14:textId="506A60E3" w:rsidR="005B2456" w:rsidRDefault="005B2456" w:rsidP="005B2456">
            <w:pPr>
              <w:jc w:val="both"/>
              <w:rPr>
                <w:rFonts w:eastAsia="Times New Roman" w:cstheme="minorHAnsi"/>
                <w:sz w:val="20"/>
                <w:szCs w:val="20"/>
                <w:lang w:eastAsia="zh-CN"/>
              </w:rPr>
            </w:pPr>
            <w:r w:rsidRPr="000A655A">
              <w:rPr>
                <w:rFonts w:eastAsia="Times New Roman" w:cstheme="minorHAnsi"/>
                <w:sz w:val="20"/>
                <w:szCs w:val="20"/>
                <w:lang w:eastAsia="zh-CN"/>
              </w:rPr>
              <w:t>DB Connection</w:t>
            </w:r>
          </w:p>
        </w:tc>
      </w:tr>
      <w:tr w:rsidR="005B2456" w:rsidRPr="00F32BD5" w14:paraId="15483511" w14:textId="77777777" w:rsidTr="00F9716B">
        <w:trPr>
          <w:trHeight w:val="285"/>
          <w:jc w:val="center"/>
        </w:trPr>
        <w:tc>
          <w:tcPr>
            <w:tcW w:w="690" w:type="dxa"/>
          </w:tcPr>
          <w:p w14:paraId="7947FC5E" w14:textId="6751A515" w:rsidR="005B2456" w:rsidRDefault="00E541E4" w:rsidP="005B2456">
            <w:pPr>
              <w:jc w:val="both"/>
              <w:rPr>
                <w:rFonts w:eastAsia="Times New Roman" w:cstheme="minorHAnsi"/>
                <w:sz w:val="20"/>
                <w:szCs w:val="20"/>
                <w:lang w:eastAsia="zh-CN"/>
              </w:rPr>
            </w:pPr>
            <w:r>
              <w:rPr>
                <w:rFonts w:eastAsia="Times New Roman" w:cstheme="minorHAnsi"/>
                <w:sz w:val="20"/>
                <w:szCs w:val="20"/>
                <w:lang w:eastAsia="zh-CN"/>
              </w:rPr>
              <w:t>10</w:t>
            </w:r>
          </w:p>
        </w:tc>
        <w:tc>
          <w:tcPr>
            <w:tcW w:w="987" w:type="dxa"/>
          </w:tcPr>
          <w:p w14:paraId="59A9A86B" w14:textId="77777777" w:rsidR="005B2456" w:rsidRPr="00B93859" w:rsidRDefault="005B2456" w:rsidP="005B2456">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5CAEFDE4" w14:textId="77777777" w:rsidR="005B2456" w:rsidRDefault="005B2456" w:rsidP="005B2456">
            <w:pPr>
              <w:jc w:val="both"/>
              <w:rPr>
                <w:rFonts w:eastAsia="Times New Roman" w:cstheme="minorHAnsi"/>
                <w:sz w:val="20"/>
                <w:szCs w:val="20"/>
                <w:lang w:eastAsia="zh-CN"/>
              </w:rPr>
            </w:pPr>
            <w:r>
              <w:rPr>
                <w:rFonts w:eastAsia="Times New Roman" w:cstheme="minorHAnsi"/>
                <w:sz w:val="20"/>
                <w:szCs w:val="20"/>
                <w:lang w:eastAsia="zh-CN"/>
              </w:rPr>
              <w:t>NEI</w:t>
            </w:r>
          </w:p>
        </w:tc>
        <w:tc>
          <w:tcPr>
            <w:tcW w:w="3200" w:type="dxa"/>
            <w:noWrap/>
          </w:tcPr>
          <w:p w14:paraId="404EF8AF" w14:textId="77777777" w:rsidR="005B2456" w:rsidRDefault="005B2456" w:rsidP="005B2456">
            <w:pPr>
              <w:jc w:val="both"/>
              <w:rPr>
                <w:rFonts w:eastAsia="Times New Roman" w:cstheme="minorHAnsi"/>
                <w:sz w:val="20"/>
                <w:szCs w:val="20"/>
                <w:lang w:eastAsia="zh-CN"/>
              </w:rPr>
            </w:pPr>
            <w:r>
              <w:rPr>
                <w:rFonts w:eastAsia="Times New Roman" w:cstheme="minorHAnsi"/>
                <w:sz w:val="20"/>
                <w:szCs w:val="20"/>
                <w:lang w:eastAsia="zh-CN"/>
              </w:rPr>
              <w:t>ISM</w:t>
            </w:r>
          </w:p>
        </w:tc>
        <w:tc>
          <w:tcPr>
            <w:tcW w:w="2696" w:type="dxa"/>
            <w:noWrap/>
          </w:tcPr>
          <w:p w14:paraId="30A717C9" w14:textId="77777777" w:rsidR="005B2456" w:rsidRDefault="005B2456" w:rsidP="005B2456">
            <w:pPr>
              <w:jc w:val="both"/>
              <w:rPr>
                <w:rFonts w:eastAsia="Times New Roman" w:cstheme="minorHAnsi"/>
                <w:sz w:val="20"/>
                <w:szCs w:val="20"/>
                <w:lang w:eastAsia="zh-CN"/>
              </w:rPr>
            </w:pPr>
            <w:r>
              <w:rPr>
                <w:rFonts w:eastAsia="Times New Roman" w:cstheme="minorHAnsi"/>
                <w:sz w:val="20"/>
                <w:szCs w:val="20"/>
                <w:lang w:eastAsia="zh-CN"/>
              </w:rPr>
              <w:t>SOAP</w:t>
            </w:r>
          </w:p>
        </w:tc>
      </w:tr>
      <w:tr w:rsidR="00BD230F" w:rsidRPr="00F32BD5" w14:paraId="0E0EE27E" w14:textId="77777777" w:rsidTr="00F9716B">
        <w:trPr>
          <w:trHeight w:val="285"/>
          <w:jc w:val="center"/>
        </w:trPr>
        <w:tc>
          <w:tcPr>
            <w:tcW w:w="690" w:type="dxa"/>
          </w:tcPr>
          <w:p w14:paraId="1BF8736A" w14:textId="42370047" w:rsidR="00BD230F" w:rsidRDefault="00E541E4" w:rsidP="00BD230F">
            <w:pPr>
              <w:jc w:val="both"/>
              <w:rPr>
                <w:rFonts w:eastAsia="Times New Roman" w:cstheme="minorHAnsi"/>
                <w:sz w:val="20"/>
                <w:szCs w:val="20"/>
                <w:lang w:eastAsia="zh-CN"/>
              </w:rPr>
            </w:pPr>
            <w:r>
              <w:rPr>
                <w:rFonts w:eastAsia="Times New Roman" w:cstheme="minorHAnsi"/>
                <w:sz w:val="20"/>
                <w:szCs w:val="20"/>
                <w:lang w:eastAsia="zh-CN"/>
              </w:rPr>
              <w:t>11</w:t>
            </w:r>
          </w:p>
        </w:tc>
        <w:tc>
          <w:tcPr>
            <w:tcW w:w="987" w:type="dxa"/>
          </w:tcPr>
          <w:p w14:paraId="25706F45" w14:textId="4E7DC2A7" w:rsidR="00BD230F" w:rsidRPr="00B93859" w:rsidRDefault="00BD230F" w:rsidP="00BD230F">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656961A9" w14:textId="69D992E1" w:rsidR="00BD230F" w:rsidRDefault="00BD230F" w:rsidP="00BD230F">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16D4880F" w14:textId="7681BD4C" w:rsidR="00BD230F" w:rsidRDefault="00BD230F" w:rsidP="00BD230F">
            <w:pPr>
              <w:jc w:val="both"/>
              <w:rPr>
                <w:rFonts w:eastAsia="Times New Roman" w:cstheme="minorHAnsi"/>
                <w:sz w:val="20"/>
                <w:szCs w:val="20"/>
                <w:lang w:eastAsia="zh-CN"/>
              </w:rPr>
            </w:pPr>
            <w:r w:rsidRPr="00CC5C57">
              <w:rPr>
                <w:rFonts w:eastAsia="Times New Roman" w:cstheme="minorHAnsi"/>
                <w:sz w:val="20"/>
                <w:szCs w:val="20"/>
                <w:lang w:eastAsia="zh-CN"/>
              </w:rPr>
              <w:t>MYSMART</w:t>
            </w:r>
          </w:p>
        </w:tc>
        <w:tc>
          <w:tcPr>
            <w:tcW w:w="2696" w:type="dxa"/>
            <w:noWrap/>
          </w:tcPr>
          <w:p w14:paraId="02CD3DD3" w14:textId="77777777" w:rsidR="00BD230F" w:rsidRPr="000A655A" w:rsidRDefault="00BD230F" w:rsidP="00BD230F">
            <w:pPr>
              <w:spacing w:after="0" w:line="240" w:lineRule="auto"/>
              <w:jc w:val="both"/>
              <w:rPr>
                <w:rFonts w:eastAsia="Times New Roman" w:cstheme="minorHAnsi"/>
                <w:sz w:val="20"/>
                <w:szCs w:val="20"/>
                <w:lang w:eastAsia="zh-CN"/>
              </w:rPr>
            </w:pPr>
            <w:r w:rsidRPr="000A655A">
              <w:rPr>
                <w:rFonts w:eastAsia="Times New Roman" w:cstheme="minorHAnsi"/>
                <w:sz w:val="20"/>
                <w:szCs w:val="20"/>
                <w:lang w:eastAsia="zh-CN"/>
              </w:rPr>
              <w:t>FTP (File)</w:t>
            </w:r>
          </w:p>
          <w:p w14:paraId="7546E277" w14:textId="77777777" w:rsidR="00BD230F" w:rsidRDefault="00BD230F" w:rsidP="00BD230F">
            <w:pPr>
              <w:jc w:val="both"/>
              <w:rPr>
                <w:rFonts w:eastAsia="Times New Roman" w:cstheme="minorHAnsi"/>
                <w:sz w:val="20"/>
                <w:szCs w:val="20"/>
                <w:lang w:eastAsia="zh-CN"/>
              </w:rPr>
            </w:pPr>
          </w:p>
        </w:tc>
      </w:tr>
      <w:tr w:rsidR="00BD230F" w:rsidRPr="00F32BD5" w14:paraId="7D10DBE9" w14:textId="77777777" w:rsidTr="00F9716B">
        <w:trPr>
          <w:trHeight w:val="285"/>
          <w:jc w:val="center"/>
        </w:trPr>
        <w:tc>
          <w:tcPr>
            <w:tcW w:w="690" w:type="dxa"/>
          </w:tcPr>
          <w:p w14:paraId="7316D0AB" w14:textId="531281FA" w:rsidR="00BD230F" w:rsidRDefault="00E541E4" w:rsidP="00BD230F">
            <w:pPr>
              <w:jc w:val="both"/>
              <w:rPr>
                <w:rFonts w:eastAsia="Times New Roman" w:cstheme="minorHAnsi"/>
                <w:sz w:val="20"/>
                <w:szCs w:val="20"/>
                <w:lang w:eastAsia="zh-CN"/>
              </w:rPr>
            </w:pPr>
            <w:r>
              <w:rPr>
                <w:rFonts w:eastAsia="Times New Roman" w:cstheme="minorHAnsi"/>
                <w:sz w:val="20"/>
                <w:szCs w:val="20"/>
                <w:lang w:eastAsia="zh-CN"/>
              </w:rPr>
              <w:t>12</w:t>
            </w:r>
          </w:p>
        </w:tc>
        <w:tc>
          <w:tcPr>
            <w:tcW w:w="987" w:type="dxa"/>
          </w:tcPr>
          <w:p w14:paraId="4D502FB9" w14:textId="37A8432E" w:rsidR="00BD230F" w:rsidRPr="00B93859" w:rsidRDefault="00BD230F" w:rsidP="00BD230F">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1843B2F0" w14:textId="145A0798" w:rsidR="00BD230F" w:rsidRDefault="00BD230F" w:rsidP="00BD230F">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783455C9" w14:textId="3FB959F6" w:rsidR="00BD230F" w:rsidRDefault="00BD230F" w:rsidP="00BD230F">
            <w:pPr>
              <w:jc w:val="both"/>
              <w:rPr>
                <w:rFonts w:eastAsia="Times New Roman" w:cstheme="minorHAnsi"/>
                <w:sz w:val="20"/>
                <w:szCs w:val="20"/>
                <w:lang w:eastAsia="zh-CN"/>
              </w:rPr>
            </w:pPr>
            <w:r w:rsidRPr="00CC5C57">
              <w:rPr>
                <w:rFonts w:eastAsia="Times New Roman" w:cstheme="minorHAnsi"/>
                <w:sz w:val="20"/>
                <w:szCs w:val="20"/>
                <w:lang w:eastAsia="zh-CN"/>
              </w:rPr>
              <w:t>O</w:t>
            </w:r>
            <w:r>
              <w:rPr>
                <w:rFonts w:eastAsia="Times New Roman" w:cstheme="minorHAnsi"/>
                <w:sz w:val="20"/>
                <w:szCs w:val="20"/>
                <w:lang w:eastAsia="zh-CN"/>
              </w:rPr>
              <w:t>NEOCS</w:t>
            </w:r>
          </w:p>
        </w:tc>
        <w:tc>
          <w:tcPr>
            <w:tcW w:w="2696" w:type="dxa"/>
            <w:noWrap/>
          </w:tcPr>
          <w:p w14:paraId="4C62BCC9" w14:textId="0A06A528" w:rsidR="00BD230F" w:rsidRDefault="00BD230F" w:rsidP="00BD230F">
            <w:pPr>
              <w:jc w:val="both"/>
              <w:rPr>
                <w:rFonts w:eastAsia="Times New Roman" w:cstheme="minorHAnsi"/>
                <w:sz w:val="20"/>
                <w:szCs w:val="20"/>
                <w:lang w:eastAsia="zh-CN"/>
              </w:rPr>
            </w:pPr>
            <w:r>
              <w:rPr>
                <w:rFonts w:eastAsia="Times New Roman" w:cstheme="minorHAnsi"/>
                <w:sz w:val="20"/>
                <w:szCs w:val="20"/>
                <w:lang w:eastAsia="zh-CN"/>
              </w:rPr>
              <w:t>WS</w:t>
            </w:r>
          </w:p>
        </w:tc>
      </w:tr>
      <w:tr w:rsidR="00BD230F" w:rsidRPr="00F32BD5" w14:paraId="34782E2D" w14:textId="77777777" w:rsidTr="00F9716B">
        <w:trPr>
          <w:trHeight w:val="285"/>
          <w:jc w:val="center"/>
        </w:trPr>
        <w:tc>
          <w:tcPr>
            <w:tcW w:w="690" w:type="dxa"/>
          </w:tcPr>
          <w:p w14:paraId="313B3FCE" w14:textId="08113A07" w:rsidR="00BD230F" w:rsidRDefault="00E541E4" w:rsidP="00BD230F">
            <w:pPr>
              <w:jc w:val="both"/>
              <w:rPr>
                <w:rFonts w:eastAsia="Times New Roman" w:cstheme="minorHAnsi"/>
                <w:sz w:val="20"/>
                <w:szCs w:val="20"/>
                <w:lang w:eastAsia="zh-CN"/>
              </w:rPr>
            </w:pPr>
            <w:r>
              <w:rPr>
                <w:rFonts w:eastAsia="Times New Roman" w:cstheme="minorHAnsi"/>
                <w:sz w:val="20"/>
                <w:szCs w:val="20"/>
                <w:lang w:eastAsia="zh-CN"/>
              </w:rPr>
              <w:t>13</w:t>
            </w:r>
          </w:p>
        </w:tc>
        <w:tc>
          <w:tcPr>
            <w:tcW w:w="987" w:type="dxa"/>
          </w:tcPr>
          <w:p w14:paraId="490B9CB9" w14:textId="4D261F5D" w:rsidR="00BD230F" w:rsidRPr="00B93859" w:rsidRDefault="00BD230F" w:rsidP="00BD230F">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5D884BB5" w14:textId="5CE220D1" w:rsidR="00BD230F" w:rsidRDefault="00BD230F" w:rsidP="00BD230F">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50CD4B2D" w14:textId="26C2FECD" w:rsidR="00BD230F" w:rsidRPr="00CC5C57" w:rsidRDefault="00BD230F" w:rsidP="00BD230F">
            <w:pPr>
              <w:jc w:val="both"/>
              <w:rPr>
                <w:rFonts w:eastAsia="Times New Roman" w:cstheme="minorHAnsi"/>
                <w:sz w:val="20"/>
                <w:szCs w:val="20"/>
                <w:lang w:eastAsia="zh-CN"/>
              </w:rPr>
            </w:pPr>
            <w:r w:rsidRPr="00CC5C57">
              <w:rPr>
                <w:rFonts w:eastAsia="Times New Roman" w:cstheme="minorHAnsi"/>
                <w:sz w:val="20"/>
                <w:szCs w:val="20"/>
                <w:lang w:eastAsia="zh-CN"/>
              </w:rPr>
              <w:t>OneNDS (NTHLR)</w:t>
            </w:r>
          </w:p>
        </w:tc>
        <w:tc>
          <w:tcPr>
            <w:tcW w:w="2696" w:type="dxa"/>
            <w:noWrap/>
          </w:tcPr>
          <w:p w14:paraId="4F5CC91A" w14:textId="4B0307B3" w:rsidR="00BD230F" w:rsidRDefault="00BD230F" w:rsidP="00BD230F">
            <w:pPr>
              <w:jc w:val="both"/>
              <w:rPr>
                <w:rFonts w:eastAsia="Times New Roman" w:cstheme="minorHAnsi"/>
                <w:sz w:val="20"/>
                <w:szCs w:val="20"/>
                <w:lang w:eastAsia="zh-CN"/>
              </w:rPr>
            </w:pPr>
            <w:r w:rsidRPr="000A655A">
              <w:rPr>
                <w:rFonts w:eastAsia="Times New Roman" w:cstheme="minorHAnsi"/>
                <w:sz w:val="20"/>
                <w:szCs w:val="20"/>
                <w:lang w:eastAsia="zh-CN"/>
              </w:rPr>
              <w:t>SPML</w:t>
            </w:r>
          </w:p>
        </w:tc>
      </w:tr>
      <w:tr w:rsidR="00BD230F" w:rsidRPr="00F32BD5" w14:paraId="618989F6" w14:textId="77777777" w:rsidTr="00F9716B">
        <w:trPr>
          <w:trHeight w:val="285"/>
          <w:jc w:val="center"/>
        </w:trPr>
        <w:tc>
          <w:tcPr>
            <w:tcW w:w="690" w:type="dxa"/>
          </w:tcPr>
          <w:p w14:paraId="2F946927" w14:textId="17EBC8BB" w:rsidR="00BD230F" w:rsidRDefault="00E541E4" w:rsidP="00BD230F">
            <w:pPr>
              <w:jc w:val="both"/>
              <w:rPr>
                <w:rFonts w:eastAsia="Times New Roman" w:cstheme="minorHAnsi"/>
                <w:sz w:val="20"/>
                <w:szCs w:val="20"/>
                <w:lang w:eastAsia="zh-CN"/>
              </w:rPr>
            </w:pPr>
            <w:r>
              <w:rPr>
                <w:rFonts w:eastAsia="Times New Roman" w:cstheme="minorHAnsi"/>
                <w:sz w:val="20"/>
                <w:szCs w:val="20"/>
                <w:lang w:eastAsia="zh-CN"/>
              </w:rPr>
              <w:t>14</w:t>
            </w:r>
          </w:p>
        </w:tc>
        <w:tc>
          <w:tcPr>
            <w:tcW w:w="987" w:type="dxa"/>
          </w:tcPr>
          <w:p w14:paraId="6B92C938" w14:textId="4A8E22F4" w:rsidR="00BD230F" w:rsidRPr="00B93859" w:rsidRDefault="00BD230F" w:rsidP="00BD230F">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793E5131" w14:textId="6A11E085" w:rsidR="00BD230F" w:rsidRDefault="00BD230F" w:rsidP="00BD230F">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66BDBBB6" w14:textId="4B806B86" w:rsidR="00BD230F" w:rsidRPr="00CC5C57" w:rsidRDefault="002F5617" w:rsidP="00BD230F">
            <w:pPr>
              <w:jc w:val="both"/>
              <w:rPr>
                <w:rFonts w:eastAsia="Times New Roman" w:cstheme="minorHAnsi"/>
                <w:sz w:val="20"/>
                <w:szCs w:val="20"/>
                <w:lang w:eastAsia="zh-CN"/>
              </w:rPr>
            </w:pPr>
            <w:r>
              <w:rPr>
                <w:rFonts w:eastAsia="Times New Roman" w:cstheme="minorHAnsi"/>
                <w:sz w:val="20"/>
                <w:szCs w:val="20"/>
                <w:lang w:eastAsia="zh-CN"/>
              </w:rPr>
              <w:t>OPTIMA</w:t>
            </w:r>
          </w:p>
        </w:tc>
        <w:tc>
          <w:tcPr>
            <w:tcW w:w="2696" w:type="dxa"/>
            <w:noWrap/>
          </w:tcPr>
          <w:p w14:paraId="31EC8D17" w14:textId="4535C1DF" w:rsidR="00BD230F" w:rsidRDefault="00BD230F" w:rsidP="00BD230F">
            <w:pPr>
              <w:jc w:val="both"/>
              <w:rPr>
                <w:rFonts w:eastAsia="Times New Roman" w:cstheme="minorHAnsi"/>
                <w:sz w:val="20"/>
                <w:szCs w:val="20"/>
                <w:lang w:eastAsia="zh-CN"/>
              </w:rPr>
            </w:pPr>
            <w:r>
              <w:rPr>
                <w:rFonts w:eastAsia="Times New Roman" w:cstheme="minorHAnsi"/>
                <w:sz w:val="20"/>
                <w:szCs w:val="20"/>
                <w:lang w:eastAsia="zh-CN"/>
              </w:rPr>
              <w:t>REST (JSON)</w:t>
            </w:r>
          </w:p>
        </w:tc>
      </w:tr>
      <w:tr w:rsidR="00BD230F" w:rsidRPr="00F32BD5" w14:paraId="679E6FC9" w14:textId="77777777" w:rsidTr="00F9716B">
        <w:trPr>
          <w:trHeight w:val="285"/>
          <w:jc w:val="center"/>
        </w:trPr>
        <w:tc>
          <w:tcPr>
            <w:tcW w:w="690" w:type="dxa"/>
          </w:tcPr>
          <w:p w14:paraId="137706E4" w14:textId="18A9D95C" w:rsidR="00BD230F" w:rsidRDefault="00E541E4" w:rsidP="00BD230F">
            <w:pPr>
              <w:jc w:val="both"/>
              <w:rPr>
                <w:rFonts w:eastAsia="Times New Roman" w:cstheme="minorHAnsi"/>
                <w:sz w:val="20"/>
                <w:szCs w:val="20"/>
                <w:lang w:eastAsia="zh-CN"/>
              </w:rPr>
            </w:pPr>
            <w:r>
              <w:rPr>
                <w:rFonts w:eastAsia="Times New Roman" w:cstheme="minorHAnsi"/>
                <w:sz w:val="20"/>
                <w:szCs w:val="20"/>
                <w:lang w:eastAsia="zh-CN"/>
              </w:rPr>
              <w:t>15</w:t>
            </w:r>
          </w:p>
        </w:tc>
        <w:tc>
          <w:tcPr>
            <w:tcW w:w="987" w:type="dxa"/>
          </w:tcPr>
          <w:p w14:paraId="585015F8" w14:textId="333BF1E6" w:rsidR="00BD230F" w:rsidRPr="00B93859" w:rsidRDefault="00BD230F" w:rsidP="00BD230F">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1367AD54" w14:textId="25AD8310" w:rsidR="00BD230F" w:rsidRDefault="00BD230F" w:rsidP="00BD230F">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0B712804" w14:textId="4704648E" w:rsidR="00BD230F" w:rsidRPr="00CC5C57" w:rsidRDefault="00BD230F" w:rsidP="00BD230F">
            <w:pPr>
              <w:jc w:val="both"/>
              <w:rPr>
                <w:rFonts w:eastAsia="Times New Roman" w:cstheme="minorHAnsi"/>
                <w:sz w:val="20"/>
                <w:szCs w:val="20"/>
                <w:lang w:eastAsia="zh-CN"/>
              </w:rPr>
            </w:pPr>
            <w:r>
              <w:rPr>
                <w:rFonts w:eastAsia="Times New Roman" w:cstheme="minorHAnsi"/>
                <w:sz w:val="20"/>
                <w:szCs w:val="20"/>
                <w:lang w:eastAsia="zh-CN"/>
              </w:rPr>
              <w:t>SERVICE DESQ</w:t>
            </w:r>
          </w:p>
        </w:tc>
        <w:tc>
          <w:tcPr>
            <w:tcW w:w="2696" w:type="dxa"/>
            <w:noWrap/>
          </w:tcPr>
          <w:p w14:paraId="466E42FA" w14:textId="0E927607" w:rsidR="00BD230F" w:rsidRDefault="00BD230F" w:rsidP="00BD230F">
            <w:pPr>
              <w:jc w:val="both"/>
              <w:rPr>
                <w:rFonts w:eastAsia="Times New Roman" w:cstheme="minorHAnsi"/>
                <w:sz w:val="20"/>
                <w:szCs w:val="20"/>
                <w:lang w:eastAsia="zh-CN"/>
              </w:rPr>
            </w:pPr>
            <w:r>
              <w:rPr>
                <w:rFonts w:eastAsia="Times New Roman" w:cstheme="minorHAnsi"/>
                <w:sz w:val="20"/>
                <w:szCs w:val="20"/>
                <w:lang w:eastAsia="zh-CN"/>
              </w:rPr>
              <w:t>WS</w:t>
            </w:r>
          </w:p>
        </w:tc>
      </w:tr>
      <w:tr w:rsidR="005B2456" w:rsidRPr="00F32BD5" w14:paraId="12F155C7" w14:textId="77777777" w:rsidTr="00F9716B">
        <w:trPr>
          <w:trHeight w:val="285"/>
          <w:jc w:val="center"/>
        </w:trPr>
        <w:tc>
          <w:tcPr>
            <w:tcW w:w="690" w:type="dxa"/>
          </w:tcPr>
          <w:p w14:paraId="7DD40D58" w14:textId="23C6A73D" w:rsidR="005B2456" w:rsidRDefault="00E541E4" w:rsidP="005B2456">
            <w:pPr>
              <w:jc w:val="both"/>
              <w:rPr>
                <w:rFonts w:eastAsia="Times New Roman" w:cstheme="minorHAnsi"/>
                <w:sz w:val="20"/>
                <w:szCs w:val="20"/>
                <w:lang w:eastAsia="zh-CN"/>
              </w:rPr>
            </w:pPr>
            <w:r>
              <w:rPr>
                <w:rFonts w:eastAsia="Times New Roman" w:cstheme="minorHAnsi"/>
                <w:sz w:val="20"/>
                <w:szCs w:val="20"/>
                <w:lang w:eastAsia="zh-CN"/>
              </w:rPr>
              <w:lastRenderedPageBreak/>
              <w:t>16</w:t>
            </w:r>
          </w:p>
        </w:tc>
        <w:tc>
          <w:tcPr>
            <w:tcW w:w="987" w:type="dxa"/>
          </w:tcPr>
          <w:p w14:paraId="4B10EBB8" w14:textId="47A7F44B" w:rsidR="005B2456" w:rsidRPr="00B93859" w:rsidRDefault="005B2456" w:rsidP="005B2456">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632FCA55" w14:textId="405EF915" w:rsidR="005B2456" w:rsidRDefault="005B2456" w:rsidP="005B2456">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3B720C93" w14:textId="0E57FA50" w:rsidR="005B2456" w:rsidRPr="00CC5C57" w:rsidRDefault="005B2456" w:rsidP="005B2456">
            <w:pPr>
              <w:jc w:val="both"/>
              <w:rPr>
                <w:rFonts w:eastAsia="Times New Roman" w:cstheme="minorHAnsi"/>
                <w:sz w:val="20"/>
                <w:szCs w:val="20"/>
                <w:lang w:eastAsia="zh-CN"/>
              </w:rPr>
            </w:pPr>
            <w:r w:rsidRPr="00CC5C57">
              <w:rPr>
                <w:rFonts w:eastAsia="Times New Roman" w:cstheme="minorHAnsi"/>
                <w:sz w:val="20"/>
                <w:szCs w:val="20"/>
                <w:lang w:eastAsia="zh-CN"/>
              </w:rPr>
              <w:t>SSP</w:t>
            </w:r>
          </w:p>
        </w:tc>
        <w:tc>
          <w:tcPr>
            <w:tcW w:w="2696" w:type="dxa"/>
            <w:noWrap/>
          </w:tcPr>
          <w:p w14:paraId="771C4A5E" w14:textId="700B8E02" w:rsidR="005B2456" w:rsidRDefault="005B2456" w:rsidP="005B2456">
            <w:pPr>
              <w:jc w:val="both"/>
              <w:rPr>
                <w:rFonts w:eastAsia="Times New Roman" w:cstheme="minorHAnsi"/>
                <w:sz w:val="20"/>
                <w:szCs w:val="20"/>
                <w:lang w:eastAsia="zh-CN"/>
              </w:rPr>
            </w:pPr>
            <w:r w:rsidRPr="000A655A">
              <w:rPr>
                <w:rFonts w:eastAsia="Times New Roman" w:cstheme="minorHAnsi"/>
                <w:sz w:val="20"/>
                <w:szCs w:val="20"/>
                <w:lang w:eastAsia="zh-CN"/>
              </w:rPr>
              <w:t>SEP proprietary</w:t>
            </w:r>
          </w:p>
        </w:tc>
      </w:tr>
      <w:tr w:rsidR="005B2456" w:rsidRPr="00F32BD5" w14:paraId="770D280E" w14:textId="77777777" w:rsidTr="00F9716B">
        <w:trPr>
          <w:trHeight w:val="285"/>
          <w:jc w:val="center"/>
        </w:trPr>
        <w:tc>
          <w:tcPr>
            <w:tcW w:w="690" w:type="dxa"/>
          </w:tcPr>
          <w:p w14:paraId="6F412970" w14:textId="170A8796" w:rsidR="005B2456" w:rsidRDefault="00E541E4" w:rsidP="005B2456">
            <w:pPr>
              <w:jc w:val="both"/>
              <w:rPr>
                <w:rFonts w:eastAsia="Times New Roman" w:cstheme="minorHAnsi"/>
                <w:sz w:val="20"/>
                <w:szCs w:val="20"/>
                <w:lang w:eastAsia="zh-CN"/>
              </w:rPr>
            </w:pPr>
            <w:r>
              <w:rPr>
                <w:rFonts w:eastAsia="Times New Roman" w:cstheme="minorHAnsi"/>
                <w:sz w:val="20"/>
                <w:szCs w:val="20"/>
                <w:lang w:eastAsia="zh-CN"/>
              </w:rPr>
              <w:t>17</w:t>
            </w:r>
          </w:p>
        </w:tc>
        <w:tc>
          <w:tcPr>
            <w:tcW w:w="987" w:type="dxa"/>
          </w:tcPr>
          <w:p w14:paraId="31DFAE7E" w14:textId="6AD316C0" w:rsidR="005B2456" w:rsidRPr="00B93859" w:rsidRDefault="005B2456" w:rsidP="005B2456">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6D35D48A" w14:textId="1E58D965" w:rsidR="005B2456" w:rsidRDefault="005B2456" w:rsidP="005B2456">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452797E3" w14:textId="123AE893" w:rsidR="005B2456" w:rsidRPr="00CC5C57" w:rsidRDefault="005B2456" w:rsidP="005B2456">
            <w:pPr>
              <w:jc w:val="both"/>
              <w:rPr>
                <w:rFonts w:eastAsia="Times New Roman" w:cstheme="minorHAnsi"/>
                <w:sz w:val="20"/>
                <w:szCs w:val="20"/>
                <w:lang w:eastAsia="zh-CN"/>
              </w:rPr>
            </w:pPr>
            <w:r w:rsidRPr="00CC5C57">
              <w:rPr>
                <w:rFonts w:eastAsia="Times New Roman" w:cstheme="minorHAnsi"/>
                <w:sz w:val="20"/>
                <w:szCs w:val="20"/>
                <w:lang w:eastAsia="zh-CN"/>
              </w:rPr>
              <w:t>UPCC</w:t>
            </w:r>
          </w:p>
        </w:tc>
        <w:tc>
          <w:tcPr>
            <w:tcW w:w="2696" w:type="dxa"/>
            <w:noWrap/>
          </w:tcPr>
          <w:p w14:paraId="1DC0CCBD" w14:textId="598DB862" w:rsidR="005B2456" w:rsidRDefault="005B2456" w:rsidP="005B2456">
            <w:pPr>
              <w:jc w:val="both"/>
              <w:rPr>
                <w:rFonts w:eastAsia="Times New Roman" w:cstheme="minorHAnsi"/>
                <w:sz w:val="20"/>
                <w:szCs w:val="20"/>
                <w:lang w:eastAsia="zh-CN"/>
              </w:rPr>
            </w:pPr>
            <w:r w:rsidRPr="000A655A">
              <w:rPr>
                <w:rFonts w:eastAsia="Times New Roman" w:cstheme="minorHAnsi"/>
                <w:sz w:val="20"/>
                <w:szCs w:val="20"/>
                <w:lang w:eastAsia="zh-CN"/>
              </w:rPr>
              <w:t>WS</w:t>
            </w:r>
          </w:p>
        </w:tc>
      </w:tr>
      <w:tr w:rsidR="00CE5FED" w:rsidRPr="00F32BD5" w14:paraId="73D16062" w14:textId="77777777" w:rsidTr="00F9716B">
        <w:tblPrEx>
          <w:jc w:val="left"/>
        </w:tblPrEx>
        <w:trPr>
          <w:trHeight w:val="285"/>
        </w:trPr>
        <w:tc>
          <w:tcPr>
            <w:tcW w:w="690" w:type="dxa"/>
          </w:tcPr>
          <w:p w14:paraId="5430BE3A" w14:textId="2E4F2768" w:rsidR="00CE5FED" w:rsidRDefault="00E541E4" w:rsidP="00590D01">
            <w:pPr>
              <w:jc w:val="both"/>
              <w:rPr>
                <w:rFonts w:eastAsia="Times New Roman" w:cstheme="minorHAnsi"/>
                <w:sz w:val="20"/>
                <w:szCs w:val="20"/>
                <w:lang w:eastAsia="zh-CN"/>
              </w:rPr>
            </w:pPr>
            <w:r>
              <w:rPr>
                <w:rFonts w:eastAsia="Times New Roman" w:cstheme="minorHAnsi"/>
                <w:sz w:val="20"/>
                <w:szCs w:val="20"/>
                <w:lang w:eastAsia="zh-CN"/>
              </w:rPr>
              <w:t>18</w:t>
            </w:r>
          </w:p>
        </w:tc>
        <w:tc>
          <w:tcPr>
            <w:tcW w:w="987" w:type="dxa"/>
          </w:tcPr>
          <w:p w14:paraId="6CFE8CC9" w14:textId="77777777" w:rsidR="00CE5FED" w:rsidRPr="00B93859" w:rsidRDefault="00CE5FED" w:rsidP="00590D01">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7C6BF36D" w14:textId="77777777" w:rsidR="00CE5FED" w:rsidRDefault="00CE5FED" w:rsidP="00590D01">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546698E7" w14:textId="512E10A8" w:rsidR="00CE5FED" w:rsidRPr="00CC5C57" w:rsidRDefault="00CE5FED" w:rsidP="00590D01">
            <w:pPr>
              <w:jc w:val="both"/>
              <w:rPr>
                <w:rFonts w:eastAsia="Times New Roman" w:cstheme="minorHAnsi"/>
                <w:sz w:val="20"/>
                <w:szCs w:val="20"/>
                <w:lang w:eastAsia="zh-CN"/>
              </w:rPr>
            </w:pPr>
            <w:r>
              <w:rPr>
                <w:rFonts w:eastAsia="Times New Roman" w:cstheme="minorHAnsi"/>
                <w:sz w:val="20"/>
                <w:szCs w:val="20"/>
                <w:lang w:eastAsia="zh-CN"/>
              </w:rPr>
              <w:t>U2000</w:t>
            </w:r>
          </w:p>
        </w:tc>
        <w:tc>
          <w:tcPr>
            <w:tcW w:w="2696" w:type="dxa"/>
            <w:noWrap/>
          </w:tcPr>
          <w:p w14:paraId="7F04BCF1" w14:textId="23C0DE24" w:rsidR="00CE5FED" w:rsidRDefault="00197CD9" w:rsidP="00590D01">
            <w:pPr>
              <w:jc w:val="both"/>
              <w:rPr>
                <w:rFonts w:eastAsia="Times New Roman" w:cstheme="minorHAnsi"/>
                <w:sz w:val="20"/>
                <w:szCs w:val="20"/>
                <w:lang w:eastAsia="zh-CN"/>
              </w:rPr>
            </w:pPr>
            <w:r>
              <w:rPr>
                <w:rFonts w:eastAsia="Times New Roman" w:cstheme="minorHAnsi"/>
                <w:sz w:val="20"/>
                <w:szCs w:val="20"/>
                <w:lang w:eastAsia="zh-CN"/>
              </w:rPr>
              <w:t>Telnet</w:t>
            </w:r>
          </w:p>
        </w:tc>
      </w:tr>
      <w:tr w:rsidR="00F9716B" w:rsidRPr="00F32BD5" w14:paraId="1908A9E7" w14:textId="77777777" w:rsidTr="00F9716B">
        <w:tblPrEx>
          <w:jc w:val="left"/>
        </w:tblPrEx>
        <w:trPr>
          <w:trHeight w:val="285"/>
        </w:trPr>
        <w:tc>
          <w:tcPr>
            <w:tcW w:w="690" w:type="dxa"/>
          </w:tcPr>
          <w:p w14:paraId="4830DEB3" w14:textId="2C116A2A" w:rsidR="00F9716B" w:rsidRDefault="00F9716B" w:rsidP="009E1AE9">
            <w:pPr>
              <w:jc w:val="both"/>
              <w:rPr>
                <w:rFonts w:eastAsia="Times New Roman" w:cstheme="minorHAnsi"/>
                <w:sz w:val="20"/>
                <w:szCs w:val="20"/>
                <w:lang w:eastAsia="zh-CN"/>
              </w:rPr>
            </w:pPr>
            <w:r>
              <w:rPr>
                <w:rFonts w:eastAsia="Times New Roman" w:cstheme="minorHAnsi"/>
                <w:sz w:val="20"/>
                <w:szCs w:val="20"/>
                <w:lang w:eastAsia="zh-CN"/>
              </w:rPr>
              <w:t>19</w:t>
            </w:r>
          </w:p>
        </w:tc>
        <w:tc>
          <w:tcPr>
            <w:tcW w:w="987" w:type="dxa"/>
          </w:tcPr>
          <w:p w14:paraId="15DC5B30" w14:textId="77777777" w:rsidR="00F9716B" w:rsidRPr="00B93859" w:rsidRDefault="00F9716B" w:rsidP="009E1AE9">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41A2F1F7" w14:textId="77777777" w:rsidR="00F9716B" w:rsidRDefault="00F9716B" w:rsidP="009E1AE9">
            <w:pPr>
              <w:jc w:val="both"/>
              <w:rPr>
                <w:rFonts w:eastAsia="Times New Roman" w:cstheme="minorHAnsi"/>
                <w:sz w:val="20"/>
                <w:szCs w:val="20"/>
                <w:lang w:eastAsia="zh-CN"/>
              </w:rPr>
            </w:pPr>
            <w:r w:rsidRPr="000C4665">
              <w:rPr>
                <w:rFonts w:eastAsia="Times New Roman" w:cstheme="minorHAnsi"/>
                <w:sz w:val="20"/>
                <w:szCs w:val="20"/>
                <w:lang w:eastAsia="zh-CN"/>
              </w:rPr>
              <w:t>NEI</w:t>
            </w:r>
          </w:p>
        </w:tc>
        <w:tc>
          <w:tcPr>
            <w:tcW w:w="3200" w:type="dxa"/>
            <w:noWrap/>
          </w:tcPr>
          <w:p w14:paraId="23296D0B" w14:textId="40A02485" w:rsidR="00F9716B" w:rsidRDefault="00F9716B" w:rsidP="009E1AE9">
            <w:pPr>
              <w:jc w:val="both"/>
              <w:rPr>
                <w:rFonts w:eastAsia="Times New Roman" w:cstheme="minorHAnsi"/>
                <w:sz w:val="20"/>
                <w:szCs w:val="20"/>
                <w:lang w:eastAsia="zh-CN"/>
              </w:rPr>
            </w:pPr>
            <w:r>
              <w:rPr>
                <w:rFonts w:eastAsia="Times New Roman" w:cstheme="minorHAnsi"/>
                <w:sz w:val="20"/>
                <w:szCs w:val="20"/>
                <w:lang w:eastAsia="zh-CN"/>
              </w:rPr>
              <w:t>UREG</w:t>
            </w:r>
          </w:p>
        </w:tc>
        <w:tc>
          <w:tcPr>
            <w:tcW w:w="2696" w:type="dxa"/>
            <w:noWrap/>
          </w:tcPr>
          <w:p w14:paraId="07491072" w14:textId="77777777" w:rsidR="00F9716B" w:rsidRDefault="00F9716B" w:rsidP="009E1AE9">
            <w:pPr>
              <w:jc w:val="both"/>
              <w:rPr>
                <w:rFonts w:eastAsia="Times New Roman" w:cstheme="minorHAnsi"/>
                <w:sz w:val="20"/>
                <w:szCs w:val="20"/>
                <w:lang w:eastAsia="zh-CN"/>
              </w:rPr>
            </w:pPr>
            <w:r>
              <w:rPr>
                <w:rFonts w:eastAsia="Times New Roman" w:cstheme="minorHAnsi"/>
                <w:sz w:val="20"/>
                <w:szCs w:val="20"/>
                <w:lang w:eastAsia="zh-CN"/>
              </w:rPr>
              <w:t>SOAP</w:t>
            </w:r>
          </w:p>
        </w:tc>
      </w:tr>
    </w:tbl>
    <w:p w14:paraId="675C7400" w14:textId="146DDE0E" w:rsidR="00EF1BB4" w:rsidRDefault="00EF1BB4" w:rsidP="00B1266E"/>
    <w:p w14:paraId="44C693F7" w14:textId="2072E208" w:rsidR="007C1830" w:rsidRDefault="007C1830" w:rsidP="0042176B">
      <w:pPr>
        <w:pStyle w:val="Caption"/>
        <w:ind w:left="720"/>
      </w:pPr>
      <w:bookmarkStart w:id="468" w:name="_Toc62228127"/>
      <w:r w:rsidRPr="001F4AB7">
        <w:t xml:space="preserve">Table </w:t>
      </w:r>
      <w:r>
        <w:fldChar w:fldCharType="begin"/>
      </w:r>
      <w:r>
        <w:instrText xml:space="preserve"> SEQ Table \* ARABIC </w:instrText>
      </w:r>
      <w:r>
        <w:fldChar w:fldCharType="separate"/>
      </w:r>
      <w:r w:rsidR="00FF4FEC">
        <w:rPr>
          <w:noProof/>
        </w:rPr>
        <w:t>5</w:t>
      </w:r>
      <w:r>
        <w:rPr>
          <w:noProof/>
        </w:rPr>
        <w:fldChar w:fldCharType="end"/>
      </w:r>
      <w:r w:rsidRPr="001F4AB7">
        <w:t xml:space="preserve">. </w:t>
      </w:r>
      <w:r w:rsidR="00DD124B">
        <w:t xml:space="preserve">New </w:t>
      </w:r>
      <w:r>
        <w:t>Southbound Integration</w:t>
      </w:r>
      <w:bookmarkEnd w:id="468"/>
    </w:p>
    <w:tbl>
      <w:tblPr>
        <w:tblStyle w:val="ComptelTable"/>
        <w:tblW w:w="7561" w:type="dxa"/>
        <w:jc w:val="center"/>
        <w:tblInd w:w="0" w:type="dxa"/>
        <w:tblLook w:val="04A0" w:firstRow="1" w:lastRow="0" w:firstColumn="1" w:lastColumn="0" w:noHBand="0" w:noVBand="1"/>
      </w:tblPr>
      <w:tblGrid>
        <w:gridCol w:w="453"/>
        <w:gridCol w:w="987"/>
        <w:gridCol w:w="1206"/>
        <w:gridCol w:w="1379"/>
        <w:gridCol w:w="2417"/>
        <w:gridCol w:w="1119"/>
      </w:tblGrid>
      <w:tr w:rsidR="00127702" w:rsidRPr="00F32BD5" w14:paraId="6642AA38" w14:textId="77777777" w:rsidTr="0033625F">
        <w:trPr>
          <w:cnfStyle w:val="100000000000" w:firstRow="1" w:lastRow="0" w:firstColumn="0" w:lastColumn="0" w:oddVBand="0" w:evenVBand="0" w:oddHBand="0" w:evenHBand="0" w:firstRowFirstColumn="0" w:firstRowLastColumn="0" w:lastRowFirstColumn="0" w:lastRowLastColumn="0"/>
          <w:trHeight w:val="270"/>
          <w:jc w:val="center"/>
        </w:trPr>
        <w:tc>
          <w:tcPr>
            <w:tcW w:w="453" w:type="dxa"/>
            <w:shd w:val="clear" w:color="auto" w:fill="D0DFFF" w:themeFill="text2" w:themeFillTint="1A"/>
          </w:tcPr>
          <w:p w14:paraId="3BC1F774" w14:textId="77777777" w:rsidR="00127702" w:rsidRPr="00F32BD5" w:rsidRDefault="00127702" w:rsidP="00E76B48">
            <w:pPr>
              <w:spacing w:after="0"/>
              <w:jc w:val="center"/>
              <w:rPr>
                <w:rFonts w:eastAsia="Times New Roman" w:cstheme="minorHAnsi"/>
                <w:sz w:val="20"/>
                <w:szCs w:val="20"/>
                <w:lang w:eastAsia="zh-CN"/>
              </w:rPr>
            </w:pPr>
            <w:r>
              <w:rPr>
                <w:rFonts w:eastAsia="Times New Roman" w:cstheme="minorHAnsi"/>
                <w:sz w:val="20"/>
                <w:szCs w:val="20"/>
                <w:lang w:eastAsia="zh-CN"/>
              </w:rPr>
              <w:t>#</w:t>
            </w:r>
          </w:p>
        </w:tc>
        <w:tc>
          <w:tcPr>
            <w:tcW w:w="987" w:type="dxa"/>
            <w:shd w:val="clear" w:color="auto" w:fill="D0DFFF" w:themeFill="text2" w:themeFillTint="1A"/>
          </w:tcPr>
          <w:p w14:paraId="1B3F006C" w14:textId="77777777" w:rsidR="00127702" w:rsidRPr="00F32BD5" w:rsidRDefault="00127702" w:rsidP="00E76B48">
            <w:pPr>
              <w:spacing w:after="0"/>
              <w:jc w:val="center"/>
              <w:rPr>
                <w:rFonts w:eastAsia="Times New Roman" w:cstheme="minorHAnsi"/>
                <w:sz w:val="20"/>
                <w:szCs w:val="20"/>
                <w:lang w:eastAsia="zh-CN"/>
              </w:rPr>
            </w:pPr>
            <w:r w:rsidRPr="00F32BD5">
              <w:rPr>
                <w:rFonts w:eastAsia="Times New Roman" w:cstheme="minorHAnsi"/>
                <w:sz w:val="20"/>
                <w:szCs w:val="20"/>
                <w:lang w:eastAsia="zh-CN"/>
              </w:rPr>
              <w:t>Source System</w:t>
            </w:r>
          </w:p>
        </w:tc>
        <w:tc>
          <w:tcPr>
            <w:tcW w:w="1206" w:type="dxa"/>
            <w:shd w:val="clear" w:color="auto" w:fill="D0DFFF" w:themeFill="text2" w:themeFillTint="1A"/>
          </w:tcPr>
          <w:p w14:paraId="5AFFFC8F" w14:textId="77777777" w:rsidR="00127702" w:rsidRPr="00F32BD5" w:rsidRDefault="00127702" w:rsidP="00E76B48">
            <w:pPr>
              <w:spacing w:after="0"/>
              <w:jc w:val="center"/>
              <w:rPr>
                <w:rFonts w:eastAsia="Times New Roman" w:cstheme="minorHAnsi"/>
                <w:sz w:val="20"/>
                <w:szCs w:val="20"/>
                <w:lang w:eastAsia="zh-CN"/>
              </w:rPr>
            </w:pPr>
            <w:r>
              <w:rPr>
                <w:rFonts w:eastAsia="Times New Roman" w:cstheme="minorHAnsi"/>
                <w:sz w:val="20"/>
                <w:szCs w:val="20"/>
                <w:lang w:eastAsia="zh-CN"/>
              </w:rPr>
              <w:t>Source Integration</w:t>
            </w:r>
          </w:p>
        </w:tc>
        <w:tc>
          <w:tcPr>
            <w:tcW w:w="1379" w:type="dxa"/>
            <w:shd w:val="clear" w:color="auto" w:fill="D0DFFF" w:themeFill="text2" w:themeFillTint="1A"/>
            <w:noWrap/>
          </w:tcPr>
          <w:p w14:paraId="2988E52C" w14:textId="77777777" w:rsidR="00127702" w:rsidRPr="00F32BD5" w:rsidRDefault="00127702" w:rsidP="00E76B48">
            <w:pPr>
              <w:spacing w:after="0"/>
              <w:jc w:val="center"/>
              <w:rPr>
                <w:rFonts w:eastAsia="Times New Roman" w:cstheme="minorHAnsi"/>
                <w:sz w:val="20"/>
                <w:szCs w:val="20"/>
                <w:lang w:eastAsia="zh-CN"/>
              </w:rPr>
            </w:pPr>
            <w:r w:rsidRPr="00F32BD5">
              <w:rPr>
                <w:rFonts w:eastAsia="Times New Roman" w:cstheme="minorHAnsi"/>
                <w:sz w:val="20"/>
                <w:szCs w:val="20"/>
                <w:lang w:eastAsia="zh-CN"/>
              </w:rPr>
              <w:t>Target System</w:t>
            </w:r>
          </w:p>
        </w:tc>
        <w:tc>
          <w:tcPr>
            <w:tcW w:w="2417" w:type="dxa"/>
            <w:shd w:val="clear" w:color="auto" w:fill="D0DFFF" w:themeFill="text2" w:themeFillTint="1A"/>
            <w:noWrap/>
          </w:tcPr>
          <w:p w14:paraId="5C24EF1C" w14:textId="77777777" w:rsidR="00127702" w:rsidRPr="00F32BD5" w:rsidRDefault="00127702" w:rsidP="00E76B48">
            <w:pPr>
              <w:spacing w:after="0"/>
              <w:jc w:val="center"/>
              <w:rPr>
                <w:rFonts w:eastAsia="Times New Roman" w:cstheme="minorHAnsi"/>
                <w:sz w:val="20"/>
                <w:szCs w:val="20"/>
                <w:lang w:eastAsia="zh-CN"/>
              </w:rPr>
            </w:pPr>
            <w:r w:rsidRPr="00F32BD5">
              <w:rPr>
                <w:rFonts w:eastAsia="Times New Roman" w:cstheme="minorHAnsi"/>
                <w:sz w:val="20"/>
                <w:szCs w:val="20"/>
                <w:lang w:eastAsia="zh-CN"/>
              </w:rPr>
              <w:t>Protocol</w:t>
            </w:r>
          </w:p>
        </w:tc>
        <w:tc>
          <w:tcPr>
            <w:tcW w:w="1119" w:type="dxa"/>
            <w:shd w:val="clear" w:color="auto" w:fill="D0DFFF" w:themeFill="text2" w:themeFillTint="1A"/>
          </w:tcPr>
          <w:p w14:paraId="0FF5DD97" w14:textId="77777777" w:rsidR="00127702" w:rsidRPr="00F32BD5" w:rsidRDefault="00127702" w:rsidP="00E76B48">
            <w:pPr>
              <w:spacing w:after="0"/>
              <w:jc w:val="center"/>
              <w:rPr>
                <w:rFonts w:eastAsia="Times New Roman" w:cstheme="minorHAnsi"/>
                <w:sz w:val="20"/>
                <w:szCs w:val="20"/>
                <w:lang w:eastAsia="zh-CN"/>
              </w:rPr>
            </w:pPr>
            <w:r>
              <w:rPr>
                <w:rFonts w:eastAsia="Times New Roman" w:cstheme="minorHAnsi"/>
                <w:sz w:val="20"/>
                <w:szCs w:val="20"/>
                <w:lang w:eastAsia="zh-CN"/>
              </w:rPr>
              <w:t>Operation Type</w:t>
            </w:r>
          </w:p>
        </w:tc>
      </w:tr>
      <w:tr w:rsidR="00127702" w:rsidRPr="00F32BD5" w14:paraId="4EA6D41B" w14:textId="77777777" w:rsidTr="0033625F">
        <w:trPr>
          <w:trHeight w:val="285"/>
          <w:jc w:val="center"/>
        </w:trPr>
        <w:tc>
          <w:tcPr>
            <w:tcW w:w="453" w:type="dxa"/>
          </w:tcPr>
          <w:p w14:paraId="2689014F" w14:textId="77777777" w:rsidR="00127702" w:rsidRPr="00B93859" w:rsidRDefault="00127702" w:rsidP="00E76B48">
            <w:pPr>
              <w:jc w:val="both"/>
              <w:rPr>
                <w:rFonts w:eastAsia="Times New Roman" w:cstheme="minorHAnsi"/>
                <w:sz w:val="20"/>
                <w:szCs w:val="20"/>
                <w:lang w:eastAsia="zh-CN"/>
              </w:rPr>
            </w:pPr>
            <w:r>
              <w:rPr>
                <w:rFonts w:eastAsia="Times New Roman" w:cstheme="minorHAnsi"/>
                <w:sz w:val="20"/>
                <w:szCs w:val="20"/>
                <w:lang w:eastAsia="zh-CN"/>
              </w:rPr>
              <w:t>1</w:t>
            </w:r>
          </w:p>
        </w:tc>
        <w:tc>
          <w:tcPr>
            <w:tcW w:w="987" w:type="dxa"/>
          </w:tcPr>
          <w:p w14:paraId="7103FACE" w14:textId="77777777" w:rsidR="00127702" w:rsidRPr="00F32BD5" w:rsidRDefault="00127702" w:rsidP="00E76B48">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40B99923" w14:textId="77777777" w:rsidR="00127702" w:rsidRPr="00F32BD5" w:rsidRDefault="00127702" w:rsidP="00E76B48">
            <w:pPr>
              <w:jc w:val="both"/>
              <w:rPr>
                <w:rFonts w:eastAsia="Times New Roman" w:cstheme="minorHAnsi"/>
                <w:sz w:val="20"/>
                <w:szCs w:val="20"/>
                <w:lang w:eastAsia="zh-CN"/>
              </w:rPr>
            </w:pPr>
            <w:r>
              <w:rPr>
                <w:rFonts w:eastAsia="Times New Roman" w:cstheme="minorHAnsi"/>
                <w:sz w:val="20"/>
                <w:szCs w:val="20"/>
                <w:lang w:eastAsia="zh-CN"/>
              </w:rPr>
              <w:t>NEI</w:t>
            </w:r>
          </w:p>
        </w:tc>
        <w:tc>
          <w:tcPr>
            <w:tcW w:w="1379" w:type="dxa"/>
            <w:noWrap/>
            <w:hideMark/>
          </w:tcPr>
          <w:p w14:paraId="2B34A790" w14:textId="1AF36575" w:rsidR="00127702" w:rsidRPr="00F32BD5" w:rsidRDefault="00127702" w:rsidP="00E76B48">
            <w:pPr>
              <w:jc w:val="both"/>
              <w:rPr>
                <w:rFonts w:eastAsia="Times New Roman" w:cstheme="minorHAnsi"/>
                <w:sz w:val="20"/>
                <w:szCs w:val="20"/>
                <w:lang w:eastAsia="zh-CN"/>
              </w:rPr>
            </w:pPr>
            <w:r>
              <w:rPr>
                <w:rFonts w:eastAsia="Times New Roman" w:cstheme="minorHAnsi"/>
                <w:sz w:val="20"/>
                <w:szCs w:val="20"/>
                <w:lang w:eastAsia="zh-CN"/>
              </w:rPr>
              <w:t>OPTIMA</w:t>
            </w:r>
          </w:p>
        </w:tc>
        <w:tc>
          <w:tcPr>
            <w:tcW w:w="2417" w:type="dxa"/>
            <w:noWrap/>
            <w:hideMark/>
          </w:tcPr>
          <w:p w14:paraId="7343901C" w14:textId="16CF2178" w:rsidR="00127702" w:rsidRPr="00F32BD5" w:rsidRDefault="00A07914" w:rsidP="00E76B48">
            <w:pPr>
              <w:jc w:val="both"/>
              <w:rPr>
                <w:rFonts w:eastAsia="Times New Roman" w:cstheme="minorHAnsi"/>
                <w:sz w:val="20"/>
                <w:szCs w:val="20"/>
                <w:lang w:eastAsia="zh-CN"/>
              </w:rPr>
            </w:pPr>
            <w:r>
              <w:rPr>
                <w:rFonts w:eastAsia="Times New Roman" w:cstheme="minorHAnsi"/>
                <w:sz w:val="20"/>
                <w:szCs w:val="20"/>
                <w:lang w:eastAsia="zh-CN"/>
              </w:rPr>
              <w:t>REST</w:t>
            </w:r>
            <w:r w:rsidR="00793BF3">
              <w:rPr>
                <w:rFonts w:eastAsia="Times New Roman" w:cstheme="minorHAnsi"/>
                <w:sz w:val="20"/>
                <w:szCs w:val="20"/>
                <w:lang w:eastAsia="zh-CN"/>
              </w:rPr>
              <w:t xml:space="preserve"> (JSON)</w:t>
            </w:r>
          </w:p>
        </w:tc>
        <w:tc>
          <w:tcPr>
            <w:tcW w:w="1119" w:type="dxa"/>
          </w:tcPr>
          <w:p w14:paraId="01FC7F28" w14:textId="77777777" w:rsidR="00127702" w:rsidRPr="00F32BD5" w:rsidRDefault="00127702" w:rsidP="00E76B48">
            <w:pPr>
              <w:jc w:val="both"/>
              <w:rPr>
                <w:rFonts w:eastAsia="Times New Roman" w:cstheme="minorHAnsi"/>
                <w:sz w:val="20"/>
                <w:szCs w:val="20"/>
                <w:lang w:eastAsia="zh-CN"/>
              </w:rPr>
            </w:pPr>
            <w:r>
              <w:rPr>
                <w:rFonts w:eastAsia="Times New Roman" w:cstheme="minorHAnsi"/>
                <w:sz w:val="20"/>
                <w:szCs w:val="20"/>
                <w:lang w:eastAsia="zh-CN"/>
              </w:rPr>
              <w:t xml:space="preserve">C,R,U,D </w:t>
            </w:r>
          </w:p>
        </w:tc>
      </w:tr>
      <w:tr w:rsidR="00BD2B99" w:rsidRPr="00F32BD5" w14:paraId="60376A0D" w14:textId="77777777" w:rsidTr="0033625F">
        <w:trPr>
          <w:trHeight w:val="285"/>
          <w:jc w:val="center"/>
        </w:trPr>
        <w:tc>
          <w:tcPr>
            <w:tcW w:w="453" w:type="dxa"/>
          </w:tcPr>
          <w:p w14:paraId="4C29426C" w14:textId="2343BB35" w:rsidR="00BD2B99" w:rsidRDefault="00D2572E" w:rsidP="00BD2B99">
            <w:pPr>
              <w:jc w:val="both"/>
              <w:rPr>
                <w:rFonts w:eastAsia="Times New Roman" w:cstheme="minorHAnsi"/>
                <w:sz w:val="20"/>
                <w:szCs w:val="20"/>
                <w:lang w:eastAsia="zh-CN"/>
              </w:rPr>
            </w:pPr>
            <w:r>
              <w:rPr>
                <w:rFonts w:eastAsia="Times New Roman" w:cstheme="minorHAnsi"/>
                <w:sz w:val="20"/>
                <w:szCs w:val="20"/>
                <w:lang w:eastAsia="zh-CN"/>
              </w:rPr>
              <w:t>2</w:t>
            </w:r>
          </w:p>
        </w:tc>
        <w:tc>
          <w:tcPr>
            <w:tcW w:w="987" w:type="dxa"/>
          </w:tcPr>
          <w:p w14:paraId="65E60AB7" w14:textId="28FC36A7" w:rsidR="00BD2B99" w:rsidRPr="00B93859" w:rsidRDefault="00BD2B99" w:rsidP="00BD2B99">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4535F462" w14:textId="6EC96434" w:rsidR="00BD2B99" w:rsidRDefault="00BD2B99" w:rsidP="00BD2B99">
            <w:pPr>
              <w:jc w:val="both"/>
              <w:rPr>
                <w:rFonts w:eastAsia="Times New Roman" w:cstheme="minorHAnsi"/>
                <w:sz w:val="20"/>
                <w:szCs w:val="20"/>
                <w:lang w:eastAsia="zh-CN"/>
              </w:rPr>
            </w:pPr>
            <w:r>
              <w:rPr>
                <w:rFonts w:eastAsia="Times New Roman" w:cstheme="minorHAnsi"/>
                <w:sz w:val="20"/>
                <w:szCs w:val="20"/>
                <w:lang w:eastAsia="zh-CN"/>
              </w:rPr>
              <w:t>NEI</w:t>
            </w:r>
          </w:p>
        </w:tc>
        <w:tc>
          <w:tcPr>
            <w:tcW w:w="1379" w:type="dxa"/>
            <w:noWrap/>
          </w:tcPr>
          <w:p w14:paraId="41ED2EA4" w14:textId="3F16204B" w:rsidR="00BD2B99" w:rsidRDefault="00BD2B99" w:rsidP="00BD2B99">
            <w:pPr>
              <w:jc w:val="both"/>
              <w:rPr>
                <w:rFonts w:eastAsia="Times New Roman" w:cstheme="minorHAnsi"/>
                <w:sz w:val="20"/>
                <w:szCs w:val="20"/>
                <w:lang w:eastAsia="zh-CN"/>
              </w:rPr>
            </w:pPr>
            <w:r>
              <w:rPr>
                <w:rFonts w:eastAsia="Times New Roman" w:cstheme="minorHAnsi"/>
                <w:sz w:val="20"/>
                <w:szCs w:val="20"/>
                <w:lang w:eastAsia="zh-CN"/>
              </w:rPr>
              <w:t>CIGNAL</w:t>
            </w:r>
          </w:p>
        </w:tc>
        <w:tc>
          <w:tcPr>
            <w:tcW w:w="2417" w:type="dxa"/>
            <w:noWrap/>
          </w:tcPr>
          <w:p w14:paraId="432317A7" w14:textId="4EE1AB65" w:rsidR="00BD2B99" w:rsidRDefault="00BD2B99" w:rsidP="00BD2B99">
            <w:pPr>
              <w:jc w:val="both"/>
              <w:rPr>
                <w:rFonts w:eastAsia="Times New Roman" w:cstheme="minorHAnsi"/>
                <w:sz w:val="20"/>
                <w:szCs w:val="20"/>
                <w:lang w:eastAsia="zh-CN"/>
              </w:rPr>
            </w:pPr>
            <w:r>
              <w:rPr>
                <w:rFonts w:eastAsia="Times New Roman" w:cstheme="minorHAnsi"/>
                <w:sz w:val="20"/>
                <w:szCs w:val="20"/>
                <w:lang w:eastAsia="zh-CN"/>
              </w:rPr>
              <w:t>WS</w:t>
            </w:r>
          </w:p>
        </w:tc>
        <w:tc>
          <w:tcPr>
            <w:tcW w:w="1119" w:type="dxa"/>
          </w:tcPr>
          <w:p w14:paraId="344F45D9" w14:textId="2BE0C5EE" w:rsidR="00BD2B99" w:rsidRDefault="00BD2B99" w:rsidP="00BD2B99">
            <w:pPr>
              <w:jc w:val="both"/>
              <w:rPr>
                <w:rFonts w:eastAsia="Times New Roman" w:cstheme="minorHAnsi"/>
                <w:sz w:val="20"/>
                <w:szCs w:val="20"/>
                <w:lang w:eastAsia="zh-CN"/>
              </w:rPr>
            </w:pPr>
            <w:r>
              <w:rPr>
                <w:rFonts w:eastAsia="Times New Roman" w:cstheme="minorHAnsi"/>
                <w:sz w:val="20"/>
                <w:szCs w:val="20"/>
                <w:lang w:eastAsia="zh-CN"/>
              </w:rPr>
              <w:t>C,R,U,D</w:t>
            </w:r>
          </w:p>
        </w:tc>
      </w:tr>
      <w:tr w:rsidR="0033625F" w:rsidRPr="00F32BD5" w14:paraId="0030C5DA" w14:textId="77777777" w:rsidTr="0033625F">
        <w:trPr>
          <w:trHeight w:val="285"/>
          <w:jc w:val="center"/>
        </w:trPr>
        <w:tc>
          <w:tcPr>
            <w:tcW w:w="453" w:type="dxa"/>
          </w:tcPr>
          <w:p w14:paraId="0C58D2E1" w14:textId="29EB2792"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3</w:t>
            </w:r>
          </w:p>
        </w:tc>
        <w:tc>
          <w:tcPr>
            <w:tcW w:w="987" w:type="dxa"/>
          </w:tcPr>
          <w:p w14:paraId="469EAFAB" w14:textId="31C37F1A" w:rsidR="0033625F" w:rsidRPr="00B93859" w:rsidRDefault="0033625F" w:rsidP="0033625F">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50C61A39" w14:textId="33EFCE81"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NEI</w:t>
            </w:r>
          </w:p>
        </w:tc>
        <w:tc>
          <w:tcPr>
            <w:tcW w:w="1379" w:type="dxa"/>
            <w:noWrap/>
          </w:tcPr>
          <w:p w14:paraId="5AE8D426" w14:textId="36E304F3"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AGW</w:t>
            </w:r>
          </w:p>
        </w:tc>
        <w:tc>
          <w:tcPr>
            <w:tcW w:w="2417" w:type="dxa"/>
            <w:noWrap/>
          </w:tcPr>
          <w:p w14:paraId="311F8EAC" w14:textId="40DA87F4"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SOAP</w:t>
            </w:r>
          </w:p>
        </w:tc>
        <w:tc>
          <w:tcPr>
            <w:tcW w:w="1119" w:type="dxa"/>
          </w:tcPr>
          <w:p w14:paraId="22B1204C" w14:textId="54A9670F" w:rsidR="0033625F" w:rsidRDefault="0033625F" w:rsidP="0033625F">
            <w:pPr>
              <w:jc w:val="both"/>
              <w:rPr>
                <w:rFonts w:eastAsia="Times New Roman" w:cstheme="minorHAnsi"/>
                <w:sz w:val="20"/>
                <w:szCs w:val="20"/>
                <w:lang w:eastAsia="zh-CN"/>
              </w:rPr>
            </w:pPr>
            <w:r w:rsidRPr="00A25574">
              <w:rPr>
                <w:rFonts w:eastAsia="Times New Roman" w:cstheme="minorHAnsi"/>
                <w:sz w:val="20"/>
                <w:szCs w:val="20"/>
                <w:lang w:eastAsia="zh-CN"/>
              </w:rPr>
              <w:t>C,R,U,D</w:t>
            </w:r>
          </w:p>
        </w:tc>
      </w:tr>
      <w:tr w:rsidR="0033625F" w:rsidRPr="00F32BD5" w14:paraId="3F51D52C" w14:textId="77777777" w:rsidTr="0033625F">
        <w:trPr>
          <w:trHeight w:val="285"/>
          <w:jc w:val="center"/>
        </w:trPr>
        <w:tc>
          <w:tcPr>
            <w:tcW w:w="453" w:type="dxa"/>
          </w:tcPr>
          <w:p w14:paraId="4548C063" w14:textId="3AB49E81"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4</w:t>
            </w:r>
          </w:p>
        </w:tc>
        <w:tc>
          <w:tcPr>
            <w:tcW w:w="987" w:type="dxa"/>
          </w:tcPr>
          <w:p w14:paraId="1309767A" w14:textId="11D1FE56" w:rsidR="0033625F" w:rsidRPr="00B93859" w:rsidRDefault="0033625F" w:rsidP="0033625F">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6D12D7FF" w14:textId="4016EA0E"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NEI</w:t>
            </w:r>
          </w:p>
        </w:tc>
        <w:tc>
          <w:tcPr>
            <w:tcW w:w="1379" w:type="dxa"/>
            <w:noWrap/>
          </w:tcPr>
          <w:p w14:paraId="06F53BE4" w14:textId="1E22298B"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MPCC</w:t>
            </w:r>
          </w:p>
        </w:tc>
        <w:tc>
          <w:tcPr>
            <w:tcW w:w="2417" w:type="dxa"/>
            <w:noWrap/>
          </w:tcPr>
          <w:p w14:paraId="09073CD3" w14:textId="2719D028"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SFTP/FTP (File based)</w:t>
            </w:r>
          </w:p>
        </w:tc>
        <w:tc>
          <w:tcPr>
            <w:tcW w:w="1119" w:type="dxa"/>
          </w:tcPr>
          <w:p w14:paraId="75B51775" w14:textId="01E39EBE" w:rsidR="0033625F" w:rsidRDefault="0033625F" w:rsidP="0033625F">
            <w:pPr>
              <w:jc w:val="both"/>
              <w:rPr>
                <w:rFonts w:eastAsia="Times New Roman" w:cstheme="minorHAnsi"/>
                <w:sz w:val="20"/>
                <w:szCs w:val="20"/>
                <w:lang w:eastAsia="zh-CN"/>
              </w:rPr>
            </w:pPr>
            <w:r w:rsidRPr="00A25574">
              <w:rPr>
                <w:rFonts w:eastAsia="Times New Roman" w:cstheme="minorHAnsi"/>
                <w:sz w:val="20"/>
                <w:szCs w:val="20"/>
                <w:lang w:eastAsia="zh-CN"/>
              </w:rPr>
              <w:t>C,R,U,D</w:t>
            </w:r>
          </w:p>
        </w:tc>
      </w:tr>
      <w:tr w:rsidR="0033625F" w:rsidRPr="00F32BD5" w14:paraId="59FCEBEA" w14:textId="77777777" w:rsidTr="0033625F">
        <w:trPr>
          <w:trHeight w:val="285"/>
          <w:jc w:val="center"/>
        </w:trPr>
        <w:tc>
          <w:tcPr>
            <w:tcW w:w="453" w:type="dxa"/>
          </w:tcPr>
          <w:p w14:paraId="6400AF17" w14:textId="73CA047E"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5</w:t>
            </w:r>
          </w:p>
        </w:tc>
        <w:tc>
          <w:tcPr>
            <w:tcW w:w="987" w:type="dxa"/>
          </w:tcPr>
          <w:p w14:paraId="0949F108" w14:textId="20A3C078" w:rsidR="0033625F" w:rsidRPr="00B93859" w:rsidRDefault="0033625F" w:rsidP="0033625F">
            <w:pPr>
              <w:jc w:val="both"/>
              <w:rPr>
                <w:rFonts w:eastAsia="Times New Roman" w:cstheme="minorHAnsi"/>
                <w:sz w:val="20"/>
                <w:szCs w:val="20"/>
                <w:lang w:eastAsia="zh-CN"/>
              </w:rPr>
            </w:pPr>
            <w:r w:rsidRPr="00B93859">
              <w:rPr>
                <w:rFonts w:eastAsia="Times New Roman" w:cstheme="minorHAnsi"/>
                <w:sz w:val="20"/>
                <w:szCs w:val="20"/>
                <w:lang w:eastAsia="zh-CN"/>
              </w:rPr>
              <w:t>FlowOne P&amp;A</w:t>
            </w:r>
          </w:p>
        </w:tc>
        <w:tc>
          <w:tcPr>
            <w:tcW w:w="1206" w:type="dxa"/>
          </w:tcPr>
          <w:p w14:paraId="74B0740E" w14:textId="451B7AFC"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NEI</w:t>
            </w:r>
          </w:p>
        </w:tc>
        <w:tc>
          <w:tcPr>
            <w:tcW w:w="1379" w:type="dxa"/>
            <w:noWrap/>
          </w:tcPr>
          <w:p w14:paraId="3061271C" w14:textId="10F63EB3"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OTA</w:t>
            </w:r>
          </w:p>
        </w:tc>
        <w:tc>
          <w:tcPr>
            <w:tcW w:w="2417" w:type="dxa"/>
            <w:noWrap/>
          </w:tcPr>
          <w:p w14:paraId="1A2637EA" w14:textId="7C906BC3" w:rsidR="0033625F" w:rsidRDefault="0033625F" w:rsidP="0033625F">
            <w:pPr>
              <w:jc w:val="both"/>
              <w:rPr>
                <w:rFonts w:eastAsia="Times New Roman" w:cstheme="minorHAnsi"/>
                <w:sz w:val="20"/>
                <w:szCs w:val="20"/>
                <w:lang w:eastAsia="zh-CN"/>
              </w:rPr>
            </w:pPr>
            <w:r>
              <w:rPr>
                <w:rFonts w:eastAsia="Times New Roman" w:cstheme="minorHAnsi"/>
                <w:sz w:val="20"/>
                <w:szCs w:val="20"/>
                <w:lang w:eastAsia="zh-CN"/>
              </w:rPr>
              <w:t>HTTP</w:t>
            </w:r>
          </w:p>
        </w:tc>
        <w:tc>
          <w:tcPr>
            <w:tcW w:w="1119" w:type="dxa"/>
          </w:tcPr>
          <w:p w14:paraId="473BBE36" w14:textId="144D8EE8" w:rsidR="0033625F" w:rsidRDefault="0033625F" w:rsidP="0033625F">
            <w:pPr>
              <w:jc w:val="both"/>
              <w:rPr>
                <w:rFonts w:eastAsia="Times New Roman" w:cstheme="minorHAnsi"/>
                <w:sz w:val="20"/>
                <w:szCs w:val="20"/>
                <w:lang w:eastAsia="zh-CN"/>
              </w:rPr>
            </w:pPr>
            <w:r w:rsidRPr="00A25574">
              <w:rPr>
                <w:rFonts w:eastAsia="Times New Roman" w:cstheme="minorHAnsi"/>
                <w:sz w:val="20"/>
                <w:szCs w:val="20"/>
                <w:lang w:eastAsia="zh-CN"/>
              </w:rPr>
              <w:t>C,R,U,D</w:t>
            </w:r>
          </w:p>
        </w:tc>
      </w:tr>
    </w:tbl>
    <w:p w14:paraId="22F56AEC" w14:textId="77777777" w:rsidR="00B26494" w:rsidRDefault="00B26494" w:rsidP="00B26494">
      <w:pPr>
        <w:pStyle w:val="Caption"/>
        <w:ind w:left="720"/>
      </w:pPr>
    </w:p>
    <w:p w14:paraId="61F05B28" w14:textId="71FA3A58" w:rsidR="00B26494" w:rsidRPr="005E39FE" w:rsidRDefault="00B26494" w:rsidP="00B26494">
      <w:pPr>
        <w:pStyle w:val="Caption"/>
        <w:ind w:left="720"/>
      </w:pPr>
      <w:bookmarkStart w:id="469" w:name="_Toc62228128"/>
      <w:r w:rsidRPr="005E39FE">
        <w:t xml:space="preserve">Table </w:t>
      </w:r>
      <w:r w:rsidR="003F0126" w:rsidRPr="005E39FE">
        <w:fldChar w:fldCharType="begin"/>
      </w:r>
      <w:r w:rsidR="003F0126" w:rsidRPr="005E39FE">
        <w:instrText xml:space="preserve"> SEQ Table \* ARABIC </w:instrText>
      </w:r>
      <w:r w:rsidR="003F0126" w:rsidRPr="005E39FE">
        <w:fldChar w:fldCharType="separate"/>
      </w:r>
      <w:r w:rsidR="00FF4FEC" w:rsidRPr="005E39FE">
        <w:rPr>
          <w:noProof/>
        </w:rPr>
        <w:t>6</w:t>
      </w:r>
      <w:r w:rsidR="003F0126" w:rsidRPr="005E39FE">
        <w:rPr>
          <w:noProof/>
        </w:rPr>
        <w:fldChar w:fldCharType="end"/>
      </w:r>
      <w:r w:rsidRPr="005E39FE">
        <w:t xml:space="preserve">. New </w:t>
      </w:r>
      <w:r w:rsidR="00485BE6" w:rsidRPr="005E39FE">
        <w:t xml:space="preserve">and Existing </w:t>
      </w:r>
      <w:r w:rsidRPr="005E39FE">
        <w:t>Southbound Integration for Inter MNP</w:t>
      </w:r>
      <w:bookmarkEnd w:id="469"/>
    </w:p>
    <w:tbl>
      <w:tblPr>
        <w:tblStyle w:val="ComptelTable"/>
        <w:tblW w:w="7561" w:type="dxa"/>
        <w:jc w:val="center"/>
        <w:tblInd w:w="0" w:type="dxa"/>
        <w:tblLook w:val="04A0" w:firstRow="1" w:lastRow="0" w:firstColumn="1" w:lastColumn="0" w:noHBand="0" w:noVBand="1"/>
      </w:tblPr>
      <w:tblGrid>
        <w:gridCol w:w="407"/>
        <w:gridCol w:w="987"/>
        <w:gridCol w:w="1206"/>
        <w:gridCol w:w="1379"/>
        <w:gridCol w:w="2417"/>
        <w:gridCol w:w="1165"/>
      </w:tblGrid>
      <w:tr w:rsidR="00B26494" w:rsidRPr="005E39FE" w14:paraId="63A3D58C" w14:textId="77777777" w:rsidTr="00637727">
        <w:trPr>
          <w:cnfStyle w:val="100000000000" w:firstRow="1" w:lastRow="0" w:firstColumn="0" w:lastColumn="0" w:oddVBand="0" w:evenVBand="0" w:oddHBand="0" w:evenHBand="0" w:firstRowFirstColumn="0" w:firstRowLastColumn="0" w:lastRowFirstColumn="0" w:lastRowLastColumn="0"/>
          <w:trHeight w:val="270"/>
          <w:jc w:val="center"/>
        </w:trPr>
        <w:tc>
          <w:tcPr>
            <w:tcW w:w="453" w:type="dxa"/>
            <w:shd w:val="clear" w:color="auto" w:fill="D0DFFF" w:themeFill="text2" w:themeFillTint="1A"/>
          </w:tcPr>
          <w:p w14:paraId="5CE600FF" w14:textId="77777777" w:rsidR="00B26494" w:rsidRPr="005E39FE" w:rsidRDefault="00B26494" w:rsidP="00637727">
            <w:pPr>
              <w:spacing w:after="0"/>
              <w:jc w:val="center"/>
              <w:rPr>
                <w:rFonts w:eastAsia="Times New Roman" w:cstheme="minorHAnsi"/>
                <w:sz w:val="20"/>
                <w:szCs w:val="20"/>
                <w:lang w:eastAsia="zh-CN"/>
              </w:rPr>
            </w:pPr>
            <w:r w:rsidRPr="005E39FE">
              <w:rPr>
                <w:rFonts w:eastAsia="Times New Roman" w:cstheme="minorHAnsi"/>
                <w:sz w:val="20"/>
                <w:szCs w:val="20"/>
                <w:lang w:eastAsia="zh-CN"/>
              </w:rPr>
              <w:t>#</w:t>
            </w:r>
          </w:p>
        </w:tc>
        <w:tc>
          <w:tcPr>
            <w:tcW w:w="987" w:type="dxa"/>
            <w:shd w:val="clear" w:color="auto" w:fill="D0DFFF" w:themeFill="text2" w:themeFillTint="1A"/>
          </w:tcPr>
          <w:p w14:paraId="7EC10CF3" w14:textId="77777777" w:rsidR="00B26494" w:rsidRPr="005E39FE" w:rsidRDefault="00B26494" w:rsidP="00637727">
            <w:pPr>
              <w:spacing w:after="0"/>
              <w:jc w:val="center"/>
              <w:rPr>
                <w:rFonts w:eastAsia="Times New Roman" w:cstheme="minorHAnsi"/>
                <w:sz w:val="20"/>
                <w:szCs w:val="20"/>
                <w:lang w:eastAsia="zh-CN"/>
              </w:rPr>
            </w:pPr>
            <w:r w:rsidRPr="005E39FE">
              <w:rPr>
                <w:rFonts w:eastAsia="Times New Roman" w:cstheme="minorHAnsi"/>
                <w:sz w:val="20"/>
                <w:szCs w:val="20"/>
                <w:lang w:eastAsia="zh-CN"/>
              </w:rPr>
              <w:t>Source System</w:t>
            </w:r>
          </w:p>
        </w:tc>
        <w:tc>
          <w:tcPr>
            <w:tcW w:w="1206" w:type="dxa"/>
            <w:shd w:val="clear" w:color="auto" w:fill="D0DFFF" w:themeFill="text2" w:themeFillTint="1A"/>
          </w:tcPr>
          <w:p w14:paraId="4F1AD012" w14:textId="77777777" w:rsidR="00B26494" w:rsidRPr="005E39FE" w:rsidRDefault="00B26494" w:rsidP="00637727">
            <w:pPr>
              <w:spacing w:after="0"/>
              <w:jc w:val="center"/>
              <w:rPr>
                <w:rFonts w:eastAsia="Times New Roman" w:cstheme="minorHAnsi"/>
                <w:sz w:val="20"/>
                <w:szCs w:val="20"/>
                <w:lang w:eastAsia="zh-CN"/>
              </w:rPr>
            </w:pPr>
            <w:r w:rsidRPr="005E39FE">
              <w:rPr>
                <w:rFonts w:eastAsia="Times New Roman" w:cstheme="minorHAnsi"/>
                <w:sz w:val="20"/>
                <w:szCs w:val="20"/>
                <w:lang w:eastAsia="zh-CN"/>
              </w:rPr>
              <w:t>Source Integration</w:t>
            </w:r>
          </w:p>
        </w:tc>
        <w:tc>
          <w:tcPr>
            <w:tcW w:w="1379" w:type="dxa"/>
            <w:shd w:val="clear" w:color="auto" w:fill="D0DFFF" w:themeFill="text2" w:themeFillTint="1A"/>
            <w:noWrap/>
          </w:tcPr>
          <w:p w14:paraId="52AD1DE0" w14:textId="77777777" w:rsidR="00B26494" w:rsidRPr="005E39FE" w:rsidRDefault="00B26494" w:rsidP="00637727">
            <w:pPr>
              <w:spacing w:after="0"/>
              <w:jc w:val="center"/>
              <w:rPr>
                <w:rFonts w:eastAsia="Times New Roman" w:cstheme="minorHAnsi"/>
                <w:sz w:val="20"/>
                <w:szCs w:val="20"/>
                <w:lang w:eastAsia="zh-CN"/>
              </w:rPr>
            </w:pPr>
            <w:r w:rsidRPr="005E39FE">
              <w:rPr>
                <w:rFonts w:eastAsia="Times New Roman" w:cstheme="minorHAnsi"/>
                <w:sz w:val="20"/>
                <w:szCs w:val="20"/>
                <w:lang w:eastAsia="zh-CN"/>
              </w:rPr>
              <w:t>Target System</w:t>
            </w:r>
          </w:p>
        </w:tc>
        <w:tc>
          <w:tcPr>
            <w:tcW w:w="2417" w:type="dxa"/>
            <w:shd w:val="clear" w:color="auto" w:fill="D0DFFF" w:themeFill="text2" w:themeFillTint="1A"/>
            <w:noWrap/>
          </w:tcPr>
          <w:p w14:paraId="56600453" w14:textId="77777777" w:rsidR="00B26494" w:rsidRPr="005E39FE" w:rsidRDefault="00B26494" w:rsidP="00637727">
            <w:pPr>
              <w:spacing w:after="0"/>
              <w:jc w:val="center"/>
              <w:rPr>
                <w:rFonts w:eastAsia="Times New Roman" w:cstheme="minorHAnsi"/>
                <w:sz w:val="20"/>
                <w:szCs w:val="20"/>
                <w:lang w:eastAsia="zh-CN"/>
              </w:rPr>
            </w:pPr>
            <w:r w:rsidRPr="005E39FE">
              <w:rPr>
                <w:rFonts w:eastAsia="Times New Roman" w:cstheme="minorHAnsi"/>
                <w:sz w:val="20"/>
                <w:szCs w:val="20"/>
                <w:lang w:eastAsia="zh-CN"/>
              </w:rPr>
              <w:t>Protocol</w:t>
            </w:r>
          </w:p>
        </w:tc>
        <w:tc>
          <w:tcPr>
            <w:tcW w:w="1119" w:type="dxa"/>
            <w:shd w:val="clear" w:color="auto" w:fill="D0DFFF" w:themeFill="text2" w:themeFillTint="1A"/>
          </w:tcPr>
          <w:p w14:paraId="3C92B7D9" w14:textId="77777777" w:rsidR="00B26494" w:rsidRPr="005E39FE" w:rsidRDefault="00B26494" w:rsidP="00637727">
            <w:pPr>
              <w:spacing w:after="0"/>
              <w:jc w:val="center"/>
              <w:rPr>
                <w:rFonts w:eastAsia="Times New Roman" w:cstheme="minorHAnsi"/>
                <w:sz w:val="20"/>
                <w:szCs w:val="20"/>
                <w:lang w:eastAsia="zh-CN"/>
              </w:rPr>
            </w:pPr>
            <w:r w:rsidRPr="005E39FE">
              <w:rPr>
                <w:rFonts w:eastAsia="Times New Roman" w:cstheme="minorHAnsi"/>
                <w:sz w:val="20"/>
                <w:szCs w:val="20"/>
                <w:lang w:eastAsia="zh-CN"/>
              </w:rPr>
              <w:t>Operation Type</w:t>
            </w:r>
          </w:p>
        </w:tc>
      </w:tr>
      <w:tr w:rsidR="009F7665" w:rsidRPr="005E39FE" w14:paraId="582EF5BF" w14:textId="77777777" w:rsidTr="00637727">
        <w:trPr>
          <w:trHeight w:val="285"/>
          <w:jc w:val="center"/>
        </w:trPr>
        <w:tc>
          <w:tcPr>
            <w:tcW w:w="453" w:type="dxa"/>
          </w:tcPr>
          <w:p w14:paraId="1F445445" w14:textId="77777777" w:rsidR="009F7665" w:rsidRPr="005E39FE" w:rsidRDefault="009F7665" w:rsidP="009F7665">
            <w:pPr>
              <w:jc w:val="both"/>
              <w:rPr>
                <w:rFonts w:eastAsia="Times New Roman" w:cstheme="minorHAnsi"/>
                <w:sz w:val="20"/>
                <w:szCs w:val="20"/>
                <w:lang w:eastAsia="zh-CN"/>
              </w:rPr>
            </w:pPr>
            <w:r w:rsidRPr="005E39FE">
              <w:rPr>
                <w:rFonts w:eastAsia="Times New Roman" w:cstheme="minorHAnsi"/>
                <w:sz w:val="20"/>
                <w:szCs w:val="20"/>
                <w:lang w:eastAsia="zh-CN"/>
              </w:rPr>
              <w:t>1</w:t>
            </w:r>
          </w:p>
        </w:tc>
        <w:tc>
          <w:tcPr>
            <w:tcW w:w="987" w:type="dxa"/>
          </w:tcPr>
          <w:p w14:paraId="1B61B0F0" w14:textId="77777777" w:rsidR="009F7665" w:rsidRPr="005E39FE" w:rsidRDefault="009F7665" w:rsidP="009F7665">
            <w:pPr>
              <w:jc w:val="both"/>
              <w:rPr>
                <w:rFonts w:eastAsia="Times New Roman" w:cstheme="minorHAnsi"/>
                <w:sz w:val="20"/>
                <w:szCs w:val="20"/>
                <w:lang w:eastAsia="zh-CN"/>
              </w:rPr>
            </w:pPr>
            <w:r w:rsidRPr="005E39FE">
              <w:rPr>
                <w:rFonts w:eastAsia="Times New Roman" w:cstheme="minorHAnsi"/>
                <w:sz w:val="20"/>
                <w:szCs w:val="20"/>
                <w:lang w:eastAsia="zh-CN"/>
              </w:rPr>
              <w:t>FlowOne P&amp;A</w:t>
            </w:r>
          </w:p>
        </w:tc>
        <w:tc>
          <w:tcPr>
            <w:tcW w:w="1206" w:type="dxa"/>
          </w:tcPr>
          <w:p w14:paraId="0DCDA0D0" w14:textId="5EB48D37" w:rsidR="009F7665" w:rsidRPr="005E39FE" w:rsidRDefault="009F7665" w:rsidP="009F7665">
            <w:pPr>
              <w:jc w:val="both"/>
              <w:rPr>
                <w:rFonts w:eastAsia="Times New Roman" w:cstheme="minorHAnsi"/>
                <w:sz w:val="20"/>
                <w:szCs w:val="20"/>
                <w:lang w:eastAsia="zh-CN"/>
              </w:rPr>
            </w:pPr>
            <w:r w:rsidRPr="005E39FE">
              <w:rPr>
                <w:rFonts w:eastAsia="Times New Roman" w:cstheme="minorHAnsi"/>
                <w:sz w:val="20"/>
                <w:szCs w:val="20"/>
                <w:lang w:eastAsia="zh-CN"/>
              </w:rPr>
              <w:t>NEI</w:t>
            </w:r>
          </w:p>
        </w:tc>
        <w:tc>
          <w:tcPr>
            <w:tcW w:w="1379" w:type="dxa"/>
            <w:noWrap/>
            <w:hideMark/>
          </w:tcPr>
          <w:p w14:paraId="249EF2D4" w14:textId="70239F77" w:rsidR="009F7665" w:rsidRPr="005E39FE" w:rsidRDefault="009F7665" w:rsidP="009F7665">
            <w:pPr>
              <w:jc w:val="both"/>
              <w:rPr>
                <w:rFonts w:eastAsia="Times New Roman" w:cstheme="minorHAnsi"/>
                <w:sz w:val="20"/>
                <w:szCs w:val="20"/>
                <w:lang w:eastAsia="zh-CN"/>
              </w:rPr>
            </w:pPr>
            <w:r w:rsidRPr="005E39FE">
              <w:rPr>
                <w:rFonts w:eastAsia="Times New Roman" w:cstheme="minorHAnsi"/>
                <w:sz w:val="20"/>
                <w:szCs w:val="20"/>
                <w:lang w:eastAsia="zh-CN"/>
              </w:rPr>
              <w:t>DSA</w:t>
            </w:r>
          </w:p>
        </w:tc>
        <w:tc>
          <w:tcPr>
            <w:tcW w:w="2417" w:type="dxa"/>
            <w:noWrap/>
            <w:hideMark/>
          </w:tcPr>
          <w:p w14:paraId="00D66964" w14:textId="790B3F47" w:rsidR="009F7665" w:rsidRPr="005E39FE" w:rsidRDefault="009F7665" w:rsidP="009F7665">
            <w:pPr>
              <w:jc w:val="both"/>
              <w:rPr>
                <w:rFonts w:eastAsia="Times New Roman" w:cstheme="minorHAnsi"/>
                <w:sz w:val="20"/>
                <w:szCs w:val="20"/>
                <w:lang w:eastAsia="zh-CN"/>
              </w:rPr>
            </w:pPr>
            <w:r w:rsidRPr="005E39FE">
              <w:rPr>
                <w:rFonts w:eastAsia="Times New Roman" w:cstheme="minorHAnsi"/>
                <w:sz w:val="20"/>
                <w:szCs w:val="20"/>
                <w:lang w:eastAsia="zh-CN"/>
              </w:rPr>
              <w:t>SOAP</w:t>
            </w:r>
          </w:p>
        </w:tc>
        <w:tc>
          <w:tcPr>
            <w:tcW w:w="1119" w:type="dxa"/>
          </w:tcPr>
          <w:p w14:paraId="3C95C18C" w14:textId="6A96C0F4" w:rsidR="009F7665" w:rsidRPr="005E39FE" w:rsidRDefault="009F7665" w:rsidP="009F7665">
            <w:pPr>
              <w:jc w:val="both"/>
              <w:rPr>
                <w:rFonts w:eastAsia="Times New Roman" w:cstheme="minorHAnsi"/>
                <w:sz w:val="20"/>
                <w:szCs w:val="20"/>
                <w:lang w:eastAsia="zh-CN"/>
              </w:rPr>
            </w:pPr>
            <w:r w:rsidRPr="005E39FE">
              <w:rPr>
                <w:rFonts w:eastAsia="Times New Roman" w:cstheme="minorHAnsi"/>
                <w:sz w:val="20"/>
                <w:szCs w:val="20"/>
                <w:lang w:eastAsia="zh-CN"/>
              </w:rPr>
              <w:t>C</w:t>
            </w:r>
          </w:p>
        </w:tc>
      </w:tr>
      <w:tr w:rsidR="00485BE6" w:rsidRPr="00F32BD5" w14:paraId="314A8B56" w14:textId="77777777" w:rsidTr="00637727">
        <w:trPr>
          <w:trHeight w:val="285"/>
          <w:jc w:val="center"/>
        </w:trPr>
        <w:tc>
          <w:tcPr>
            <w:tcW w:w="453" w:type="dxa"/>
          </w:tcPr>
          <w:p w14:paraId="0FD3B371" w14:textId="75FF5CC9" w:rsidR="00485BE6" w:rsidRPr="005E39FE" w:rsidRDefault="00485BE6" w:rsidP="00485BE6">
            <w:pPr>
              <w:jc w:val="both"/>
              <w:rPr>
                <w:rFonts w:eastAsia="Times New Roman" w:cstheme="minorHAnsi"/>
                <w:sz w:val="20"/>
                <w:szCs w:val="20"/>
                <w:lang w:eastAsia="zh-CN"/>
              </w:rPr>
            </w:pPr>
            <w:r w:rsidRPr="005E39FE">
              <w:rPr>
                <w:rFonts w:eastAsia="Times New Roman" w:cstheme="minorHAnsi"/>
                <w:sz w:val="20"/>
                <w:szCs w:val="20"/>
                <w:lang w:eastAsia="zh-CN"/>
              </w:rPr>
              <w:t>2</w:t>
            </w:r>
          </w:p>
        </w:tc>
        <w:tc>
          <w:tcPr>
            <w:tcW w:w="987" w:type="dxa"/>
          </w:tcPr>
          <w:p w14:paraId="47979FA3" w14:textId="0E5E135B" w:rsidR="00485BE6" w:rsidRPr="005E39FE" w:rsidRDefault="00485BE6" w:rsidP="00485BE6">
            <w:pPr>
              <w:jc w:val="both"/>
              <w:rPr>
                <w:rFonts w:eastAsia="Times New Roman" w:cstheme="minorHAnsi"/>
                <w:sz w:val="20"/>
                <w:szCs w:val="20"/>
                <w:lang w:eastAsia="zh-CN"/>
              </w:rPr>
            </w:pPr>
            <w:r w:rsidRPr="005E39FE">
              <w:rPr>
                <w:rFonts w:eastAsia="Times New Roman" w:cstheme="minorHAnsi"/>
                <w:sz w:val="20"/>
                <w:szCs w:val="20"/>
                <w:lang w:eastAsia="zh-CN"/>
              </w:rPr>
              <w:t>FlowOne P&amp;A</w:t>
            </w:r>
          </w:p>
        </w:tc>
        <w:tc>
          <w:tcPr>
            <w:tcW w:w="1206" w:type="dxa"/>
          </w:tcPr>
          <w:p w14:paraId="1ED402CA" w14:textId="4A1940FB" w:rsidR="00485BE6" w:rsidRPr="005E39FE" w:rsidRDefault="00485BE6" w:rsidP="00485BE6">
            <w:pPr>
              <w:jc w:val="both"/>
              <w:rPr>
                <w:rFonts w:eastAsia="Times New Roman" w:cstheme="minorHAnsi"/>
                <w:sz w:val="20"/>
                <w:szCs w:val="20"/>
                <w:lang w:eastAsia="zh-CN"/>
              </w:rPr>
            </w:pPr>
            <w:r w:rsidRPr="005E39FE">
              <w:rPr>
                <w:rFonts w:eastAsia="Times New Roman" w:cstheme="minorHAnsi"/>
                <w:sz w:val="20"/>
                <w:szCs w:val="20"/>
                <w:lang w:eastAsia="zh-CN"/>
              </w:rPr>
              <w:t>NEI</w:t>
            </w:r>
          </w:p>
        </w:tc>
        <w:tc>
          <w:tcPr>
            <w:tcW w:w="1379" w:type="dxa"/>
            <w:noWrap/>
          </w:tcPr>
          <w:p w14:paraId="467BB94D" w14:textId="1BF2BDE0" w:rsidR="00485BE6" w:rsidRPr="005E39FE" w:rsidRDefault="00485BE6" w:rsidP="00485BE6">
            <w:pPr>
              <w:jc w:val="both"/>
              <w:rPr>
                <w:rFonts w:eastAsia="Times New Roman" w:cstheme="minorHAnsi"/>
                <w:sz w:val="20"/>
                <w:szCs w:val="20"/>
                <w:lang w:eastAsia="zh-CN"/>
              </w:rPr>
            </w:pPr>
            <w:r w:rsidRPr="005E39FE">
              <w:rPr>
                <w:rFonts w:eastAsia="Times New Roman" w:cstheme="minorHAnsi"/>
                <w:sz w:val="20"/>
                <w:szCs w:val="20"/>
                <w:lang w:eastAsia="zh-CN"/>
              </w:rPr>
              <w:t>ISM (Existing NEI)</w:t>
            </w:r>
          </w:p>
        </w:tc>
        <w:tc>
          <w:tcPr>
            <w:tcW w:w="2417" w:type="dxa"/>
            <w:noWrap/>
          </w:tcPr>
          <w:p w14:paraId="1380A87A" w14:textId="0CF2096A" w:rsidR="00485BE6" w:rsidRPr="005E39FE" w:rsidRDefault="00485BE6" w:rsidP="00485BE6">
            <w:pPr>
              <w:jc w:val="both"/>
              <w:rPr>
                <w:rFonts w:eastAsia="Times New Roman" w:cstheme="minorHAnsi"/>
                <w:sz w:val="20"/>
                <w:szCs w:val="20"/>
                <w:lang w:eastAsia="zh-CN"/>
              </w:rPr>
            </w:pPr>
            <w:r w:rsidRPr="005E39FE">
              <w:rPr>
                <w:rFonts w:eastAsia="Times New Roman" w:cstheme="minorHAnsi"/>
                <w:sz w:val="20"/>
                <w:szCs w:val="20"/>
                <w:lang w:eastAsia="zh-CN"/>
              </w:rPr>
              <w:t>SOAP</w:t>
            </w:r>
          </w:p>
        </w:tc>
        <w:tc>
          <w:tcPr>
            <w:tcW w:w="1119" w:type="dxa"/>
          </w:tcPr>
          <w:p w14:paraId="49CBFA34" w14:textId="4270E0F7" w:rsidR="00485BE6" w:rsidRPr="005E39FE" w:rsidRDefault="00485BE6" w:rsidP="00485BE6">
            <w:pPr>
              <w:jc w:val="both"/>
              <w:rPr>
                <w:rFonts w:eastAsia="Times New Roman" w:cstheme="minorHAnsi"/>
                <w:sz w:val="20"/>
                <w:szCs w:val="20"/>
                <w:lang w:eastAsia="zh-CN"/>
              </w:rPr>
            </w:pPr>
            <w:r w:rsidRPr="005E39FE">
              <w:rPr>
                <w:rFonts w:eastAsia="Times New Roman" w:cstheme="minorHAnsi"/>
                <w:sz w:val="20"/>
                <w:szCs w:val="20"/>
                <w:lang w:eastAsia="zh-CN"/>
              </w:rPr>
              <w:t>(New command portInAct() to be added)</w:t>
            </w:r>
          </w:p>
        </w:tc>
      </w:tr>
    </w:tbl>
    <w:p w14:paraId="6CF7F822" w14:textId="77777777" w:rsidR="007C1830" w:rsidRDefault="007C1830" w:rsidP="00B1266E"/>
    <w:p w14:paraId="3FA78F2F" w14:textId="5B68EBA3" w:rsidR="00CF2689" w:rsidRDefault="00A45476">
      <w:pPr>
        <w:pStyle w:val="Heading3"/>
      </w:pPr>
      <w:bookmarkStart w:id="470" w:name="_Toc506288226"/>
      <w:bookmarkStart w:id="471" w:name="_Toc89863654"/>
      <w:r>
        <w:lastRenderedPageBreak/>
        <w:t xml:space="preserve">Nokia Service </w:t>
      </w:r>
      <w:r w:rsidR="00CF2689">
        <w:t>Catalog</w:t>
      </w:r>
      <w:bookmarkEnd w:id="470"/>
      <w:bookmarkEnd w:id="471"/>
      <w:r w:rsidR="00CF2689">
        <w:t xml:space="preserve"> </w:t>
      </w:r>
    </w:p>
    <w:p w14:paraId="1A2CDF1C" w14:textId="3C17C0C5" w:rsidR="00CF2689" w:rsidRDefault="00CF2689" w:rsidP="00CF2689">
      <w:pPr>
        <w:rPr>
          <w:sz w:val="23"/>
          <w:szCs w:val="23"/>
        </w:rPr>
      </w:pPr>
      <w:r>
        <w:rPr>
          <w:sz w:val="23"/>
          <w:szCs w:val="23"/>
        </w:rPr>
        <w:t xml:space="preserve">The FlowOne Business Service Tool (BST) interface for Nokia Service Catalog is an internal interface of Nokia Service Catalog that allows it to be integrated with Nokia FlowOne. It is an add-on component of FlowOne BST that can be used to access Nokia Service Catalog from the provisioning logic. </w:t>
      </w:r>
    </w:p>
    <w:p w14:paraId="4677F144" w14:textId="366282B8" w:rsidR="00CF2689" w:rsidRDefault="00CF2689" w:rsidP="00CF2689">
      <w:pPr>
        <w:rPr>
          <w:sz w:val="23"/>
          <w:szCs w:val="23"/>
        </w:rPr>
      </w:pPr>
      <w:r>
        <w:rPr>
          <w:sz w:val="23"/>
          <w:szCs w:val="23"/>
        </w:rPr>
        <w:t xml:space="preserve">The interface is used to get product and service specifications and decompositions from Nokia Service Catalog. When the decomposition is centrally available in Nokia Service Catalog, BST logic will become smaller and easier to manage. </w:t>
      </w:r>
    </w:p>
    <w:p w14:paraId="026F8B1C" w14:textId="25FF3E9C" w:rsidR="00CF2689" w:rsidRDefault="00CF2689" w:rsidP="00CF2689">
      <w:pPr>
        <w:rPr>
          <w:sz w:val="23"/>
          <w:szCs w:val="23"/>
        </w:rPr>
      </w:pPr>
      <w:r>
        <w:rPr>
          <w:sz w:val="23"/>
          <w:szCs w:val="23"/>
        </w:rPr>
        <w:t xml:space="preserve">During a provisioning request, an internal interface is used between FlowOne BST and Nokia Service Catalog to fetch the decomposition data. This interface is responsible for fetching the product or service decomposition and for populating any parameters defined in the </w:t>
      </w:r>
      <w:r w:rsidR="007004A6">
        <w:rPr>
          <w:sz w:val="23"/>
          <w:szCs w:val="23"/>
        </w:rPr>
        <w:t>low-level</w:t>
      </w:r>
      <w:r>
        <w:rPr>
          <w:sz w:val="23"/>
          <w:szCs w:val="23"/>
        </w:rPr>
        <w:t xml:space="preserve"> items with the equivalent values supplied as part of the provisioning request.</w:t>
      </w:r>
    </w:p>
    <w:p w14:paraId="78AA8E7D" w14:textId="050BB942" w:rsidR="00CF2689" w:rsidRDefault="00CF2689" w:rsidP="00CF2689">
      <w:r>
        <w:rPr>
          <w:sz w:val="23"/>
          <w:szCs w:val="23"/>
        </w:rPr>
        <w:t xml:space="preserve">Nokia Service </w:t>
      </w:r>
      <w:r>
        <w:t xml:space="preserve">Catalog consists of CFS and RFS items and CFS are the top layer item in Catalog. </w:t>
      </w:r>
      <w:r w:rsidR="00826795">
        <w:t xml:space="preserve">As part of the Trident Optima requirements to model catalog items as RFS, so this RFS will be send to CDPA solution. </w:t>
      </w:r>
      <w:r>
        <w:t>Below diagram specifies the various life cycle states of an CFS</w:t>
      </w:r>
      <w:r w:rsidR="00826795">
        <w:t>/RFS</w:t>
      </w:r>
      <w:r>
        <w:t xml:space="preserve"> in Catalog</w:t>
      </w:r>
    </w:p>
    <w:p w14:paraId="42294C84" w14:textId="2CDCB337" w:rsidR="00CF2689" w:rsidRDefault="00CF2689" w:rsidP="00CF2689">
      <w:r>
        <w:t>This section defines the CFS</w:t>
      </w:r>
      <w:r w:rsidR="00826795">
        <w:t>/RFS</w:t>
      </w:r>
      <w:r>
        <w:t xml:space="preserve"> life cycle of items </w:t>
      </w:r>
      <w:r w:rsidR="00624210">
        <w:t>within</w:t>
      </w:r>
      <w:r>
        <w:t xml:space="preserve"> Service Catalog.</w:t>
      </w:r>
    </w:p>
    <w:p w14:paraId="4E2C70A7" w14:textId="77777777" w:rsidR="002F37C9" w:rsidRDefault="00CF2689" w:rsidP="002F37C9">
      <w:pPr>
        <w:keepNext/>
        <w:jc w:val="center"/>
      </w:pPr>
      <w:r>
        <w:object w:dxaOrig="5101" w:dyaOrig="5145" w14:anchorId="4A60A519">
          <v:shape id="_x0000_i1027" type="#_x0000_t75" style="width:257.25pt;height:258pt" o:ole="">
            <v:imagedata r:id="rId22" o:title=""/>
          </v:shape>
          <o:OLEObject Type="Embed" ProgID="Visio.Drawing.15" ShapeID="_x0000_i1027" DrawAspect="Content" ObjectID="_1700481656" r:id="rId23"/>
        </w:object>
      </w:r>
    </w:p>
    <w:p w14:paraId="73F84972" w14:textId="75F0D5D0" w:rsidR="00CF2689" w:rsidRPr="00FB693D" w:rsidRDefault="002F37C9" w:rsidP="00CF2689">
      <w:pPr>
        <w:pStyle w:val="Caption"/>
      </w:pPr>
      <w:bookmarkStart w:id="472" w:name="_Toc49964506"/>
      <w:r>
        <w:t xml:space="preserve">Figure </w:t>
      </w:r>
      <w:r>
        <w:fldChar w:fldCharType="begin"/>
      </w:r>
      <w:r>
        <w:instrText xml:space="preserve"> SEQ Figure \* ARABIC </w:instrText>
      </w:r>
      <w:r>
        <w:fldChar w:fldCharType="separate"/>
      </w:r>
      <w:r w:rsidR="00FF4FEC">
        <w:rPr>
          <w:noProof/>
        </w:rPr>
        <w:t>4</w:t>
      </w:r>
      <w:r>
        <w:fldChar w:fldCharType="end"/>
      </w:r>
      <w:r w:rsidR="00351F8A" w:rsidRPr="00FB693D">
        <w:t>.</w:t>
      </w:r>
      <w:r w:rsidR="00CF2689" w:rsidRPr="00FB693D">
        <w:t xml:space="preserve"> Nokia Service Catalog Life Cycle Management</w:t>
      </w:r>
      <w:bookmarkEnd w:id="472"/>
    </w:p>
    <w:p w14:paraId="172697C6" w14:textId="77777777" w:rsidR="00CF2689" w:rsidRDefault="00CF2689" w:rsidP="00CF2689"/>
    <w:p w14:paraId="3E99360F" w14:textId="77777777" w:rsidR="00CF2689" w:rsidRPr="0060613B" w:rsidRDefault="00CF2689" w:rsidP="004B603F">
      <w:pPr>
        <w:pStyle w:val="ListParagraph"/>
        <w:numPr>
          <w:ilvl w:val="0"/>
          <w:numId w:val="15"/>
        </w:numPr>
        <w:rPr>
          <w:sz w:val="23"/>
          <w:szCs w:val="23"/>
        </w:rPr>
      </w:pPr>
      <w:r w:rsidRPr="0060613B">
        <w:rPr>
          <w:b/>
          <w:bCs/>
          <w:sz w:val="23"/>
          <w:szCs w:val="23"/>
        </w:rPr>
        <w:t xml:space="preserve">Working </w:t>
      </w:r>
      <w:r w:rsidRPr="0060613B">
        <w:rPr>
          <w:sz w:val="23"/>
          <w:szCs w:val="23"/>
        </w:rPr>
        <w:t>– A new version has been generated, either on the basis of the selected version object or from scratch. This is the only state in which the object can be modified freely. However, it can not be referenced by external systems.</w:t>
      </w:r>
    </w:p>
    <w:p w14:paraId="16BBC0F5" w14:textId="78EAB066" w:rsidR="00CF2689" w:rsidRPr="0060613B" w:rsidRDefault="00CF2689" w:rsidP="004B603F">
      <w:pPr>
        <w:pStyle w:val="ListParagraph"/>
        <w:numPr>
          <w:ilvl w:val="0"/>
          <w:numId w:val="15"/>
        </w:numPr>
        <w:rPr>
          <w:sz w:val="23"/>
          <w:szCs w:val="23"/>
        </w:rPr>
      </w:pPr>
      <w:r w:rsidRPr="0060613B">
        <w:rPr>
          <w:b/>
          <w:bCs/>
          <w:sz w:val="23"/>
          <w:szCs w:val="23"/>
        </w:rPr>
        <w:t xml:space="preserve">Testing </w:t>
      </w:r>
      <w:r w:rsidRPr="0060613B">
        <w:rPr>
          <w:sz w:val="23"/>
          <w:szCs w:val="23"/>
        </w:rPr>
        <w:t xml:space="preserve">– A version is used for testing. It is not possible to edit a version in the Testing state. However, such a version can be accessed by an external system, such as, </w:t>
      </w:r>
      <w:r>
        <w:rPr>
          <w:sz w:val="23"/>
          <w:szCs w:val="23"/>
        </w:rPr>
        <w:t>Nokia FlowOne</w:t>
      </w:r>
      <w:r w:rsidRPr="0060613B">
        <w:rPr>
          <w:sz w:val="23"/>
          <w:szCs w:val="23"/>
        </w:rPr>
        <w:t xml:space="preserve"> for testing purposes. If the tests fail, the version can be returned back to the Working state for further editing. Versions that pass the test can be published.</w:t>
      </w:r>
    </w:p>
    <w:p w14:paraId="3BE632DF" w14:textId="77777777" w:rsidR="00CF2689" w:rsidRPr="0060613B" w:rsidRDefault="00CF2689" w:rsidP="004B603F">
      <w:pPr>
        <w:pStyle w:val="ListParagraph"/>
        <w:numPr>
          <w:ilvl w:val="0"/>
          <w:numId w:val="15"/>
        </w:numPr>
        <w:rPr>
          <w:sz w:val="23"/>
          <w:szCs w:val="23"/>
        </w:rPr>
      </w:pPr>
      <w:r w:rsidRPr="0060613B">
        <w:rPr>
          <w:b/>
          <w:bCs/>
          <w:sz w:val="23"/>
          <w:szCs w:val="23"/>
        </w:rPr>
        <w:t xml:space="preserve">Published </w:t>
      </w:r>
      <w:r w:rsidRPr="0060613B">
        <w:rPr>
          <w:sz w:val="23"/>
          <w:szCs w:val="23"/>
        </w:rPr>
        <w:t>– A version of a product, service, technical library or technical service has been released for production use and can be referenced by external systems. It is not possible to make changes to a Published version.</w:t>
      </w:r>
    </w:p>
    <w:p w14:paraId="093A73E0" w14:textId="5E3BCFB9" w:rsidR="00CF2689" w:rsidRPr="0060613B" w:rsidRDefault="00CF2689" w:rsidP="004B603F">
      <w:pPr>
        <w:pStyle w:val="ListParagraph"/>
        <w:numPr>
          <w:ilvl w:val="0"/>
          <w:numId w:val="15"/>
        </w:numPr>
        <w:rPr>
          <w:sz w:val="23"/>
          <w:szCs w:val="23"/>
        </w:rPr>
      </w:pPr>
      <w:r w:rsidRPr="0060613B">
        <w:rPr>
          <w:b/>
          <w:bCs/>
          <w:sz w:val="23"/>
          <w:szCs w:val="23"/>
        </w:rPr>
        <w:t xml:space="preserve">Suspended </w:t>
      </w:r>
      <w:r w:rsidRPr="0060613B">
        <w:rPr>
          <w:sz w:val="23"/>
          <w:szCs w:val="23"/>
        </w:rPr>
        <w:t xml:space="preserve">– When a version of a product, service, technical library or technical service has been suspended, it cannot be accessed by external systems. The suspended product, service, technical library or technical service can either be </w:t>
      </w:r>
      <w:r w:rsidR="00A108BF" w:rsidRPr="0060613B">
        <w:rPr>
          <w:sz w:val="23"/>
          <w:szCs w:val="23"/>
        </w:rPr>
        <w:t>reverted</w:t>
      </w:r>
      <w:r w:rsidRPr="0060613B">
        <w:rPr>
          <w:sz w:val="23"/>
          <w:szCs w:val="23"/>
        </w:rPr>
        <w:t xml:space="preserve"> to the Published state or it can be set as Outdated.</w:t>
      </w:r>
    </w:p>
    <w:p w14:paraId="227C0A34" w14:textId="77777777" w:rsidR="00CF2689" w:rsidRPr="0060613B" w:rsidRDefault="00CF2689" w:rsidP="004B603F">
      <w:pPr>
        <w:pStyle w:val="ListParagraph"/>
        <w:numPr>
          <w:ilvl w:val="0"/>
          <w:numId w:val="15"/>
        </w:numPr>
        <w:rPr>
          <w:sz w:val="23"/>
          <w:szCs w:val="23"/>
        </w:rPr>
      </w:pPr>
      <w:r w:rsidRPr="0060613B">
        <w:rPr>
          <w:b/>
          <w:bCs/>
          <w:sz w:val="23"/>
          <w:szCs w:val="23"/>
        </w:rPr>
        <w:t xml:space="preserve">Outdated </w:t>
      </w:r>
      <w:r w:rsidRPr="0060613B">
        <w:rPr>
          <w:sz w:val="23"/>
          <w:szCs w:val="23"/>
        </w:rPr>
        <w:t>– There are still subscriptions to a product, service, technical library or technical service version, but the version cannot be used for new subscriptions.</w:t>
      </w:r>
    </w:p>
    <w:p w14:paraId="0BA03EB7" w14:textId="0EC09717" w:rsidR="00CF2689" w:rsidRDefault="00CF2689" w:rsidP="004B603F">
      <w:pPr>
        <w:pStyle w:val="ListParagraph"/>
        <w:numPr>
          <w:ilvl w:val="0"/>
          <w:numId w:val="15"/>
        </w:numPr>
      </w:pPr>
      <w:r w:rsidRPr="0060613B">
        <w:rPr>
          <w:b/>
          <w:bCs/>
          <w:sz w:val="23"/>
          <w:szCs w:val="23"/>
        </w:rPr>
        <w:t xml:space="preserve">Terminated </w:t>
      </w:r>
      <w:r w:rsidRPr="0060613B">
        <w:rPr>
          <w:sz w:val="23"/>
          <w:szCs w:val="23"/>
        </w:rPr>
        <w:t xml:space="preserve">– A version is not accessible by external systems anymore. At this stage there is no need for any other system to refer to this version, as there are no subscriptions to this version. Terminated versions can be removed from </w:t>
      </w:r>
      <w:r>
        <w:rPr>
          <w:sz w:val="23"/>
          <w:szCs w:val="23"/>
        </w:rPr>
        <w:t xml:space="preserve">Nokia Service </w:t>
      </w:r>
      <w:r w:rsidRPr="0060613B">
        <w:rPr>
          <w:sz w:val="23"/>
          <w:szCs w:val="23"/>
        </w:rPr>
        <w:t>Catalog.</w:t>
      </w:r>
    </w:p>
    <w:p w14:paraId="6CB32776" w14:textId="77777777" w:rsidR="004B2300" w:rsidRPr="004B2300" w:rsidRDefault="004B2300" w:rsidP="004B2300">
      <w:pPr>
        <w:pStyle w:val="Body"/>
      </w:pPr>
    </w:p>
    <w:p w14:paraId="4481413A" w14:textId="1E467C23" w:rsidR="006F26FC" w:rsidRPr="006F26FC" w:rsidRDefault="004B2300" w:rsidP="006F26FC">
      <w:pPr>
        <w:pStyle w:val="Heading1"/>
      </w:pPr>
      <w:bookmarkStart w:id="473" w:name="_Toc417883864"/>
      <w:bookmarkStart w:id="474" w:name="_Toc443255045"/>
      <w:bookmarkStart w:id="475" w:name="_Toc450044164"/>
      <w:bookmarkStart w:id="476" w:name="_Toc89863655"/>
      <w:r>
        <w:t>Solution Architecture</w:t>
      </w:r>
      <w:bookmarkEnd w:id="473"/>
      <w:bookmarkEnd w:id="474"/>
      <w:bookmarkEnd w:id="475"/>
      <w:bookmarkEnd w:id="476"/>
    </w:p>
    <w:p w14:paraId="4B4DF21F" w14:textId="1A12B69C" w:rsidR="00C641E9" w:rsidRDefault="00145058" w:rsidP="004B2300">
      <w:pPr>
        <w:pStyle w:val="Heading2"/>
      </w:pPr>
      <w:bookmarkStart w:id="477" w:name="_Toc89863656"/>
      <w:r>
        <w:t>Product</w:t>
      </w:r>
      <w:bookmarkEnd w:id="477"/>
    </w:p>
    <w:p w14:paraId="436074BD" w14:textId="77777777" w:rsidR="008E3EB4" w:rsidRDefault="008E3EB4" w:rsidP="008E3EB4">
      <w:r>
        <w:t>Following Nokia products will be introduced in the target solution:</w:t>
      </w:r>
    </w:p>
    <w:p w14:paraId="666B50DF" w14:textId="77777777" w:rsidR="008E3EB4" w:rsidRDefault="008E3EB4" w:rsidP="008E3EB4">
      <w:r w:rsidRPr="00B45C0E">
        <w:rPr>
          <w:b/>
        </w:rPr>
        <w:t>Nokia FlowOne Provisioning &amp; Activation:</w:t>
      </w:r>
      <w:r>
        <w:t xml:space="preserve"> </w:t>
      </w:r>
      <w:r w:rsidRPr="006F4107">
        <w:t xml:space="preserve">Provides </w:t>
      </w:r>
      <w:r>
        <w:t>business logic configuration and external integration capabilities including northbound, southbound and a</w:t>
      </w:r>
      <w:r w:rsidRPr="006F4107">
        <w:t xml:space="preserve">lso west-/eastbound integrations via </w:t>
      </w:r>
      <w:r>
        <w:t>FlowOne</w:t>
      </w:r>
      <w:r w:rsidRPr="006F4107">
        <w:t xml:space="preserve"> platform</w:t>
      </w:r>
      <w:r>
        <w:t>.</w:t>
      </w:r>
    </w:p>
    <w:p w14:paraId="3E0A6F87" w14:textId="77777777" w:rsidR="008E3EB4" w:rsidRDefault="008E3EB4" w:rsidP="008E3EB4">
      <w:r w:rsidRPr="00B45C0E">
        <w:rPr>
          <w:b/>
        </w:rPr>
        <w:lastRenderedPageBreak/>
        <w:t>Nokia Service Catalog:</w:t>
      </w:r>
      <w:r>
        <w:t xml:space="preserve"> Nokia Service Catalog allows the customer to create and define products and services breakdown and associated rules and dependencies using Service Catalog GUI. </w:t>
      </w:r>
    </w:p>
    <w:p w14:paraId="316552D4" w14:textId="696E09AC" w:rsidR="008E3EB4" w:rsidRDefault="008E3EB4" w:rsidP="008E3EB4">
      <w:r>
        <w:t>In this delivery, provisioning and activation would be catalog driven (</w:t>
      </w:r>
      <w:r w:rsidRPr="00B45C0E">
        <w:rPr>
          <w:b/>
        </w:rPr>
        <w:t>CDPA</w:t>
      </w:r>
      <w:r>
        <w:t xml:space="preserve">), which works independently of workflow design, maintained in existing BST logics. Nokia Service Catalog breaks down </w:t>
      </w:r>
      <w:r w:rsidR="004B10F5">
        <w:t>the services to</w:t>
      </w:r>
      <w:r>
        <w:t xml:space="preserve"> lower level resource facing services (</w:t>
      </w:r>
      <w:r w:rsidRPr="00B45C0E">
        <w:rPr>
          <w:b/>
        </w:rPr>
        <w:t>RFS</w:t>
      </w:r>
      <w:r>
        <w:t>). Nokia FlowOne P&amp;A workflow can use them during the run-time provisioning process by querying the different items from Nokia Service Catalog.</w:t>
      </w:r>
    </w:p>
    <w:p w14:paraId="410BB7ED" w14:textId="540390B7" w:rsidR="0010586D" w:rsidRDefault="0010586D" w:rsidP="008E3EB4">
      <w:r w:rsidRPr="0010586D">
        <w:rPr>
          <w:b/>
        </w:rPr>
        <w:t>Event Management:</w:t>
      </w:r>
      <w:r>
        <w:t xml:space="preserve"> Functions as a mediator between Nokia FlowOne written applications and the customer’s alarm monitoring system.</w:t>
      </w:r>
    </w:p>
    <w:p w14:paraId="27D3925A" w14:textId="236DF29A" w:rsidR="0010586D" w:rsidRDefault="0010586D" w:rsidP="008E3EB4">
      <w:r w:rsidRPr="0010586D">
        <w:rPr>
          <w:b/>
        </w:rPr>
        <w:t>Nokia Provisioning and Activation (IL) Archive:</w:t>
      </w:r>
      <w:r>
        <w:t xml:space="preserve"> Enables Nokia Provisioning and Activation (InstantLink) to transfer request and task data, as well as statistical data about their processing, to a (IL) Archive database. This data can be used for making historical analysis and generating customer specific reports.</w:t>
      </w:r>
    </w:p>
    <w:p w14:paraId="44185E1C" w14:textId="77777777" w:rsidR="00956840" w:rsidRPr="00C8054B" w:rsidRDefault="00956840" w:rsidP="00956840">
      <w:pPr>
        <w:pStyle w:val="Heading2"/>
      </w:pPr>
      <w:bookmarkStart w:id="478" w:name="_Toc89863657"/>
      <w:r>
        <w:t>Target Solution Architecture</w:t>
      </w:r>
      <w:bookmarkEnd w:id="478"/>
    </w:p>
    <w:p w14:paraId="334AA558" w14:textId="549872A9" w:rsidR="00465C7D" w:rsidRDefault="00956840" w:rsidP="00956840">
      <w:r w:rsidRPr="00E15B29">
        <w:t xml:space="preserve">The diagram below illustrates the </w:t>
      </w:r>
      <w:r>
        <w:t>target system architecture</w:t>
      </w:r>
      <w:r w:rsidRPr="006B1F86">
        <w:t xml:space="preserve"> solution, with details</w:t>
      </w:r>
      <w:r>
        <w:t xml:space="preserve"> of the key scope objectives </w:t>
      </w:r>
      <w:r w:rsidRPr="00E15B29">
        <w:t>and the interaction points with externa</w:t>
      </w:r>
      <w:r>
        <w:t>l systems</w:t>
      </w:r>
      <w:r w:rsidRPr="00E15B29">
        <w:t xml:space="preserve"> </w:t>
      </w:r>
      <w:r>
        <w:t>including</w:t>
      </w:r>
      <w:r w:rsidRPr="006B1F86">
        <w:t xml:space="preserve"> the various applications which are part of the proposed solution.</w:t>
      </w:r>
    </w:p>
    <w:p w14:paraId="213CD1EA" w14:textId="40444646" w:rsidR="00191619" w:rsidRDefault="00CC513E" w:rsidP="00191619">
      <w:pPr>
        <w:keepNext/>
        <w:jc w:val="center"/>
      </w:pPr>
      <w:r>
        <w:rPr>
          <w:noProof/>
        </w:rPr>
        <w:drawing>
          <wp:inline distT="0" distB="0" distL="0" distR="0" wp14:anchorId="3017C659" wp14:editId="3E57A198">
            <wp:extent cx="4567707" cy="2895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4687" cy="2900025"/>
                    </a:xfrm>
                    <a:prstGeom prst="rect">
                      <a:avLst/>
                    </a:prstGeom>
                    <a:noFill/>
                    <a:ln>
                      <a:noFill/>
                    </a:ln>
                  </pic:spPr>
                </pic:pic>
              </a:graphicData>
            </a:graphic>
          </wp:inline>
        </w:drawing>
      </w:r>
    </w:p>
    <w:p w14:paraId="2126BF09" w14:textId="263CE6C4" w:rsidR="00956840" w:rsidRPr="000814E9" w:rsidRDefault="00191619" w:rsidP="00956840">
      <w:pPr>
        <w:pStyle w:val="Caption"/>
      </w:pPr>
      <w:bookmarkStart w:id="479" w:name="_Toc49964507"/>
      <w:r>
        <w:t xml:space="preserve">Figure </w:t>
      </w:r>
      <w:r>
        <w:fldChar w:fldCharType="begin"/>
      </w:r>
      <w:r>
        <w:instrText xml:space="preserve"> SEQ Figure \* ARABIC </w:instrText>
      </w:r>
      <w:r>
        <w:fldChar w:fldCharType="separate"/>
      </w:r>
      <w:r w:rsidR="00FF4FEC">
        <w:rPr>
          <w:noProof/>
        </w:rPr>
        <w:t>5</w:t>
      </w:r>
      <w:r>
        <w:fldChar w:fldCharType="end"/>
      </w:r>
      <w:r w:rsidR="008B4FCD" w:rsidRPr="00EC5676">
        <w:t xml:space="preserve">. </w:t>
      </w:r>
      <w:r w:rsidR="00956840" w:rsidRPr="00EC5676">
        <w:t>Target System Architecture</w:t>
      </w:r>
      <w:bookmarkEnd w:id="479"/>
    </w:p>
    <w:p w14:paraId="667B7E81" w14:textId="7C88A26E" w:rsidR="00956840" w:rsidRPr="000268D9" w:rsidRDefault="00D4677D" w:rsidP="00956840">
      <w:r w:rsidRPr="0067232E">
        <w:rPr>
          <w:b/>
        </w:rPr>
        <w:lastRenderedPageBreak/>
        <w:t>Note</w:t>
      </w:r>
      <w:r>
        <w:t>: Only requests coming from Optima will be covered in this new</w:t>
      </w:r>
      <w:r w:rsidR="00D33D21">
        <w:t xml:space="preserve"> RFS</w:t>
      </w:r>
      <w:r w:rsidR="00CA32FA">
        <w:t xml:space="preserve">-model </w:t>
      </w:r>
      <w:r>
        <w:t xml:space="preserve">solution. All other northbound integrations will be retained in Legacy USPS. </w:t>
      </w:r>
      <w:r>
        <w:rPr>
          <w:rFonts w:eastAsia="Times New Roman"/>
          <w:iCs/>
          <w:color w:val="092048" w:themeColor="text1" w:themeShade="80"/>
        </w:rPr>
        <w:t>Optima Notification will also be introduced and implemented in the Legacy USPS solution.</w:t>
      </w:r>
    </w:p>
    <w:p w14:paraId="2AB10A95" w14:textId="77777777" w:rsidR="00956840" w:rsidRDefault="00956840" w:rsidP="00956840">
      <w:pPr>
        <w:pStyle w:val="Heading2"/>
      </w:pPr>
      <w:bookmarkStart w:id="480" w:name="_Toc89863658"/>
      <w:r>
        <w:t>Target Application Architecture</w:t>
      </w:r>
      <w:bookmarkEnd w:id="480"/>
    </w:p>
    <w:p w14:paraId="64EFC94C" w14:textId="7E2AFDB9" w:rsidR="00956840" w:rsidRPr="00EE6273" w:rsidRDefault="00956840" w:rsidP="00956840">
      <w:pPr>
        <w:rPr>
          <w:bCs/>
        </w:rPr>
      </w:pPr>
      <w:r w:rsidRPr="00EE6273">
        <w:rPr>
          <w:bCs/>
        </w:rPr>
        <w:t>In the current solution in USPS, services are modelled in the form of product name, landline/product type and SNE and technical services in the Nokia Service Catalog. Moving forward in the target solution, new Resource Facing Services (RFS) and existing technical services need to be modelled and managed in the Nokia Service Catalog. RFS represent the network element and its subscription/feature whilst Technical Services represent the technical action/commands towards the network elements.</w:t>
      </w:r>
    </w:p>
    <w:p w14:paraId="7700F480" w14:textId="4892A284" w:rsidR="000B1A79" w:rsidRDefault="00B961E7" w:rsidP="000B1A79">
      <w:pPr>
        <w:keepNext/>
        <w:jc w:val="center"/>
      </w:pPr>
      <w:r>
        <w:object w:dxaOrig="16160" w:dyaOrig="7010" w14:anchorId="12CC916B">
          <v:shape id="_x0000_i1028" type="#_x0000_t75" style="width:473.25pt;height:204pt" o:ole="">
            <v:imagedata r:id="rId25" o:title=""/>
          </v:shape>
          <o:OLEObject Type="Embed" ProgID="Visio.Drawing.15" ShapeID="_x0000_i1028" DrawAspect="Content" ObjectID="_1700481657" r:id="rId26"/>
        </w:object>
      </w:r>
    </w:p>
    <w:p w14:paraId="0D362967" w14:textId="2AD6AC41" w:rsidR="00956840" w:rsidRPr="004F19BB" w:rsidRDefault="000B1A79" w:rsidP="00956840">
      <w:pPr>
        <w:pStyle w:val="Caption"/>
      </w:pPr>
      <w:bookmarkStart w:id="481" w:name="_Toc49964508"/>
      <w:r>
        <w:t xml:space="preserve">Figure </w:t>
      </w:r>
      <w:r>
        <w:fldChar w:fldCharType="begin"/>
      </w:r>
      <w:r>
        <w:instrText xml:space="preserve"> SEQ Figure \* ARABIC </w:instrText>
      </w:r>
      <w:r>
        <w:fldChar w:fldCharType="separate"/>
      </w:r>
      <w:r w:rsidR="00FF4FEC">
        <w:rPr>
          <w:noProof/>
        </w:rPr>
        <w:t>6</w:t>
      </w:r>
      <w:r>
        <w:fldChar w:fldCharType="end"/>
      </w:r>
      <w:r w:rsidR="00E37CA3" w:rsidRPr="00FA34BB">
        <w:t xml:space="preserve">. </w:t>
      </w:r>
      <w:r w:rsidR="00956840" w:rsidRPr="00FA34BB">
        <w:t>Target Application Architecture</w:t>
      </w:r>
      <w:bookmarkEnd w:id="481"/>
    </w:p>
    <w:p w14:paraId="10E81DF0" w14:textId="77777777" w:rsidR="00956840" w:rsidRDefault="00956840" w:rsidP="008E3EB4"/>
    <w:p w14:paraId="343CE8FC" w14:textId="3B5A7AD0" w:rsidR="004B2300" w:rsidRDefault="00DB372E" w:rsidP="004B2300">
      <w:pPr>
        <w:pStyle w:val="Heading2"/>
      </w:pPr>
      <w:bookmarkStart w:id="482" w:name="_Toc89863659"/>
      <w:r>
        <w:lastRenderedPageBreak/>
        <w:t>High Level Process Workflow</w:t>
      </w:r>
      <w:bookmarkEnd w:id="482"/>
    </w:p>
    <w:p w14:paraId="68CA0BEB" w14:textId="59B4FE90" w:rsidR="004D1023" w:rsidRDefault="000554D6" w:rsidP="004D1023">
      <w:pPr>
        <w:pStyle w:val="Body"/>
        <w:keepNext/>
        <w:ind w:left="0"/>
        <w:jc w:val="center"/>
      </w:pPr>
      <w:r>
        <w:object w:dxaOrig="12370" w:dyaOrig="6290" w14:anchorId="693D1E8E">
          <v:shape id="_x0000_i1029" type="#_x0000_t75" style="width:473.25pt;height:241.5pt" o:ole="">
            <v:imagedata r:id="rId27" o:title=""/>
          </v:shape>
          <o:OLEObject Type="Embed" ProgID="Visio.Drawing.15" ShapeID="_x0000_i1029" DrawAspect="Content" ObjectID="_1700481658" r:id="rId28"/>
        </w:object>
      </w:r>
    </w:p>
    <w:p w14:paraId="2A382A83" w14:textId="5FD86961" w:rsidR="004D1023" w:rsidRPr="00E73F60" w:rsidRDefault="004D1023" w:rsidP="004D1023">
      <w:pPr>
        <w:pStyle w:val="Caption"/>
      </w:pPr>
      <w:bookmarkStart w:id="483" w:name="_Toc49964509"/>
      <w:r>
        <w:t xml:space="preserve">Figure </w:t>
      </w:r>
      <w:r>
        <w:fldChar w:fldCharType="begin"/>
      </w:r>
      <w:r>
        <w:instrText xml:space="preserve"> SEQ Figure \* ARABIC </w:instrText>
      </w:r>
      <w:r>
        <w:fldChar w:fldCharType="separate"/>
      </w:r>
      <w:r w:rsidR="00FF4FEC">
        <w:rPr>
          <w:noProof/>
        </w:rPr>
        <w:t>7</w:t>
      </w:r>
      <w:r>
        <w:fldChar w:fldCharType="end"/>
      </w:r>
      <w:r>
        <w:t>.</w:t>
      </w:r>
      <w:r w:rsidRPr="00E73F60">
        <w:t xml:space="preserve"> </w:t>
      </w:r>
      <w:r w:rsidR="00B875FC">
        <w:t>Process</w:t>
      </w:r>
      <w:r w:rsidRPr="00E73F60">
        <w:t xml:space="preserve"> Workflow</w:t>
      </w:r>
      <w:bookmarkEnd w:id="483"/>
    </w:p>
    <w:p w14:paraId="47C3ABE5" w14:textId="77777777" w:rsidR="004D1023" w:rsidRDefault="004D1023" w:rsidP="004D1023">
      <w:pPr>
        <w:pStyle w:val="Body"/>
        <w:numPr>
          <w:ilvl w:val="0"/>
          <w:numId w:val="18"/>
        </w:numPr>
        <w:rPr>
          <w:rFonts w:cs="Arial"/>
          <w:color w:val="001135" w:themeColor="text2"/>
          <w:sz w:val="23"/>
          <w:szCs w:val="23"/>
        </w:rPr>
      </w:pPr>
      <w:r w:rsidRPr="0054692D">
        <w:rPr>
          <w:rFonts w:cs="Arial"/>
          <w:color w:val="001135" w:themeColor="text2"/>
          <w:sz w:val="23"/>
          <w:szCs w:val="23"/>
        </w:rPr>
        <w:t>Once the service order is received by FlowOne, an Acknowledgement response is sent back to Amdocs BIL.</w:t>
      </w:r>
      <w:r>
        <w:rPr>
          <w:rFonts w:cs="Arial"/>
          <w:color w:val="001135" w:themeColor="text2"/>
          <w:sz w:val="23"/>
          <w:szCs w:val="23"/>
        </w:rPr>
        <w:t>/Optima.</w:t>
      </w:r>
    </w:p>
    <w:p w14:paraId="38A654E5" w14:textId="77777777" w:rsidR="004D1023" w:rsidRDefault="004D1023" w:rsidP="004D1023">
      <w:pPr>
        <w:pStyle w:val="Body"/>
        <w:numPr>
          <w:ilvl w:val="0"/>
          <w:numId w:val="18"/>
        </w:numPr>
        <w:rPr>
          <w:rFonts w:cs="Arial"/>
          <w:color w:val="001135" w:themeColor="text2"/>
          <w:sz w:val="23"/>
          <w:szCs w:val="23"/>
        </w:rPr>
      </w:pPr>
      <w:r w:rsidRPr="0054692D">
        <w:rPr>
          <w:rFonts w:cs="Arial"/>
          <w:color w:val="001135" w:themeColor="text2"/>
          <w:sz w:val="23"/>
          <w:szCs w:val="23"/>
        </w:rPr>
        <w:t>RFS will be sorted based on predefined RFS sequencing configured in the lookup table</w:t>
      </w:r>
      <w:r>
        <w:rPr>
          <w:rFonts w:cs="Arial"/>
          <w:color w:val="001135" w:themeColor="text2"/>
          <w:sz w:val="23"/>
          <w:szCs w:val="23"/>
        </w:rPr>
        <w:t>.</w:t>
      </w:r>
    </w:p>
    <w:p w14:paraId="6013B3D3" w14:textId="77777777" w:rsidR="004D1023" w:rsidRPr="00465C61" w:rsidRDefault="004D1023" w:rsidP="004D1023">
      <w:pPr>
        <w:pStyle w:val="Body"/>
        <w:numPr>
          <w:ilvl w:val="0"/>
          <w:numId w:val="18"/>
        </w:numPr>
        <w:rPr>
          <w:rFonts w:cs="Arial"/>
          <w:color w:val="001135" w:themeColor="text2"/>
          <w:sz w:val="23"/>
          <w:szCs w:val="23"/>
        </w:rPr>
      </w:pPr>
      <w:r>
        <w:rPr>
          <w:rFonts w:cs="Arial"/>
          <w:color w:val="001135" w:themeColor="text2"/>
          <w:sz w:val="23"/>
          <w:szCs w:val="23"/>
        </w:rPr>
        <w:t>All RFS related to Critical NEs are provisioned prior to Non Critical RFSs.</w:t>
      </w:r>
    </w:p>
    <w:p w14:paraId="6EE68F4C" w14:textId="77777777" w:rsidR="004D1023" w:rsidRPr="0054692D" w:rsidRDefault="004D1023" w:rsidP="004D1023">
      <w:pPr>
        <w:pStyle w:val="Body"/>
        <w:numPr>
          <w:ilvl w:val="0"/>
          <w:numId w:val="18"/>
        </w:numPr>
        <w:rPr>
          <w:rFonts w:cs="Arial"/>
          <w:color w:val="001135" w:themeColor="text2"/>
          <w:sz w:val="23"/>
          <w:szCs w:val="23"/>
        </w:rPr>
      </w:pPr>
      <w:r w:rsidRPr="0054692D">
        <w:rPr>
          <w:rFonts w:cs="Arial"/>
          <w:color w:val="001135" w:themeColor="text2"/>
          <w:sz w:val="23"/>
          <w:szCs w:val="23"/>
        </w:rPr>
        <w:t>USPS triggers a request to the Network Elements to activate the service, and receives provisioning response from NEs</w:t>
      </w:r>
    </w:p>
    <w:p w14:paraId="1E145B29" w14:textId="77777777" w:rsidR="004D1023" w:rsidRPr="0054692D" w:rsidRDefault="004D1023" w:rsidP="004D1023">
      <w:pPr>
        <w:pStyle w:val="Num2"/>
        <w:numPr>
          <w:ilvl w:val="1"/>
          <w:numId w:val="18"/>
        </w:numPr>
        <w:rPr>
          <w:rFonts w:asciiTheme="minorHAnsi" w:eastAsiaTheme="minorHAnsi" w:hAnsiTheme="minorHAnsi" w:cs="Arial"/>
          <w:color w:val="001135" w:themeColor="text2"/>
          <w:sz w:val="23"/>
          <w:szCs w:val="23"/>
          <w:lang w:bidi="ar-SA"/>
        </w:rPr>
      </w:pPr>
      <w:r w:rsidRPr="0054692D">
        <w:rPr>
          <w:rFonts w:asciiTheme="minorHAnsi" w:eastAsiaTheme="minorHAnsi" w:hAnsiTheme="minorHAnsi" w:cs="Arial"/>
          <w:color w:val="001135" w:themeColor="text2"/>
          <w:sz w:val="23"/>
          <w:szCs w:val="23"/>
          <w:lang w:bidi="ar-SA"/>
        </w:rPr>
        <w:t xml:space="preserve">If Critical </w:t>
      </w:r>
      <w:r>
        <w:rPr>
          <w:rFonts w:asciiTheme="minorHAnsi" w:eastAsiaTheme="minorHAnsi" w:hAnsiTheme="minorHAnsi" w:cs="Arial"/>
          <w:color w:val="001135" w:themeColor="text2"/>
          <w:sz w:val="23"/>
          <w:szCs w:val="23"/>
          <w:lang w:bidi="ar-SA"/>
        </w:rPr>
        <w:t>RFS(s)</w:t>
      </w:r>
      <w:r w:rsidRPr="0054692D">
        <w:rPr>
          <w:rFonts w:asciiTheme="minorHAnsi" w:eastAsiaTheme="minorHAnsi" w:hAnsiTheme="minorHAnsi" w:cs="Arial"/>
          <w:color w:val="001135" w:themeColor="text2"/>
          <w:sz w:val="23"/>
          <w:szCs w:val="23"/>
          <w:lang w:bidi="ar-SA"/>
        </w:rPr>
        <w:t xml:space="preserve"> provisioning is successful, USPS will send a Success notification to Amdocs BIL and continue provisioning the Non Critical </w:t>
      </w:r>
      <w:r>
        <w:rPr>
          <w:rFonts w:asciiTheme="minorHAnsi" w:eastAsiaTheme="minorHAnsi" w:hAnsiTheme="minorHAnsi" w:cs="Arial"/>
          <w:color w:val="001135" w:themeColor="text2"/>
          <w:sz w:val="23"/>
          <w:szCs w:val="23"/>
          <w:lang w:bidi="ar-SA"/>
        </w:rPr>
        <w:t>RFS</w:t>
      </w:r>
      <w:r w:rsidRPr="0054692D">
        <w:rPr>
          <w:rFonts w:asciiTheme="minorHAnsi" w:eastAsiaTheme="minorHAnsi" w:hAnsiTheme="minorHAnsi" w:cs="Arial"/>
          <w:color w:val="001135" w:themeColor="text2"/>
          <w:sz w:val="23"/>
          <w:szCs w:val="23"/>
          <w:lang w:bidi="ar-SA"/>
        </w:rPr>
        <w:t xml:space="preserve">(s). </w:t>
      </w:r>
    </w:p>
    <w:p w14:paraId="0DF9F3D0" w14:textId="42642A0B" w:rsidR="004D1023" w:rsidRPr="0054692D" w:rsidRDefault="004D1023" w:rsidP="004D1023">
      <w:pPr>
        <w:pStyle w:val="Body"/>
        <w:numPr>
          <w:ilvl w:val="1"/>
          <w:numId w:val="18"/>
        </w:numPr>
        <w:rPr>
          <w:rFonts w:cs="Arial"/>
          <w:color w:val="001135" w:themeColor="text2"/>
          <w:sz w:val="23"/>
          <w:szCs w:val="23"/>
        </w:rPr>
      </w:pPr>
      <w:r w:rsidRPr="0054692D">
        <w:rPr>
          <w:rFonts w:cs="Arial"/>
          <w:color w:val="001135" w:themeColor="text2"/>
          <w:sz w:val="23"/>
          <w:szCs w:val="23"/>
        </w:rPr>
        <w:t xml:space="preserve">If Critical </w:t>
      </w:r>
      <w:r>
        <w:rPr>
          <w:rFonts w:cs="Arial"/>
          <w:color w:val="001135" w:themeColor="text2"/>
          <w:sz w:val="23"/>
          <w:szCs w:val="23"/>
        </w:rPr>
        <w:t>RFS</w:t>
      </w:r>
      <w:r w:rsidRPr="0054692D">
        <w:rPr>
          <w:rFonts w:cs="Arial"/>
          <w:color w:val="001135" w:themeColor="text2"/>
          <w:sz w:val="23"/>
          <w:szCs w:val="23"/>
        </w:rPr>
        <w:t xml:space="preserve"> provisioning fails, then it will return a Failure message to Amdocs Ordering via BIL, and will not continue with Non Critical </w:t>
      </w:r>
      <w:r>
        <w:rPr>
          <w:rFonts w:cs="Arial"/>
          <w:color w:val="001135" w:themeColor="text2"/>
          <w:sz w:val="23"/>
          <w:szCs w:val="23"/>
        </w:rPr>
        <w:t>RFS</w:t>
      </w:r>
      <w:r w:rsidRPr="0054692D">
        <w:rPr>
          <w:rFonts w:cs="Arial"/>
          <w:color w:val="001135" w:themeColor="text2"/>
          <w:sz w:val="23"/>
          <w:szCs w:val="23"/>
        </w:rPr>
        <w:t xml:space="preserve"> provisioning.</w:t>
      </w:r>
      <w:r>
        <w:rPr>
          <w:rFonts w:cs="Arial"/>
          <w:color w:val="001135" w:themeColor="text2"/>
          <w:sz w:val="23"/>
          <w:szCs w:val="23"/>
        </w:rPr>
        <w:t xml:space="preserve"> Rollback will be executed for all successful Critical RFS(s) that are eligible for rollback. (</w:t>
      </w:r>
      <w:r w:rsidRPr="007534B7">
        <w:rPr>
          <w:rFonts w:cs="Arial"/>
          <w:i/>
          <w:color w:val="001135" w:themeColor="text2"/>
          <w:sz w:val="23"/>
          <w:szCs w:val="23"/>
        </w:rPr>
        <w:t>see Section 4.</w:t>
      </w:r>
      <w:r w:rsidR="00573A6A">
        <w:rPr>
          <w:rFonts w:cs="Arial"/>
          <w:i/>
          <w:color w:val="001135" w:themeColor="text2"/>
          <w:sz w:val="23"/>
          <w:szCs w:val="23"/>
        </w:rPr>
        <w:t xml:space="preserve">8.3 </w:t>
      </w:r>
      <w:r w:rsidRPr="007534B7">
        <w:rPr>
          <w:rFonts w:cs="Arial"/>
          <w:i/>
          <w:color w:val="001135" w:themeColor="text2"/>
          <w:sz w:val="23"/>
          <w:szCs w:val="23"/>
        </w:rPr>
        <w:t>for Rollback Eligibility</w:t>
      </w:r>
      <w:r>
        <w:rPr>
          <w:rFonts w:cs="Arial"/>
          <w:color w:val="001135" w:themeColor="text2"/>
          <w:sz w:val="23"/>
          <w:szCs w:val="23"/>
        </w:rPr>
        <w:t>)</w:t>
      </w:r>
    </w:p>
    <w:p w14:paraId="490B23B7" w14:textId="77777777" w:rsidR="004D1023" w:rsidRPr="00700B9C" w:rsidRDefault="004D1023" w:rsidP="004D1023">
      <w:pPr>
        <w:pStyle w:val="Num2"/>
        <w:numPr>
          <w:ilvl w:val="1"/>
          <w:numId w:val="18"/>
        </w:numPr>
        <w:rPr>
          <w:rFonts w:asciiTheme="minorHAnsi" w:eastAsiaTheme="minorHAnsi" w:hAnsiTheme="minorHAnsi" w:cs="Arial"/>
          <w:color w:val="001135" w:themeColor="text2"/>
          <w:sz w:val="23"/>
          <w:szCs w:val="23"/>
          <w:lang w:bidi="ar-SA"/>
        </w:rPr>
      </w:pPr>
      <w:r w:rsidRPr="0054692D">
        <w:rPr>
          <w:rFonts w:asciiTheme="minorHAnsi" w:eastAsiaTheme="minorHAnsi" w:hAnsiTheme="minorHAnsi" w:cs="Arial"/>
          <w:color w:val="001135" w:themeColor="text2"/>
          <w:sz w:val="23"/>
          <w:szCs w:val="23"/>
          <w:lang w:bidi="ar-SA"/>
        </w:rPr>
        <w:t>If Non-Critical NE provisioning is failed, then final status will be failure response to Amdocs BIL.</w:t>
      </w:r>
    </w:p>
    <w:p w14:paraId="4B660350" w14:textId="5E4A0C66" w:rsidR="004D1023" w:rsidRDefault="004D1023" w:rsidP="004D1023">
      <w:pPr>
        <w:pStyle w:val="Body"/>
        <w:numPr>
          <w:ilvl w:val="0"/>
          <w:numId w:val="18"/>
        </w:numPr>
        <w:rPr>
          <w:rFonts w:cs="Arial"/>
          <w:color w:val="001135" w:themeColor="text2"/>
          <w:sz w:val="23"/>
          <w:szCs w:val="23"/>
        </w:rPr>
      </w:pPr>
      <w:r w:rsidRPr="0054692D">
        <w:rPr>
          <w:rFonts w:cs="Arial"/>
          <w:color w:val="001135" w:themeColor="text2"/>
          <w:sz w:val="23"/>
          <w:szCs w:val="23"/>
        </w:rPr>
        <w:lastRenderedPageBreak/>
        <w:t>Final response will be sent to Amdocs BIL for the overall status of provisioning.</w:t>
      </w:r>
    </w:p>
    <w:p w14:paraId="03ABFC0D" w14:textId="62ACDE3B" w:rsidR="001345EA" w:rsidRDefault="001345EA" w:rsidP="00205296">
      <w:pPr>
        <w:pStyle w:val="Body"/>
        <w:ind w:left="720"/>
        <w:rPr>
          <w:rFonts w:cs="Arial"/>
          <w:color w:val="001135" w:themeColor="text2"/>
          <w:sz w:val="23"/>
          <w:szCs w:val="23"/>
        </w:rPr>
      </w:pPr>
      <w:bookmarkStart w:id="484" w:name="_Hlk30593309"/>
      <w:r w:rsidRPr="00205296">
        <w:rPr>
          <w:rFonts w:cs="Arial"/>
          <w:b/>
          <w:color w:val="001135" w:themeColor="text2"/>
          <w:sz w:val="23"/>
          <w:szCs w:val="23"/>
        </w:rPr>
        <w:t>Note</w:t>
      </w:r>
      <w:r>
        <w:rPr>
          <w:rFonts w:cs="Arial"/>
          <w:color w:val="001135" w:themeColor="text2"/>
          <w:sz w:val="23"/>
          <w:szCs w:val="23"/>
        </w:rPr>
        <w:t xml:space="preserve">: </w:t>
      </w:r>
      <w:bookmarkStart w:id="485" w:name="_Hlk30589177"/>
      <w:r>
        <w:rPr>
          <w:rFonts w:cs="Arial"/>
          <w:color w:val="001135" w:themeColor="text2"/>
          <w:sz w:val="23"/>
          <w:szCs w:val="23"/>
        </w:rPr>
        <w:t xml:space="preserve">Intermediate notification will be handled via </w:t>
      </w:r>
      <w:r w:rsidR="00B56EA0">
        <w:rPr>
          <w:rFonts w:cs="Arial"/>
          <w:color w:val="001135" w:themeColor="text2"/>
          <w:sz w:val="23"/>
          <w:szCs w:val="23"/>
        </w:rPr>
        <w:t xml:space="preserve">the same </w:t>
      </w:r>
      <w:r w:rsidR="005109A9">
        <w:rPr>
          <w:rFonts w:cs="Arial"/>
          <w:color w:val="001135" w:themeColor="text2"/>
          <w:sz w:val="23"/>
          <w:szCs w:val="23"/>
        </w:rPr>
        <w:t>NEI</w:t>
      </w:r>
      <w:r>
        <w:rPr>
          <w:rFonts w:cs="Arial"/>
          <w:color w:val="001135" w:themeColor="text2"/>
          <w:sz w:val="23"/>
          <w:szCs w:val="23"/>
        </w:rPr>
        <w:t xml:space="preserve"> </w:t>
      </w:r>
      <w:r w:rsidR="00B56EA0">
        <w:rPr>
          <w:rFonts w:cs="Arial"/>
          <w:color w:val="001135" w:themeColor="text2"/>
          <w:sz w:val="23"/>
          <w:szCs w:val="23"/>
        </w:rPr>
        <w:t>command that handles final</w:t>
      </w:r>
      <w:r w:rsidR="00957E03">
        <w:rPr>
          <w:rFonts w:cs="Arial"/>
          <w:color w:val="001135" w:themeColor="text2"/>
          <w:sz w:val="23"/>
          <w:szCs w:val="23"/>
        </w:rPr>
        <w:t xml:space="preserve"> </w:t>
      </w:r>
      <w:r w:rsidR="00B56EA0">
        <w:rPr>
          <w:rFonts w:cs="Arial"/>
          <w:color w:val="001135" w:themeColor="text2"/>
          <w:sz w:val="23"/>
          <w:szCs w:val="23"/>
        </w:rPr>
        <w:t xml:space="preserve">response. </w:t>
      </w:r>
      <w:bookmarkEnd w:id="485"/>
    </w:p>
    <w:p w14:paraId="702BB9AE" w14:textId="6FF4EDB7" w:rsidR="00BE0DEA" w:rsidRDefault="005A1CE5">
      <w:pPr>
        <w:pStyle w:val="Heading3"/>
      </w:pPr>
      <w:bookmarkStart w:id="486" w:name="_Toc30590172"/>
      <w:bookmarkStart w:id="487" w:name="_Toc30593039"/>
      <w:bookmarkStart w:id="488" w:name="_Toc33450689"/>
      <w:bookmarkStart w:id="489" w:name="_Toc33612191"/>
      <w:bookmarkStart w:id="490" w:name="_Toc33786052"/>
      <w:bookmarkStart w:id="491" w:name="_Toc35001262"/>
      <w:bookmarkStart w:id="492" w:name="_Toc35001466"/>
      <w:bookmarkStart w:id="493" w:name="_Toc35013629"/>
      <w:bookmarkStart w:id="494" w:name="_Toc35269476"/>
      <w:bookmarkStart w:id="495" w:name="_Toc35269680"/>
      <w:bookmarkStart w:id="496" w:name="_Toc35269884"/>
      <w:bookmarkStart w:id="497" w:name="_Toc35352871"/>
      <w:bookmarkStart w:id="498" w:name="_Toc35353075"/>
      <w:bookmarkStart w:id="499" w:name="_Toc35426471"/>
      <w:bookmarkStart w:id="500" w:name="_Toc35426675"/>
      <w:bookmarkStart w:id="501" w:name="_Toc35614477"/>
      <w:bookmarkStart w:id="502" w:name="_Toc42683827"/>
      <w:bookmarkStart w:id="503" w:name="_Toc42684068"/>
      <w:bookmarkStart w:id="504" w:name="_Toc42684438"/>
      <w:bookmarkStart w:id="505" w:name="_Toc42684708"/>
      <w:bookmarkStart w:id="506" w:name="_Toc42817294"/>
      <w:bookmarkStart w:id="507" w:name="_Toc43198403"/>
      <w:bookmarkStart w:id="508" w:name="_Toc43198717"/>
      <w:bookmarkStart w:id="509" w:name="_Hlk519784172"/>
      <w:bookmarkStart w:id="510" w:name="_Toc89863660"/>
      <w:bookmarkEnd w:id="484"/>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r>
        <w:t>Phase 1a</w:t>
      </w:r>
      <w:bookmarkEnd w:id="510"/>
    </w:p>
    <w:p w14:paraId="0B66764D" w14:textId="2FEE355C" w:rsidR="00BE0DEA" w:rsidRDefault="005B2BDA" w:rsidP="00BE0DEA">
      <w:pPr>
        <w:ind w:left="720"/>
      </w:pPr>
      <w:r>
        <w:t>The requests format below will be transformed via WSO2 layer to follow the standard SOA format of FlowOne</w:t>
      </w:r>
      <w:r w:rsidR="00BE0DEA" w:rsidRPr="00102BE0">
        <w:t>.</w:t>
      </w:r>
      <w:r>
        <w:t xml:space="preserve"> The final format of the requests will be finalized in the LLD stage, below are just sample to show the RFS</w:t>
      </w:r>
      <w:r w:rsidR="00C61D3C">
        <w:t xml:space="preserve">(s) </w:t>
      </w:r>
      <w:r>
        <w:t>that goes with each use cases.</w:t>
      </w:r>
    </w:p>
    <w:p w14:paraId="6081CED4" w14:textId="77777777" w:rsidR="00520511" w:rsidRPr="00881009" w:rsidRDefault="00520511" w:rsidP="00BE0DEA">
      <w:pPr>
        <w:ind w:left="720"/>
      </w:pPr>
    </w:p>
    <w:p w14:paraId="7DF3F5D5" w14:textId="6932DC96" w:rsidR="003F65EA" w:rsidRDefault="00E17B44" w:rsidP="001C54CA">
      <w:pPr>
        <w:pStyle w:val="Heading4"/>
      </w:pPr>
      <w:bookmarkStart w:id="511" w:name="_Toc89863661"/>
      <w:r>
        <w:t>Activation of Wireless Subscriber</w:t>
      </w:r>
      <w:bookmarkEnd w:id="511"/>
    </w:p>
    <w:p w14:paraId="5F456651" w14:textId="69088300" w:rsidR="00881009" w:rsidRPr="00881009" w:rsidRDefault="00881009" w:rsidP="00881009">
      <w:pPr>
        <w:ind w:left="720"/>
      </w:pPr>
      <w:r>
        <w:t>Amdocs BIL sends request to</w:t>
      </w:r>
      <w:r w:rsidRPr="00102BE0">
        <w:t xml:space="preserve"> activate a service on the network elements.</w:t>
      </w:r>
    </w:p>
    <w:p w14:paraId="072F6CDA" w14:textId="5E87E305" w:rsidR="0052514B" w:rsidRPr="00102BE0" w:rsidRDefault="003B6CFA" w:rsidP="00304E84">
      <w:pPr>
        <w:pStyle w:val="Heading5"/>
      </w:pPr>
      <w:r>
        <w:t>Example</w:t>
      </w:r>
    </w:p>
    <w:p w14:paraId="58CA00C3" w14:textId="77777777" w:rsidR="002C3D57" w:rsidRPr="002C3D57" w:rsidRDefault="002C3D57" w:rsidP="002C3D57">
      <w:pPr>
        <w:pStyle w:val="Note"/>
        <w:ind w:left="1773" w:hanging="720"/>
        <w:rPr>
          <w:rStyle w:val="CodeChar"/>
          <w:i w:val="0"/>
          <w:iCs/>
          <w:noProof w:val="0"/>
        </w:rPr>
      </w:pPr>
      <w:bookmarkStart w:id="512" w:name="_Hlk29304931"/>
      <w:r w:rsidRPr="002C3D57">
        <w:rPr>
          <w:rStyle w:val="CodeChar"/>
          <w:i w:val="0"/>
          <w:iCs/>
          <w:noProof w:val="0"/>
        </w:rPr>
        <w:t xml:space="preserve">&lt;CreateRequest&gt;         </w:t>
      </w:r>
    </w:p>
    <w:p w14:paraId="588C26E9"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&lt;RequestHeader&gt;</w:t>
      </w:r>
    </w:p>
    <w:p w14:paraId="13BD8BF8"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&lt;NeType&gt;ORDER&lt;/NeType&gt;        </w:t>
      </w:r>
    </w:p>
    <w:p w14:paraId="69AF5BF8"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&lt;OrderNo&gt;T001&lt;/OrderNo&gt;</w:t>
      </w:r>
    </w:p>
    <w:p w14:paraId="07681FC0"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&lt;Priority&gt;1&lt;/Priority&gt;</w:t>
      </w:r>
    </w:p>
    <w:p w14:paraId="4096B662"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&lt;ReqUser&gt;Optima&lt;/ReqUser&gt; </w:t>
      </w:r>
    </w:p>
    <w:p w14:paraId="70DF98D4"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&lt;ReplyTo&gt;http://localhost:44006/ilws-response-mock-impl/ResponseHandlerService?wsdl&lt;/ReplyTo&gt; </w:t>
      </w:r>
    </w:p>
    <w:p w14:paraId="4CF6E4F1"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&lt;/RequestHeader&gt;</w:t>
      </w:r>
    </w:p>
    <w:p w14:paraId="36B9C8FE"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&lt;RequestParameters&gt;</w:t>
      </w:r>
    </w:p>
    <w:p w14:paraId="10609124"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name=“msisdn" value=“9988453333"/&gt;</w:t>
      </w:r>
    </w:p>
    <w:p w14:paraId="63ACD5E3"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name=“imsi" value=“99999988453333"/&gt;</w:t>
      </w:r>
    </w:p>
    <w:p w14:paraId="78964E10"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name=“account_number" value=“897454"/&gt;</w:t>
      </w:r>
    </w:p>
    <w:p w14:paraId="393DAB88"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name=“account_type" value=“Postpaid"/&gt;</w:t>
      </w:r>
    </w:p>
    <w:p w14:paraId="0DEA53A8"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name=“bill_cycle" value=“M01"/&gt;</w:t>
      </w:r>
    </w:p>
    <w:p w14:paraId="7197FFF0"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name=“req_date_time" value=“20191201160545"/&gt;</w:t>
      </w:r>
    </w:p>
    <w:p w14:paraId="6F4284F5"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&lt;RFS&gt;</w:t>
      </w:r>
    </w:p>
    <w:p w14:paraId="65F3A50F"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name="“rfs" value="MVOICE"/&gt;</w:t>
      </w:r>
    </w:p>
    <w:p w14:paraId="4F102C9B"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name=“action" value=“ADD"/&gt;</w:t>
      </w:r>
    </w:p>
    <w:p w14:paraId="2A34B4E7" w14:textId="4B68751E"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&lt;/RFS&gt;</w:t>
      </w:r>
    </w:p>
    <w:p w14:paraId="430CBBEA"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&lt;RFS&gt;</w:t>
      </w:r>
    </w:p>
    <w:p w14:paraId="5A91CA1C"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name=“rfs" value=“SMST"/&gt;</w:t>
      </w:r>
    </w:p>
    <w:p w14:paraId="260386AA"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name=“action" value=“ADD"/&gt;</w:t>
      </w:r>
    </w:p>
    <w:p w14:paraId="7051F036"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lastRenderedPageBreak/>
        <w:t xml:space="preserve">        &lt;/RFS&gt;</w:t>
      </w:r>
    </w:p>
    <w:p w14:paraId="12793A43"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&lt;RFS&gt;</w:t>
      </w:r>
    </w:p>
    <w:p w14:paraId="4FBCCC85"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name=“rfs" value=“CUG"/&gt;</w:t>
      </w:r>
    </w:p>
    <w:p w14:paraId="18FEDC4A"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name=“action" value=“ADD"/&gt;</w:t>
      </w:r>
    </w:p>
    <w:p w14:paraId="0455D1C9"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name=“cug_member1" value=“9988453333"/&gt;</w:t>
      </w:r>
    </w:p>
    <w:p w14:paraId="6B5DC9C2"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name=“cug_member2" value=“9988454444"/&gt;</w:t>
      </w:r>
    </w:p>
    <w:p w14:paraId="08120B18"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&lt;/RFS&gt;</w:t>
      </w:r>
    </w:p>
    <w:p w14:paraId="374055AF"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&lt;RFS&gt;</w:t>
      </w:r>
    </w:p>
    <w:p w14:paraId="3A23FCBB"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name=“rfs" value=“ROAMING"/&gt;</w:t>
      </w:r>
    </w:p>
    <w:p w14:paraId="11A369D4"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name=“action" value=“ADD"/&gt;</w:t>
      </w:r>
    </w:p>
    <w:p w14:paraId="451F9FF7"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&lt;/RFS&gt;</w:t>
      </w:r>
    </w:p>
    <w:p w14:paraId="6948982D"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&lt;RFS&gt;</w:t>
      </w:r>
    </w:p>
    <w:p w14:paraId="2102E133"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name=“rfs" value=“OCS_OFFER"/&gt;</w:t>
      </w:r>
    </w:p>
    <w:p w14:paraId="068615C2"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name=“action" value=“ADD"/&gt;</w:t>
      </w:r>
    </w:p>
    <w:p w14:paraId="60FD57BD"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&lt;Parameter name=“ocs_offer_id" value=“77838383"/&gt;</w:t>
      </w:r>
    </w:p>
    <w:p w14:paraId="721BEA90"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&lt;/RFS&gt;</w:t>
      </w:r>
    </w:p>
    <w:p w14:paraId="34028EA6" w14:textId="77777777" w:rsidR="002C3D57" w:rsidRPr="002C3D57" w:rsidRDefault="002C3D57" w:rsidP="002C3D57">
      <w:pPr>
        <w:pStyle w:val="Note"/>
        <w:ind w:left="1773" w:hanging="720"/>
        <w:rPr>
          <w:rStyle w:val="CodeChar"/>
          <w:i w:val="0"/>
          <w:iCs/>
          <w:noProof w:val="0"/>
        </w:rPr>
      </w:pPr>
      <w:r w:rsidRPr="002C3D57">
        <w:rPr>
          <w:rStyle w:val="CodeChar"/>
          <w:i w:val="0"/>
          <w:iCs/>
          <w:noProof w:val="0"/>
        </w:rPr>
        <w:t xml:space="preserve">    &lt;/RequestParameters&gt;</w:t>
      </w:r>
    </w:p>
    <w:p w14:paraId="649B3FBF" w14:textId="6127455A" w:rsidR="00262DCD" w:rsidRDefault="002C3D57" w:rsidP="002C3D57">
      <w:pPr>
        <w:pStyle w:val="Note"/>
        <w:ind w:left="1773" w:hanging="720"/>
        <w:rPr>
          <w:rStyle w:val="CodeChar"/>
          <w:i w:val="0"/>
          <w:iCs/>
          <w:noProof w:val="0"/>
        </w:rPr>
      </w:pPr>
      <w:r w:rsidRPr="002C3D57">
        <w:rPr>
          <w:rStyle w:val="CodeChar"/>
          <w:i w:val="0"/>
          <w:iCs/>
          <w:noProof w:val="0"/>
        </w:rPr>
        <w:t>&lt;/CreateRequest&gt;</w:t>
      </w:r>
    </w:p>
    <w:p w14:paraId="4CEAA1F3" w14:textId="77777777" w:rsidR="00D6227E" w:rsidRPr="00D6227E" w:rsidRDefault="00D6227E" w:rsidP="00D6227E">
      <w:pPr>
        <w:pStyle w:val="BodyText"/>
        <w:rPr>
          <w:lang w:bidi="he-IL"/>
        </w:rPr>
      </w:pPr>
    </w:p>
    <w:p w14:paraId="147B2399" w14:textId="57BD1F52" w:rsidR="00906538" w:rsidRDefault="008E516C" w:rsidP="00285E52">
      <w:pPr>
        <w:pStyle w:val="Heading4"/>
      </w:pPr>
      <w:bookmarkStart w:id="513" w:name="_Toc89863662"/>
      <w:bookmarkEnd w:id="512"/>
      <w:r>
        <w:t>Wireless Service Modification</w:t>
      </w:r>
      <w:bookmarkEnd w:id="513"/>
    </w:p>
    <w:p w14:paraId="4910C3E4" w14:textId="589B0F40" w:rsidR="00B05A3E" w:rsidRPr="00881009" w:rsidRDefault="00B05A3E" w:rsidP="00B05A3E">
      <w:pPr>
        <w:ind w:left="720"/>
      </w:pPr>
      <w:r>
        <w:t>Amdocs BIL sends request to</w:t>
      </w:r>
      <w:r w:rsidRPr="00102BE0">
        <w:t xml:space="preserve"> </w:t>
      </w:r>
      <w:r w:rsidR="001760B3">
        <w:t>modify</w:t>
      </w:r>
      <w:r w:rsidRPr="00102BE0">
        <w:t xml:space="preserve"> a service on the network elements.</w:t>
      </w:r>
    </w:p>
    <w:p w14:paraId="2337D54D" w14:textId="77777777" w:rsidR="00B05A3E" w:rsidRPr="00102BE0" w:rsidRDefault="00B05A3E" w:rsidP="00B05A3E">
      <w:pPr>
        <w:pStyle w:val="Heading5"/>
      </w:pPr>
      <w:r>
        <w:t>Example</w:t>
      </w:r>
    </w:p>
    <w:p w14:paraId="5FE388DD"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&lt;ModifyRequest&gt;         </w:t>
      </w:r>
    </w:p>
    <w:p w14:paraId="3706649F"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&lt;RequestHeader&gt;</w:t>
      </w:r>
    </w:p>
    <w:p w14:paraId="0B4EF58A"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&lt;NeType&gt;ORDER&lt;/NeType&gt;        </w:t>
      </w:r>
    </w:p>
    <w:p w14:paraId="6F2E7770"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&lt;OrderNo&gt;T001&lt;/OrderNo&gt;</w:t>
      </w:r>
    </w:p>
    <w:p w14:paraId="64A8E864"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&lt;Priority&gt;1&lt;/Priority&gt;</w:t>
      </w:r>
    </w:p>
    <w:p w14:paraId="3EE822F7"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&lt;ReqUser&gt;Optima&lt;/ReqUser&gt; </w:t>
      </w:r>
    </w:p>
    <w:p w14:paraId="6A922104"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&lt;ReplyTo&gt;http://localhost:44006/ilws-response-mock-impl/ResponseHandlerService?wsdl&lt;/ReplyTo&gt; </w:t>
      </w:r>
    </w:p>
    <w:p w14:paraId="030974A4"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&lt;/RequestHeader&gt;</w:t>
      </w:r>
    </w:p>
    <w:p w14:paraId="1CCC776B"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&lt;RequestParameters&gt;</w:t>
      </w:r>
    </w:p>
    <w:p w14:paraId="6B0E146B"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&lt;Parameter name=“msisdn" value=“9988453333"/&gt;</w:t>
      </w:r>
    </w:p>
    <w:p w14:paraId="163247D5"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&lt;Parameter name=“imsi" value=“99999988453333"/&gt;</w:t>
      </w:r>
    </w:p>
    <w:p w14:paraId="21FA6CB4"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&lt;Parameter name=“account_number" value=“897454"/&gt;</w:t>
      </w:r>
    </w:p>
    <w:p w14:paraId="1F290352"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&lt;Parameter name=“account_type" value=“Postpaid"/&gt;</w:t>
      </w:r>
    </w:p>
    <w:p w14:paraId="037110AC"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&lt;Parameter name=“bill_cycle" value=“M01"/&gt;</w:t>
      </w:r>
    </w:p>
    <w:p w14:paraId="23994C96"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lastRenderedPageBreak/>
        <w:t xml:space="preserve">       &lt;Parameter name=“req_date_time" value=“20191201160545"/&gt;</w:t>
      </w:r>
    </w:p>
    <w:p w14:paraId="4B1BCF83"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&lt;RFS&gt;</w:t>
      </w:r>
    </w:p>
    <w:p w14:paraId="04F4B733"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&lt;Parameter name=“rfs" value=“ROAMING"/&gt;</w:t>
      </w:r>
    </w:p>
    <w:p w14:paraId="3B24D481"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&lt;Parameter name=“action" value=“REMOVE"/&gt;</w:t>
      </w:r>
    </w:p>
    <w:p w14:paraId="0EF91C74"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&lt;/RFS&gt;</w:t>
      </w:r>
    </w:p>
    <w:p w14:paraId="05C53B7A"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&lt;RFS&gt;</w:t>
      </w:r>
    </w:p>
    <w:p w14:paraId="7A8766AC"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&lt;Parameter name=“rfs" value=“OCS_OFFER”/&gt;</w:t>
      </w:r>
    </w:p>
    <w:p w14:paraId="377ACCE5"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&lt;Parameter name=“action" value=“ADD"/&gt;</w:t>
      </w:r>
    </w:p>
    <w:p w14:paraId="7D134321"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&lt;Parameter name="ocs_offer_id" value=“77838383"/&gt;</w:t>
      </w:r>
    </w:p>
    <w:p w14:paraId="6703564D"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&lt;/RFS&gt;</w:t>
      </w:r>
    </w:p>
    <w:p w14:paraId="0612B7FF" w14:textId="77777777" w:rsidR="00386F9B" w:rsidRPr="00386F9B" w:rsidRDefault="00386F9B" w:rsidP="00386F9B">
      <w:pPr>
        <w:pStyle w:val="BodyText"/>
        <w:ind w:left="1428"/>
        <w:rPr>
          <w:rStyle w:val="CodeChar"/>
          <w:rFonts w:eastAsiaTheme="minorHAnsi"/>
        </w:rPr>
      </w:pPr>
      <w:r w:rsidRPr="00386F9B">
        <w:rPr>
          <w:rStyle w:val="CodeChar"/>
          <w:rFonts w:eastAsiaTheme="minorHAnsi"/>
        </w:rPr>
        <w:t xml:space="preserve">    &lt;/RequestParameters&gt;</w:t>
      </w:r>
    </w:p>
    <w:p w14:paraId="01718F32" w14:textId="172953F5" w:rsidR="00386F9B" w:rsidRDefault="00386F9B" w:rsidP="00386F9B">
      <w:pPr>
        <w:pStyle w:val="BodyText"/>
        <w:ind w:left="1428"/>
        <w:rPr>
          <w:rStyle w:val="CodeChar"/>
          <w:rFonts w:eastAsiaTheme="minorHAnsi"/>
        </w:rPr>
      </w:pPr>
      <w:r w:rsidRPr="00386F9B">
        <w:rPr>
          <w:rStyle w:val="CodeChar"/>
          <w:rFonts w:eastAsiaTheme="minorHAnsi"/>
        </w:rPr>
        <w:t>&lt;/ModifyRequest&gt;</w:t>
      </w:r>
    </w:p>
    <w:p w14:paraId="0D678068" w14:textId="77777777" w:rsidR="00B05A3E" w:rsidRPr="00B05A3E" w:rsidRDefault="00B05A3E" w:rsidP="00B05A3E"/>
    <w:p w14:paraId="2A1C884A" w14:textId="365151CC" w:rsidR="00775F24" w:rsidRDefault="002F59FE" w:rsidP="00285E52">
      <w:pPr>
        <w:pStyle w:val="Heading4"/>
      </w:pPr>
      <w:bookmarkStart w:id="514" w:name="_Toc89863663"/>
      <w:r>
        <w:t>Suspend/Resume Wireless Subscriber</w:t>
      </w:r>
      <w:bookmarkEnd w:id="514"/>
    </w:p>
    <w:p w14:paraId="7CD13993" w14:textId="78094067" w:rsidR="00BC05CF" w:rsidRPr="00881009" w:rsidRDefault="00BC05CF" w:rsidP="00BC05CF">
      <w:pPr>
        <w:ind w:left="720"/>
      </w:pPr>
      <w:r>
        <w:t>Amdocs BIL sends request to</w:t>
      </w:r>
      <w:r w:rsidRPr="00102BE0">
        <w:t xml:space="preserve"> </w:t>
      </w:r>
      <w:r w:rsidR="00E26096">
        <w:t>suspend</w:t>
      </w:r>
      <w:r>
        <w:t>/</w:t>
      </w:r>
      <w:r w:rsidR="00E26096">
        <w:t>resume</w:t>
      </w:r>
      <w:r w:rsidRPr="00102BE0">
        <w:t xml:space="preserve"> a service on the network elements.</w:t>
      </w:r>
    </w:p>
    <w:p w14:paraId="019AB9B0" w14:textId="16614537" w:rsidR="00BC05CF" w:rsidRDefault="00BC05CF" w:rsidP="00BC05CF">
      <w:pPr>
        <w:pStyle w:val="Heading5"/>
        <w:tabs>
          <w:tab w:val="num" w:pos="1080"/>
        </w:tabs>
        <w:spacing w:before="240" w:after="120" w:line="240" w:lineRule="auto"/>
        <w:ind w:left="1080" w:hanging="1080"/>
      </w:pPr>
      <w:r>
        <w:t>Example (</w:t>
      </w:r>
      <w:r w:rsidR="00596DC9">
        <w:t>Suspend</w:t>
      </w:r>
      <w:r>
        <w:t>)</w:t>
      </w:r>
    </w:p>
    <w:p w14:paraId="18829B9F"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&lt;ModifyRequest&gt;         </w:t>
      </w:r>
    </w:p>
    <w:p w14:paraId="6598D9FB"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&lt;RequestHeader&gt;</w:t>
      </w:r>
    </w:p>
    <w:p w14:paraId="33EF6D5E"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&lt;NeType&gt;ORDER&lt;/NeType&gt;        </w:t>
      </w:r>
    </w:p>
    <w:p w14:paraId="03437A4E"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&lt;OrderNo&gt;T001&lt;/OrderNo&gt;</w:t>
      </w:r>
    </w:p>
    <w:p w14:paraId="4EB7BCEE"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&lt;Priority&gt;1&lt;/Priority&gt;</w:t>
      </w:r>
    </w:p>
    <w:p w14:paraId="79D7D1F3" w14:textId="77777777" w:rsidR="00EE466F" w:rsidRPr="00205296" w:rsidRDefault="00EE466F" w:rsidP="00EE466F">
      <w:pPr>
        <w:pStyle w:val="BodyText"/>
        <w:ind w:left="1428"/>
        <w:rPr>
          <w:rStyle w:val="CodeChar"/>
          <w:rFonts w:eastAsiaTheme="minorHAnsi"/>
          <w:lang w:val="fr-FR"/>
        </w:rPr>
      </w:pPr>
      <w:r w:rsidRPr="00EE466F">
        <w:rPr>
          <w:rStyle w:val="CodeChar"/>
          <w:rFonts w:eastAsiaTheme="minorHAnsi"/>
        </w:rPr>
        <w:t xml:space="preserve">        </w:t>
      </w:r>
      <w:r w:rsidRPr="00205296">
        <w:rPr>
          <w:rStyle w:val="CodeChar"/>
          <w:rFonts w:eastAsiaTheme="minorHAnsi"/>
          <w:lang w:val="fr-FR"/>
        </w:rPr>
        <w:t xml:space="preserve">&lt;ReqUser&gt;Optima&lt;/ReqUser&gt; </w:t>
      </w:r>
    </w:p>
    <w:p w14:paraId="679E3FCD" w14:textId="77777777" w:rsidR="00EE466F" w:rsidRPr="00205296" w:rsidRDefault="00EE466F" w:rsidP="00EE466F">
      <w:pPr>
        <w:pStyle w:val="BodyText"/>
        <w:ind w:left="1428"/>
        <w:rPr>
          <w:rStyle w:val="CodeChar"/>
          <w:rFonts w:eastAsiaTheme="minorHAnsi"/>
          <w:lang w:val="fr-FR"/>
        </w:rPr>
      </w:pPr>
      <w:r w:rsidRPr="00205296">
        <w:rPr>
          <w:rStyle w:val="CodeChar"/>
          <w:rFonts w:eastAsiaTheme="minorHAnsi"/>
          <w:lang w:val="fr-FR"/>
        </w:rPr>
        <w:t xml:space="preserve">        &lt;ReplyTo&gt;http://localhost:44006/ilws-response-mock-impl/ResponseHandlerService?wsdl&lt;/ReplyTo&gt; </w:t>
      </w:r>
    </w:p>
    <w:p w14:paraId="3D02844C" w14:textId="77777777" w:rsidR="00EE466F" w:rsidRPr="00EE466F" w:rsidRDefault="00EE466F" w:rsidP="00EE466F">
      <w:pPr>
        <w:pStyle w:val="BodyText"/>
        <w:ind w:left="1428"/>
        <w:rPr>
          <w:rStyle w:val="CodeChar"/>
          <w:rFonts w:eastAsiaTheme="minorHAnsi"/>
        </w:rPr>
      </w:pPr>
      <w:r w:rsidRPr="00205296">
        <w:rPr>
          <w:rStyle w:val="CodeChar"/>
          <w:rFonts w:eastAsiaTheme="minorHAnsi"/>
          <w:lang w:val="fr-FR"/>
        </w:rPr>
        <w:t xml:space="preserve">    </w:t>
      </w:r>
      <w:r w:rsidRPr="00EE466F">
        <w:rPr>
          <w:rStyle w:val="CodeChar"/>
          <w:rFonts w:eastAsiaTheme="minorHAnsi"/>
        </w:rPr>
        <w:t>&lt;/RequestHeader&gt;</w:t>
      </w:r>
    </w:p>
    <w:p w14:paraId="249A35DF"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&lt;RequestParameters&gt;</w:t>
      </w:r>
    </w:p>
    <w:p w14:paraId="4B1172D2"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&lt;Parameter name=“msisdn" value=“9988453333"/&gt;</w:t>
      </w:r>
    </w:p>
    <w:p w14:paraId="776EAEB6"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&lt;Parameter name=“imsi" value=“99999988453333"/&gt;</w:t>
      </w:r>
    </w:p>
    <w:p w14:paraId="6C3186CF"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&lt;Parameter name=“account_number" value=“897454"/&gt;</w:t>
      </w:r>
    </w:p>
    <w:p w14:paraId="430D956E"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&lt;Parameter name=“account_type" value=“Postpaid"/&gt;</w:t>
      </w:r>
    </w:p>
    <w:p w14:paraId="7B2A7BE4"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&lt;Parameter name=“bill_cycle" value=“M01"/&gt;</w:t>
      </w:r>
    </w:p>
    <w:p w14:paraId="27DFDF5A" w14:textId="299BBC72"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w:t>
      </w:r>
      <w:r w:rsidR="004C07EB">
        <w:rPr>
          <w:rStyle w:val="CodeChar"/>
          <w:rFonts w:eastAsiaTheme="minorHAnsi"/>
        </w:rPr>
        <w:t xml:space="preserve"> </w:t>
      </w:r>
      <w:r w:rsidRPr="00EE466F">
        <w:rPr>
          <w:rStyle w:val="CodeChar"/>
          <w:rFonts w:eastAsiaTheme="minorHAnsi"/>
        </w:rPr>
        <w:t>&lt;Parameter name=“req_date_time" value=“20191201160545"/&gt;</w:t>
      </w:r>
    </w:p>
    <w:p w14:paraId="52884D8C"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&lt;RFS&gt;</w:t>
      </w:r>
    </w:p>
    <w:p w14:paraId="5213C322" w14:textId="77777777"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&lt;Parameter name=“rfs" value=“MVOICE"/&gt;</w:t>
      </w:r>
    </w:p>
    <w:p w14:paraId="5B31CFEF" w14:textId="6C0DBBA4" w:rsidR="00EE466F" w:rsidRDefault="00EE466F" w:rsidP="00EE466F">
      <w:pPr>
        <w:pStyle w:val="BodyText"/>
        <w:ind w:left="1428"/>
        <w:rPr>
          <w:rStyle w:val="CodeChar"/>
          <w:rFonts w:eastAsiaTheme="minorHAnsi"/>
        </w:rPr>
      </w:pPr>
      <w:r w:rsidRPr="00EE466F">
        <w:rPr>
          <w:rStyle w:val="CodeChar"/>
          <w:rFonts w:eastAsiaTheme="minorHAnsi"/>
        </w:rPr>
        <w:t xml:space="preserve">            &lt;Parameter name=“action" value=“SUSPEND"/&gt;</w:t>
      </w:r>
    </w:p>
    <w:p w14:paraId="3796325A" w14:textId="77777777" w:rsidR="008F548B" w:rsidRPr="0097383E" w:rsidRDefault="008F548B" w:rsidP="008F548B">
      <w:pPr>
        <w:pStyle w:val="BodyText"/>
        <w:ind w:left="2856"/>
        <w:rPr>
          <w:rFonts w:ascii="Courier New" w:hAnsi="Courier New" w:cs="Courier New"/>
          <w:sz w:val="18"/>
          <w:szCs w:val="18"/>
        </w:rPr>
      </w:pPr>
      <w:r w:rsidRPr="0097383E">
        <w:rPr>
          <w:rFonts w:ascii="Courier New" w:hAnsi="Courier New" w:cs="Courier New"/>
          <w:sz w:val="18"/>
          <w:szCs w:val="18"/>
        </w:rPr>
        <w:lastRenderedPageBreak/>
        <w:t>&lt;RFS&gt;</w:t>
      </w:r>
    </w:p>
    <w:p w14:paraId="18167573" w14:textId="77777777" w:rsidR="008F548B" w:rsidRPr="0097383E" w:rsidRDefault="008F548B" w:rsidP="008F548B">
      <w:pPr>
        <w:pStyle w:val="BodyText"/>
        <w:ind w:left="3213"/>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“rfs”</w:t>
      </w:r>
      <w:r w:rsidRPr="0097383E">
        <w:rPr>
          <w:rFonts w:ascii="Courier New" w:hAnsi="Courier New" w:cs="Courier New"/>
          <w:sz w:val="18"/>
          <w:szCs w:val="18"/>
        </w:rPr>
        <w:t xml:space="preserve"> value=“SMST"/&gt;</w:t>
      </w:r>
    </w:p>
    <w:p w14:paraId="30A46C95" w14:textId="77777777" w:rsidR="008F548B" w:rsidRPr="0097383E" w:rsidRDefault="008F548B" w:rsidP="008F548B">
      <w:pPr>
        <w:pStyle w:val="BodyText"/>
        <w:ind w:left="3213"/>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action</w:t>
      </w:r>
      <w:r w:rsidRPr="0097383E">
        <w:rPr>
          <w:rFonts w:ascii="Courier New" w:hAnsi="Courier New" w:cs="Courier New"/>
          <w:sz w:val="18"/>
          <w:szCs w:val="18"/>
        </w:rPr>
        <w:t>" value=“</w:t>
      </w:r>
      <w:r>
        <w:rPr>
          <w:rFonts w:ascii="Courier New" w:hAnsi="Courier New" w:cs="Courier New"/>
          <w:sz w:val="18"/>
          <w:szCs w:val="18"/>
        </w:rPr>
        <w:t>SUSPEND</w:t>
      </w:r>
      <w:r w:rsidRPr="0097383E">
        <w:rPr>
          <w:rFonts w:ascii="Courier New" w:hAnsi="Courier New" w:cs="Courier New"/>
          <w:sz w:val="18"/>
          <w:szCs w:val="18"/>
        </w:rPr>
        <w:t>"/&gt;</w:t>
      </w:r>
    </w:p>
    <w:p w14:paraId="2EE665A0" w14:textId="77777777" w:rsidR="008F548B" w:rsidRDefault="008F548B" w:rsidP="008F548B">
      <w:pPr>
        <w:pStyle w:val="BodyText"/>
        <w:ind w:left="2856"/>
        <w:rPr>
          <w:rFonts w:ascii="Courier New" w:hAnsi="Courier New" w:cs="Courier New"/>
          <w:sz w:val="18"/>
          <w:szCs w:val="18"/>
        </w:rPr>
      </w:pPr>
      <w:r w:rsidRPr="0097383E">
        <w:rPr>
          <w:rFonts w:ascii="Courier New" w:hAnsi="Courier New" w:cs="Courier New"/>
          <w:sz w:val="18"/>
          <w:szCs w:val="18"/>
        </w:rPr>
        <w:t>&lt;/RFS&gt;</w:t>
      </w:r>
    </w:p>
    <w:p w14:paraId="57D56844" w14:textId="77777777" w:rsidR="008F548B" w:rsidRPr="0097383E" w:rsidRDefault="008F548B" w:rsidP="008F548B">
      <w:pPr>
        <w:pStyle w:val="BodyText"/>
        <w:ind w:left="2856"/>
        <w:rPr>
          <w:rFonts w:ascii="Courier New" w:hAnsi="Courier New" w:cs="Courier New"/>
          <w:sz w:val="18"/>
          <w:szCs w:val="18"/>
        </w:rPr>
      </w:pPr>
      <w:r w:rsidRPr="0097383E">
        <w:rPr>
          <w:rFonts w:ascii="Courier New" w:hAnsi="Courier New" w:cs="Courier New"/>
          <w:sz w:val="18"/>
          <w:szCs w:val="18"/>
        </w:rPr>
        <w:t>&lt;RFS&gt;</w:t>
      </w:r>
    </w:p>
    <w:p w14:paraId="310DDAEF" w14:textId="77777777" w:rsidR="008F548B" w:rsidRPr="0097383E" w:rsidRDefault="008F548B" w:rsidP="008F548B">
      <w:pPr>
        <w:pStyle w:val="BodyText"/>
        <w:ind w:left="2856" w:firstLine="357"/>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“rfs”</w:t>
      </w:r>
      <w:r w:rsidRPr="0097383E">
        <w:rPr>
          <w:rFonts w:ascii="Courier New" w:hAnsi="Courier New" w:cs="Courier New"/>
          <w:sz w:val="18"/>
          <w:szCs w:val="18"/>
        </w:rPr>
        <w:t xml:space="preserve"> value=“</w:t>
      </w:r>
      <w:r w:rsidRPr="00C12FB5">
        <w:rPr>
          <w:rFonts w:ascii="Courier New" w:hAnsi="Courier New" w:cs="Courier New"/>
          <w:sz w:val="18"/>
          <w:szCs w:val="18"/>
        </w:rPr>
        <w:t xml:space="preserve"> MOBILEINTERNET</w:t>
      </w:r>
      <w:r w:rsidRPr="0097383E">
        <w:rPr>
          <w:rFonts w:ascii="Courier New" w:hAnsi="Courier New" w:cs="Courier New"/>
          <w:sz w:val="18"/>
          <w:szCs w:val="18"/>
        </w:rPr>
        <w:t>"/&gt;</w:t>
      </w:r>
    </w:p>
    <w:p w14:paraId="7B94E1AE" w14:textId="77777777" w:rsidR="008F548B" w:rsidRPr="0097383E" w:rsidRDefault="008F548B" w:rsidP="008F548B">
      <w:pPr>
        <w:pStyle w:val="BodyText"/>
        <w:ind w:left="3213"/>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action</w:t>
      </w:r>
      <w:r w:rsidRPr="0097383E">
        <w:rPr>
          <w:rFonts w:ascii="Courier New" w:hAnsi="Courier New" w:cs="Courier New"/>
          <w:sz w:val="18"/>
          <w:szCs w:val="18"/>
        </w:rPr>
        <w:t>" value=“</w:t>
      </w:r>
      <w:r>
        <w:rPr>
          <w:rFonts w:ascii="Courier New" w:hAnsi="Courier New" w:cs="Courier New"/>
          <w:sz w:val="18"/>
          <w:szCs w:val="18"/>
        </w:rPr>
        <w:t>SUSPEND</w:t>
      </w:r>
      <w:r w:rsidRPr="0097383E">
        <w:rPr>
          <w:rFonts w:ascii="Courier New" w:hAnsi="Courier New" w:cs="Courier New"/>
          <w:sz w:val="18"/>
          <w:szCs w:val="18"/>
        </w:rPr>
        <w:t>"/&gt;</w:t>
      </w:r>
    </w:p>
    <w:p w14:paraId="19A2CEC4" w14:textId="77777777" w:rsidR="008F548B" w:rsidRDefault="008F548B" w:rsidP="008F548B">
      <w:pPr>
        <w:pStyle w:val="BodyText"/>
        <w:ind w:left="2856"/>
        <w:rPr>
          <w:rFonts w:ascii="Courier New" w:hAnsi="Courier New" w:cs="Courier New"/>
          <w:sz w:val="18"/>
          <w:szCs w:val="18"/>
        </w:rPr>
      </w:pPr>
      <w:r w:rsidRPr="0097383E">
        <w:rPr>
          <w:rFonts w:ascii="Courier New" w:hAnsi="Courier New" w:cs="Courier New"/>
          <w:sz w:val="18"/>
          <w:szCs w:val="18"/>
        </w:rPr>
        <w:t>&lt;/RFS&gt;</w:t>
      </w:r>
    </w:p>
    <w:p w14:paraId="15E3071A" w14:textId="77777777" w:rsidR="008F548B" w:rsidRPr="0097383E" w:rsidRDefault="008F548B" w:rsidP="008F548B">
      <w:pPr>
        <w:pStyle w:val="BodyText"/>
        <w:ind w:left="2856"/>
        <w:rPr>
          <w:rStyle w:val="CodeChar"/>
          <w:rFonts w:eastAsiaTheme="minorHAnsi"/>
          <w:iCs/>
        </w:rPr>
      </w:pPr>
      <w:r w:rsidRPr="0097383E">
        <w:rPr>
          <w:rStyle w:val="CodeChar"/>
          <w:rFonts w:eastAsiaTheme="minorHAnsi"/>
          <w:iCs/>
        </w:rPr>
        <w:t>&lt;RFS&gt;</w:t>
      </w:r>
    </w:p>
    <w:p w14:paraId="41943860" w14:textId="5D5C3937" w:rsidR="008F548B" w:rsidRPr="0097383E" w:rsidRDefault="008F548B" w:rsidP="008F548B">
      <w:pPr>
        <w:pStyle w:val="BodyText"/>
        <w:ind w:left="3213"/>
        <w:rPr>
          <w:rStyle w:val="CodeChar"/>
          <w:rFonts w:eastAsiaTheme="minorHAnsi"/>
          <w:iCs/>
        </w:rPr>
      </w:pPr>
      <w:r w:rsidRPr="0097383E">
        <w:rPr>
          <w:rStyle w:val="CodeChar"/>
          <w:rFonts w:eastAsiaTheme="minorHAnsi"/>
          <w:iCs/>
        </w:rPr>
        <w:t>&lt;Parameter name=“</w:t>
      </w:r>
      <w:r>
        <w:rPr>
          <w:rStyle w:val="CodeChar"/>
          <w:rFonts w:eastAsiaTheme="minorHAnsi"/>
          <w:iCs/>
        </w:rPr>
        <w:t>rfs</w:t>
      </w:r>
      <w:r w:rsidRPr="0097383E">
        <w:rPr>
          <w:rStyle w:val="CodeChar"/>
          <w:rFonts w:eastAsiaTheme="minorHAnsi"/>
          <w:iCs/>
        </w:rPr>
        <w:t>" value=“ROAMING"/&gt;</w:t>
      </w:r>
    </w:p>
    <w:p w14:paraId="6E43A319" w14:textId="33A298C4" w:rsidR="008F548B" w:rsidRPr="0097383E" w:rsidRDefault="008F548B" w:rsidP="008F548B">
      <w:pPr>
        <w:pStyle w:val="BodyText"/>
        <w:ind w:left="3213"/>
        <w:rPr>
          <w:rStyle w:val="CodeChar"/>
          <w:rFonts w:eastAsiaTheme="minorHAnsi"/>
          <w:iCs/>
        </w:rPr>
      </w:pPr>
      <w:r w:rsidRPr="0097383E">
        <w:rPr>
          <w:rStyle w:val="CodeChar"/>
          <w:rFonts w:eastAsiaTheme="minorHAnsi"/>
          <w:iCs/>
        </w:rPr>
        <w:t>&lt;Parameter name=“</w:t>
      </w:r>
      <w:r>
        <w:rPr>
          <w:rStyle w:val="CodeChar"/>
          <w:rFonts w:eastAsiaTheme="minorHAnsi"/>
          <w:iCs/>
        </w:rPr>
        <w:t>action</w:t>
      </w:r>
      <w:r w:rsidRPr="0097383E">
        <w:rPr>
          <w:rStyle w:val="CodeChar"/>
          <w:rFonts w:eastAsiaTheme="minorHAnsi"/>
          <w:iCs/>
        </w:rPr>
        <w:t>" value=“</w:t>
      </w:r>
      <w:r>
        <w:rPr>
          <w:rFonts w:ascii="Courier New" w:hAnsi="Courier New" w:cs="Courier New"/>
          <w:sz w:val="18"/>
          <w:szCs w:val="18"/>
        </w:rPr>
        <w:t>SUSPEND</w:t>
      </w:r>
      <w:r w:rsidRPr="0097383E">
        <w:rPr>
          <w:rStyle w:val="CodeChar"/>
          <w:rFonts w:eastAsiaTheme="minorHAnsi"/>
          <w:iCs/>
        </w:rPr>
        <w:t>"/&gt;</w:t>
      </w:r>
    </w:p>
    <w:p w14:paraId="65E46B53" w14:textId="33D4E953" w:rsidR="008F548B" w:rsidRPr="00EE466F" w:rsidRDefault="008F548B" w:rsidP="00205296">
      <w:pPr>
        <w:pStyle w:val="BodyText"/>
        <w:ind w:left="2868" w:firstLine="12"/>
        <w:rPr>
          <w:rStyle w:val="CodeChar"/>
          <w:rFonts w:eastAsiaTheme="minorHAnsi"/>
        </w:rPr>
      </w:pPr>
      <w:r w:rsidRPr="0097383E">
        <w:rPr>
          <w:rStyle w:val="CodeChar"/>
          <w:rFonts w:eastAsiaTheme="minorHAnsi"/>
          <w:iCs/>
        </w:rPr>
        <w:t>&lt;/RFS&gt;</w:t>
      </w:r>
    </w:p>
    <w:p w14:paraId="2102E2D6" w14:textId="5AAD996A" w:rsidR="00EE466F" w:rsidRDefault="00EE466F" w:rsidP="00EE466F">
      <w:pPr>
        <w:pStyle w:val="BodyText"/>
        <w:ind w:left="1428"/>
        <w:rPr>
          <w:rStyle w:val="CodeChar"/>
          <w:rFonts w:eastAsiaTheme="minorHAnsi"/>
        </w:rPr>
      </w:pPr>
      <w:r w:rsidRPr="00EE466F">
        <w:rPr>
          <w:rStyle w:val="CodeChar"/>
          <w:rFonts w:eastAsiaTheme="minorHAnsi"/>
        </w:rPr>
        <w:t xml:space="preserve">        &lt;/RFS&gt;</w:t>
      </w:r>
    </w:p>
    <w:p w14:paraId="06C4EB83" w14:textId="56D1F015" w:rsidR="00EE466F" w:rsidRPr="00EE466F" w:rsidRDefault="00EE466F" w:rsidP="00EE466F">
      <w:pPr>
        <w:pStyle w:val="BodyText"/>
        <w:ind w:left="1428"/>
        <w:rPr>
          <w:rStyle w:val="CodeChar"/>
          <w:rFonts w:eastAsiaTheme="minorHAnsi"/>
        </w:rPr>
      </w:pPr>
      <w:r w:rsidRPr="00EE466F">
        <w:rPr>
          <w:rStyle w:val="CodeChar"/>
          <w:rFonts w:eastAsiaTheme="minorHAnsi"/>
        </w:rPr>
        <w:t xml:space="preserve">    &lt;/RequestParameters&gt;</w:t>
      </w:r>
    </w:p>
    <w:p w14:paraId="56BFB290" w14:textId="77777777" w:rsidR="00EE466F" w:rsidRDefault="00EE466F" w:rsidP="00EE466F">
      <w:pPr>
        <w:pStyle w:val="BodyText"/>
        <w:ind w:left="1428"/>
        <w:rPr>
          <w:rStyle w:val="CodeChar"/>
          <w:rFonts w:eastAsiaTheme="minorHAnsi"/>
        </w:rPr>
      </w:pPr>
      <w:r w:rsidRPr="00EE466F">
        <w:rPr>
          <w:rStyle w:val="CodeChar"/>
          <w:rFonts w:eastAsiaTheme="minorHAnsi"/>
        </w:rPr>
        <w:t>&lt;/ModifyRequest&gt;</w:t>
      </w:r>
    </w:p>
    <w:p w14:paraId="788467BD" w14:textId="10821398" w:rsidR="00596DC9" w:rsidRDefault="00596DC9" w:rsidP="00596DC9">
      <w:pPr>
        <w:pStyle w:val="Heading5"/>
        <w:tabs>
          <w:tab w:val="num" w:pos="1080"/>
        </w:tabs>
        <w:spacing w:before="240" w:after="120" w:line="240" w:lineRule="auto"/>
        <w:ind w:left="1080" w:hanging="1080"/>
      </w:pPr>
      <w:r>
        <w:t>Example (Resume)</w:t>
      </w:r>
    </w:p>
    <w:p w14:paraId="0A8E5647"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&lt;ModifyRequest&gt;         </w:t>
      </w:r>
    </w:p>
    <w:p w14:paraId="11909CC4"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&lt;RequestHeader&gt;</w:t>
      </w:r>
    </w:p>
    <w:p w14:paraId="73DABCCE"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&lt;NeType&gt;ORDER&lt;/NeType&gt;        </w:t>
      </w:r>
    </w:p>
    <w:p w14:paraId="298A0E1E"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&lt;OrderNo&gt;T001&lt;/OrderNo&gt;</w:t>
      </w:r>
    </w:p>
    <w:p w14:paraId="304C624D"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&lt;Priority&gt;1&lt;/Priority&gt;</w:t>
      </w:r>
    </w:p>
    <w:p w14:paraId="7D63EFCC"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&lt;ReqUser&gt;Optima&lt;/ReqUser&gt; </w:t>
      </w:r>
    </w:p>
    <w:p w14:paraId="7DF35E6A"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&lt;ReplyTo&gt;http://localhost:44006/ilws-response-mock-impl/ResponseHandlerService?wsdl&lt;/ReplyTo&gt; </w:t>
      </w:r>
    </w:p>
    <w:p w14:paraId="7C7A0BB4"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&lt;/RequestHeader&gt;</w:t>
      </w:r>
    </w:p>
    <w:p w14:paraId="711FFAB0"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&lt;RequestParameters&gt;</w:t>
      </w:r>
    </w:p>
    <w:p w14:paraId="72E12D57"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&lt;Parameter name=“msisdn" value=“9988453333"/&gt;</w:t>
      </w:r>
    </w:p>
    <w:p w14:paraId="4395691A"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&lt;Parameter name=“imsi" value=“99999988453333"/&gt;</w:t>
      </w:r>
    </w:p>
    <w:p w14:paraId="55EDE615"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&lt;Parameter name=“account_number" value=“897454"/&gt;</w:t>
      </w:r>
    </w:p>
    <w:p w14:paraId="22A09317"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&lt;Parameter name=“account_type" value=“Postpaid"/&gt;</w:t>
      </w:r>
    </w:p>
    <w:p w14:paraId="05379C92"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&lt;Parameter name=“bill_cycle" value=“M01"/&gt;</w:t>
      </w:r>
    </w:p>
    <w:p w14:paraId="417E3DE4"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&lt;Parameter name=“req_date_time" value=“20191201160545"/&gt;</w:t>
      </w:r>
    </w:p>
    <w:p w14:paraId="23193E27"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&lt;RFS&gt;</w:t>
      </w:r>
    </w:p>
    <w:p w14:paraId="1A722E58"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&lt;Parameter name=“rfs" value=“MVOICE"/&gt;</w:t>
      </w:r>
    </w:p>
    <w:p w14:paraId="2968A715" w14:textId="77777777"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&lt;Parameter name=“action" value=“RESUME"/&gt;</w:t>
      </w:r>
    </w:p>
    <w:p w14:paraId="2EDEA48D" w14:textId="4EEB91AB" w:rsidR="00EE466F" w:rsidRDefault="00EE466F" w:rsidP="00EE466F">
      <w:pPr>
        <w:pStyle w:val="BodyText"/>
        <w:ind w:left="1071"/>
        <w:rPr>
          <w:rStyle w:val="CodeChar"/>
          <w:rFonts w:eastAsiaTheme="minorHAnsi"/>
        </w:rPr>
      </w:pPr>
      <w:r w:rsidRPr="00EE466F">
        <w:rPr>
          <w:rStyle w:val="CodeChar"/>
          <w:rFonts w:eastAsiaTheme="minorHAnsi"/>
        </w:rPr>
        <w:lastRenderedPageBreak/>
        <w:t xml:space="preserve">        &lt;/RFS&gt;</w:t>
      </w:r>
    </w:p>
    <w:p w14:paraId="27270BA4" w14:textId="77777777" w:rsidR="001B07F2" w:rsidRPr="0097383E" w:rsidRDefault="001B07F2" w:rsidP="00205296">
      <w:pPr>
        <w:pStyle w:val="BodyText"/>
        <w:ind w:left="2154"/>
        <w:rPr>
          <w:rFonts w:ascii="Courier New" w:hAnsi="Courier New" w:cs="Courier New"/>
          <w:sz w:val="18"/>
          <w:szCs w:val="18"/>
        </w:rPr>
      </w:pPr>
      <w:r w:rsidRPr="0097383E">
        <w:rPr>
          <w:rFonts w:ascii="Courier New" w:hAnsi="Courier New" w:cs="Courier New"/>
          <w:sz w:val="18"/>
          <w:szCs w:val="18"/>
        </w:rPr>
        <w:t>&lt;RFS&gt;</w:t>
      </w:r>
    </w:p>
    <w:p w14:paraId="1FF664A0" w14:textId="77777777" w:rsidR="001B07F2" w:rsidRPr="0097383E" w:rsidRDefault="001B07F2" w:rsidP="00205296">
      <w:pPr>
        <w:pStyle w:val="BodyText"/>
        <w:ind w:left="2511"/>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“rfs”</w:t>
      </w:r>
      <w:r w:rsidRPr="0097383E">
        <w:rPr>
          <w:rFonts w:ascii="Courier New" w:hAnsi="Courier New" w:cs="Courier New"/>
          <w:sz w:val="18"/>
          <w:szCs w:val="18"/>
        </w:rPr>
        <w:t xml:space="preserve"> value=“SMST"/&gt;</w:t>
      </w:r>
    </w:p>
    <w:p w14:paraId="4A7F23FE" w14:textId="77777777" w:rsidR="001B07F2" w:rsidRPr="0097383E" w:rsidRDefault="001B07F2" w:rsidP="00205296">
      <w:pPr>
        <w:pStyle w:val="BodyText"/>
        <w:ind w:left="2511"/>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action</w:t>
      </w:r>
      <w:r w:rsidRPr="0097383E">
        <w:rPr>
          <w:rFonts w:ascii="Courier New" w:hAnsi="Courier New" w:cs="Courier New"/>
          <w:sz w:val="18"/>
          <w:szCs w:val="18"/>
        </w:rPr>
        <w:t>" value=“</w:t>
      </w:r>
      <w:r>
        <w:rPr>
          <w:rFonts w:ascii="Courier New" w:hAnsi="Courier New" w:cs="Courier New"/>
          <w:sz w:val="18"/>
          <w:szCs w:val="18"/>
        </w:rPr>
        <w:t>RESUME</w:t>
      </w:r>
      <w:r w:rsidRPr="0097383E">
        <w:rPr>
          <w:rFonts w:ascii="Courier New" w:hAnsi="Courier New" w:cs="Courier New"/>
          <w:sz w:val="18"/>
          <w:szCs w:val="18"/>
        </w:rPr>
        <w:t>"/&gt;</w:t>
      </w:r>
    </w:p>
    <w:p w14:paraId="0A94A743" w14:textId="77777777" w:rsidR="001B07F2" w:rsidRDefault="001B07F2" w:rsidP="00205296">
      <w:pPr>
        <w:pStyle w:val="BodyText"/>
        <w:ind w:left="2154"/>
        <w:rPr>
          <w:rFonts w:ascii="Courier New" w:hAnsi="Courier New" w:cs="Courier New"/>
          <w:sz w:val="18"/>
          <w:szCs w:val="18"/>
        </w:rPr>
      </w:pPr>
      <w:r w:rsidRPr="0097383E">
        <w:rPr>
          <w:rFonts w:ascii="Courier New" w:hAnsi="Courier New" w:cs="Courier New"/>
          <w:sz w:val="18"/>
          <w:szCs w:val="18"/>
        </w:rPr>
        <w:t>&lt;/RFS&gt;</w:t>
      </w:r>
    </w:p>
    <w:p w14:paraId="03E15C9B" w14:textId="77777777" w:rsidR="001B07F2" w:rsidRPr="0097383E" w:rsidRDefault="001B07F2" w:rsidP="00205296">
      <w:pPr>
        <w:pStyle w:val="BodyText"/>
        <w:ind w:left="2154"/>
        <w:rPr>
          <w:rFonts w:ascii="Courier New" w:hAnsi="Courier New" w:cs="Courier New"/>
          <w:sz w:val="18"/>
          <w:szCs w:val="18"/>
        </w:rPr>
      </w:pPr>
      <w:r w:rsidRPr="0097383E">
        <w:rPr>
          <w:rFonts w:ascii="Courier New" w:hAnsi="Courier New" w:cs="Courier New"/>
          <w:sz w:val="18"/>
          <w:szCs w:val="18"/>
        </w:rPr>
        <w:t>&lt;RFS&gt;</w:t>
      </w:r>
    </w:p>
    <w:p w14:paraId="77AA60AD" w14:textId="77777777" w:rsidR="001B07F2" w:rsidRPr="0097383E" w:rsidRDefault="001B07F2" w:rsidP="00205296">
      <w:pPr>
        <w:pStyle w:val="BodyText"/>
        <w:ind w:left="2154" w:firstLine="357"/>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“rfs”</w:t>
      </w:r>
      <w:r w:rsidRPr="0097383E">
        <w:rPr>
          <w:rFonts w:ascii="Courier New" w:hAnsi="Courier New" w:cs="Courier New"/>
          <w:sz w:val="18"/>
          <w:szCs w:val="18"/>
        </w:rPr>
        <w:t xml:space="preserve"> value=“</w:t>
      </w:r>
      <w:r w:rsidRPr="00C12FB5">
        <w:rPr>
          <w:rFonts w:ascii="Courier New" w:hAnsi="Courier New" w:cs="Courier New"/>
          <w:sz w:val="18"/>
          <w:szCs w:val="18"/>
        </w:rPr>
        <w:t>MOBILEINTERNET</w:t>
      </w:r>
      <w:r w:rsidRPr="0097383E">
        <w:rPr>
          <w:rFonts w:ascii="Courier New" w:hAnsi="Courier New" w:cs="Courier New"/>
          <w:sz w:val="18"/>
          <w:szCs w:val="18"/>
        </w:rPr>
        <w:t>"/&gt;</w:t>
      </w:r>
    </w:p>
    <w:p w14:paraId="5E4BB9CB" w14:textId="77777777" w:rsidR="001B07F2" w:rsidRPr="0097383E" w:rsidRDefault="001B07F2" w:rsidP="00205296">
      <w:pPr>
        <w:pStyle w:val="BodyText"/>
        <w:ind w:left="2511"/>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action</w:t>
      </w:r>
      <w:r w:rsidRPr="0097383E">
        <w:rPr>
          <w:rFonts w:ascii="Courier New" w:hAnsi="Courier New" w:cs="Courier New"/>
          <w:sz w:val="18"/>
          <w:szCs w:val="18"/>
        </w:rPr>
        <w:t>" value=“</w:t>
      </w:r>
      <w:r>
        <w:rPr>
          <w:rFonts w:ascii="Courier New" w:hAnsi="Courier New" w:cs="Courier New"/>
          <w:sz w:val="18"/>
          <w:szCs w:val="18"/>
        </w:rPr>
        <w:t>RESUME</w:t>
      </w:r>
      <w:r w:rsidRPr="0097383E">
        <w:rPr>
          <w:rFonts w:ascii="Courier New" w:hAnsi="Courier New" w:cs="Courier New"/>
          <w:sz w:val="18"/>
          <w:szCs w:val="18"/>
        </w:rPr>
        <w:t>"/&gt;</w:t>
      </w:r>
    </w:p>
    <w:p w14:paraId="1A237EC9" w14:textId="77777777" w:rsidR="001B07F2" w:rsidRDefault="001B07F2" w:rsidP="00205296">
      <w:pPr>
        <w:pStyle w:val="BodyText"/>
        <w:ind w:left="2154"/>
        <w:rPr>
          <w:rFonts w:ascii="Courier New" w:hAnsi="Courier New" w:cs="Courier New"/>
          <w:sz w:val="18"/>
          <w:szCs w:val="18"/>
        </w:rPr>
      </w:pPr>
      <w:r w:rsidRPr="0097383E">
        <w:rPr>
          <w:rFonts w:ascii="Courier New" w:hAnsi="Courier New" w:cs="Courier New"/>
          <w:sz w:val="18"/>
          <w:szCs w:val="18"/>
        </w:rPr>
        <w:t>&lt;/RFS&gt;</w:t>
      </w:r>
    </w:p>
    <w:p w14:paraId="5EC396EC" w14:textId="77777777" w:rsidR="001B07F2" w:rsidRPr="0097383E" w:rsidRDefault="001B07F2" w:rsidP="00205296">
      <w:pPr>
        <w:pStyle w:val="BodyText"/>
        <w:ind w:left="2154"/>
        <w:rPr>
          <w:rStyle w:val="CodeChar"/>
          <w:rFonts w:eastAsiaTheme="minorHAnsi"/>
          <w:iCs/>
        </w:rPr>
      </w:pPr>
      <w:r w:rsidRPr="0097383E">
        <w:rPr>
          <w:rStyle w:val="CodeChar"/>
          <w:rFonts w:eastAsiaTheme="minorHAnsi"/>
          <w:iCs/>
        </w:rPr>
        <w:t>&lt;RFS&gt;</w:t>
      </w:r>
    </w:p>
    <w:p w14:paraId="1081B487" w14:textId="77777777" w:rsidR="001B07F2" w:rsidRPr="0097383E" w:rsidRDefault="001B07F2" w:rsidP="00205296">
      <w:pPr>
        <w:pStyle w:val="BodyText"/>
        <w:ind w:left="2511"/>
        <w:rPr>
          <w:rStyle w:val="CodeChar"/>
          <w:rFonts w:eastAsiaTheme="minorHAnsi"/>
          <w:iCs/>
        </w:rPr>
      </w:pPr>
      <w:r w:rsidRPr="0097383E">
        <w:rPr>
          <w:rStyle w:val="CodeChar"/>
          <w:rFonts w:eastAsiaTheme="minorHAnsi"/>
          <w:iCs/>
        </w:rPr>
        <w:tab/>
        <w:t>&lt;Parameter name=“</w:t>
      </w:r>
      <w:r>
        <w:rPr>
          <w:rStyle w:val="CodeChar"/>
          <w:rFonts w:eastAsiaTheme="minorHAnsi"/>
          <w:iCs/>
        </w:rPr>
        <w:t>rfs</w:t>
      </w:r>
      <w:r w:rsidRPr="0097383E">
        <w:rPr>
          <w:rStyle w:val="CodeChar"/>
          <w:rFonts w:eastAsiaTheme="minorHAnsi"/>
          <w:iCs/>
        </w:rPr>
        <w:t>" value=“ROAMING"/&gt;</w:t>
      </w:r>
    </w:p>
    <w:p w14:paraId="5AF75BE2" w14:textId="77777777" w:rsidR="001B07F2" w:rsidRPr="0097383E" w:rsidRDefault="001B07F2" w:rsidP="00205296">
      <w:pPr>
        <w:pStyle w:val="BodyText"/>
        <w:ind w:left="2511"/>
        <w:rPr>
          <w:rStyle w:val="CodeChar"/>
          <w:rFonts w:eastAsiaTheme="minorHAnsi"/>
          <w:iCs/>
        </w:rPr>
      </w:pPr>
      <w:r w:rsidRPr="0097383E">
        <w:rPr>
          <w:rStyle w:val="CodeChar"/>
          <w:rFonts w:eastAsiaTheme="minorHAnsi"/>
          <w:iCs/>
        </w:rPr>
        <w:tab/>
        <w:t>&lt;Parameter name=“</w:t>
      </w:r>
      <w:r>
        <w:rPr>
          <w:rStyle w:val="CodeChar"/>
          <w:rFonts w:eastAsiaTheme="minorHAnsi"/>
          <w:iCs/>
        </w:rPr>
        <w:t>action</w:t>
      </w:r>
      <w:r w:rsidRPr="0097383E">
        <w:rPr>
          <w:rStyle w:val="CodeChar"/>
          <w:rFonts w:eastAsiaTheme="minorHAnsi"/>
          <w:iCs/>
        </w:rPr>
        <w:t>" value=“</w:t>
      </w:r>
      <w:r>
        <w:rPr>
          <w:rFonts w:ascii="Courier New" w:hAnsi="Courier New" w:cs="Courier New"/>
          <w:sz w:val="18"/>
          <w:szCs w:val="18"/>
        </w:rPr>
        <w:t>RESUME</w:t>
      </w:r>
      <w:r w:rsidRPr="0097383E">
        <w:rPr>
          <w:rStyle w:val="CodeChar"/>
          <w:rFonts w:eastAsiaTheme="minorHAnsi"/>
          <w:iCs/>
        </w:rPr>
        <w:t>"/&gt;</w:t>
      </w:r>
    </w:p>
    <w:p w14:paraId="3E4026D0" w14:textId="5E8CD9D2" w:rsidR="001B07F2" w:rsidRDefault="001B07F2" w:rsidP="00205296">
      <w:pPr>
        <w:pStyle w:val="BodyText"/>
        <w:ind w:left="1446" w:firstLine="714"/>
        <w:rPr>
          <w:rStyle w:val="CodeChar"/>
          <w:rFonts w:eastAsiaTheme="minorHAnsi"/>
        </w:rPr>
      </w:pPr>
      <w:r w:rsidRPr="0097383E">
        <w:rPr>
          <w:rStyle w:val="CodeChar"/>
          <w:rFonts w:eastAsiaTheme="minorHAnsi"/>
          <w:iCs/>
        </w:rPr>
        <w:t>&lt;/RFS&gt;</w:t>
      </w:r>
      <w:r>
        <w:rPr>
          <w:rStyle w:val="CodeChar"/>
          <w:rFonts w:eastAsiaTheme="minorHAnsi"/>
          <w:iCs/>
        </w:rPr>
        <w:tab/>
      </w:r>
    </w:p>
    <w:p w14:paraId="2E5B797C" w14:textId="18EE11AB" w:rsidR="00EE466F" w:rsidRPr="00EE466F" w:rsidRDefault="00EE466F" w:rsidP="00EE466F">
      <w:pPr>
        <w:pStyle w:val="BodyText"/>
        <w:ind w:left="1071"/>
        <w:rPr>
          <w:rStyle w:val="CodeChar"/>
          <w:rFonts w:eastAsiaTheme="minorHAnsi"/>
        </w:rPr>
      </w:pPr>
      <w:r w:rsidRPr="00EE466F">
        <w:rPr>
          <w:rStyle w:val="CodeChar"/>
          <w:rFonts w:eastAsiaTheme="minorHAnsi"/>
        </w:rPr>
        <w:t xml:space="preserve">    &lt;/RequestParameters&gt;</w:t>
      </w:r>
    </w:p>
    <w:p w14:paraId="5B87DFDC" w14:textId="06504FBC" w:rsidR="00EE466F" w:rsidRDefault="00EE466F" w:rsidP="00EE466F">
      <w:pPr>
        <w:pStyle w:val="BodyText"/>
        <w:ind w:left="1071"/>
        <w:rPr>
          <w:rStyle w:val="CodeChar"/>
          <w:rFonts w:eastAsiaTheme="minorHAnsi"/>
        </w:rPr>
      </w:pPr>
      <w:r w:rsidRPr="00EE466F">
        <w:rPr>
          <w:rStyle w:val="CodeChar"/>
          <w:rFonts w:eastAsiaTheme="minorHAnsi"/>
        </w:rPr>
        <w:t>&lt;/ModifyRequest&gt;</w:t>
      </w:r>
    </w:p>
    <w:p w14:paraId="3552944B" w14:textId="77777777" w:rsidR="00695BE1" w:rsidRPr="00102BE0" w:rsidRDefault="00695BE1" w:rsidP="00596DC9">
      <w:pPr>
        <w:pStyle w:val="BodyText"/>
        <w:ind w:left="1071"/>
      </w:pPr>
    </w:p>
    <w:p w14:paraId="21008500" w14:textId="0E49E21D" w:rsidR="00775F24" w:rsidRDefault="00EB2069" w:rsidP="00285E52">
      <w:pPr>
        <w:pStyle w:val="Heading4"/>
      </w:pPr>
      <w:bookmarkStart w:id="515" w:name="_Toc89863664"/>
      <w:r>
        <w:t>Disconnect Wireless Subscriber</w:t>
      </w:r>
      <w:bookmarkEnd w:id="515"/>
    </w:p>
    <w:p w14:paraId="2CCEED1A" w14:textId="0893C432" w:rsidR="0066302D" w:rsidRPr="00881009" w:rsidRDefault="0066302D" w:rsidP="0066302D">
      <w:pPr>
        <w:ind w:left="720"/>
      </w:pPr>
      <w:r>
        <w:t>Amdocs BIL sends request to</w:t>
      </w:r>
      <w:r w:rsidRPr="00102BE0">
        <w:t xml:space="preserve"> </w:t>
      </w:r>
      <w:r>
        <w:t>disconnect</w:t>
      </w:r>
      <w:r w:rsidRPr="00102BE0">
        <w:t xml:space="preserve"> a service on the network elements.</w:t>
      </w:r>
    </w:p>
    <w:p w14:paraId="196AC15C" w14:textId="17FE15F8" w:rsidR="0066302D" w:rsidRDefault="0066302D" w:rsidP="0066302D">
      <w:pPr>
        <w:pStyle w:val="Heading5"/>
        <w:tabs>
          <w:tab w:val="num" w:pos="1080"/>
        </w:tabs>
        <w:spacing w:before="240" w:after="120" w:line="240" w:lineRule="auto"/>
        <w:ind w:left="1080" w:hanging="1080"/>
      </w:pPr>
      <w:r>
        <w:t>Example</w:t>
      </w:r>
    </w:p>
    <w:p w14:paraId="54CA1655"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&lt;DeleteRequest&gt;         </w:t>
      </w:r>
    </w:p>
    <w:p w14:paraId="67C7A25A"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&lt;RequestHeader&gt;</w:t>
      </w:r>
    </w:p>
    <w:p w14:paraId="70AC50FA"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&lt;NeType&gt;ORDER&lt;/NeType&gt;        </w:t>
      </w:r>
    </w:p>
    <w:p w14:paraId="1DAB7172"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&lt;OrderNo&gt;T001&lt;/OrderNo&gt;</w:t>
      </w:r>
    </w:p>
    <w:p w14:paraId="552BE82C"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&lt;Priority&gt;1&lt;/Priority&gt;</w:t>
      </w:r>
    </w:p>
    <w:p w14:paraId="1076BDF3"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&lt;ReqUser&gt;Optima&lt;/ReqUser&gt; </w:t>
      </w:r>
    </w:p>
    <w:p w14:paraId="3661BE36"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&lt;ReplyTo&gt;http://localhost:44006/ilws-response-mock-impl/ResponseHandlerService?wsdl&lt;/ReplyTo&gt; </w:t>
      </w:r>
    </w:p>
    <w:p w14:paraId="5ECAFA87"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&lt;/RequestHeader&gt;</w:t>
      </w:r>
    </w:p>
    <w:p w14:paraId="2BF9EFE0"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&lt;RequestParameters&gt;</w:t>
      </w:r>
    </w:p>
    <w:p w14:paraId="2E742E41"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name=“msisdn" value=“9988453333"/&gt;</w:t>
      </w:r>
    </w:p>
    <w:p w14:paraId="3A1F5133"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name=“imsi" value=“99999988453333"/&gt;</w:t>
      </w:r>
    </w:p>
    <w:p w14:paraId="5E7AE658"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name=“account_number" value=“897454"/&gt;</w:t>
      </w:r>
    </w:p>
    <w:p w14:paraId="2BE3AF7D"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name=“account_type" value=“Postpaid"/&gt;</w:t>
      </w:r>
    </w:p>
    <w:p w14:paraId="58D00901"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name=“bill_cycle" value=“M01"/&gt;</w:t>
      </w:r>
    </w:p>
    <w:p w14:paraId="3FF646DA"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name=“req_date_time" value=“20191201160545"/&gt;</w:t>
      </w:r>
    </w:p>
    <w:p w14:paraId="6608EAB7" w14:textId="77777777" w:rsidR="00727EEB" w:rsidRPr="00727EEB" w:rsidRDefault="00727EEB" w:rsidP="00727EEB">
      <w:pPr>
        <w:pStyle w:val="BodyText"/>
        <w:rPr>
          <w:rStyle w:val="CodeChar"/>
          <w:rFonts w:eastAsiaTheme="minorHAnsi"/>
        </w:rPr>
      </w:pPr>
      <w:r w:rsidRPr="00727EEB">
        <w:rPr>
          <w:rStyle w:val="CodeChar"/>
          <w:rFonts w:eastAsiaTheme="minorHAnsi"/>
        </w:rPr>
        <w:lastRenderedPageBreak/>
        <w:t xml:space="preserve">        &lt;RFS&gt;</w:t>
      </w:r>
    </w:p>
    <w:p w14:paraId="7F21604B"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name=“rfs" value=“MVOICE"/&gt;</w:t>
      </w:r>
    </w:p>
    <w:p w14:paraId="3E781A14"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name=“action" value=“REMOVE"/&gt;</w:t>
      </w:r>
    </w:p>
    <w:p w14:paraId="208D3C6C"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&lt;/RFS&gt;</w:t>
      </w:r>
    </w:p>
    <w:p w14:paraId="6553B5D4"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&lt;RFS&gt;</w:t>
      </w:r>
    </w:p>
    <w:p w14:paraId="57736181"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name=“rfs" value=“SMST"/&gt;</w:t>
      </w:r>
    </w:p>
    <w:p w14:paraId="00706364"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name=“action" value=“REMOVE"/&gt;</w:t>
      </w:r>
    </w:p>
    <w:p w14:paraId="72A1986A"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&lt;/RFS&gt;</w:t>
      </w:r>
    </w:p>
    <w:p w14:paraId="3C611757"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&lt;RFS&gt;</w:t>
      </w:r>
    </w:p>
    <w:p w14:paraId="73C93B25"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name=“rfs" value=“SMSO"/&gt;</w:t>
      </w:r>
    </w:p>
    <w:p w14:paraId="09EEF2C8"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name=“action" value=“REMOVE"/&gt;</w:t>
      </w:r>
    </w:p>
    <w:p w14:paraId="2EE48B58"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&lt;/RFS&gt;</w:t>
      </w:r>
    </w:p>
    <w:p w14:paraId="10C27AA6"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&lt;RFS&gt;</w:t>
      </w:r>
    </w:p>
    <w:p w14:paraId="0FE7F751"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name=“rfs" value=“ROAMING"/&gt;</w:t>
      </w:r>
    </w:p>
    <w:p w14:paraId="51079D11"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name=“action" value=“REMOVE"/&gt;</w:t>
      </w:r>
    </w:p>
    <w:p w14:paraId="2C216952"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&lt;/RFS&gt;</w:t>
      </w:r>
    </w:p>
    <w:p w14:paraId="18D247F5"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&lt;RFS&gt;</w:t>
      </w:r>
    </w:p>
    <w:p w14:paraId="561F3B53"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name=“rfs" value=“OCS_OFFER"/&gt;</w:t>
      </w:r>
    </w:p>
    <w:p w14:paraId="0733B746"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&lt;Parameter name=“action" value=“REMOVE"/&gt;</w:t>
      </w:r>
    </w:p>
    <w:p w14:paraId="660A9CEB"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&lt;/RFS&gt;</w:t>
      </w:r>
    </w:p>
    <w:p w14:paraId="4032CED2" w14:textId="77777777" w:rsidR="00727EEB" w:rsidRPr="00727EEB" w:rsidRDefault="00727EEB" w:rsidP="00727EEB">
      <w:pPr>
        <w:pStyle w:val="BodyText"/>
        <w:rPr>
          <w:rStyle w:val="CodeChar"/>
          <w:rFonts w:eastAsiaTheme="minorHAnsi"/>
        </w:rPr>
      </w:pPr>
      <w:r w:rsidRPr="00727EEB">
        <w:rPr>
          <w:rStyle w:val="CodeChar"/>
          <w:rFonts w:eastAsiaTheme="minorHAnsi"/>
        </w:rPr>
        <w:t xml:space="preserve">    &lt;/RequestParameters&gt;</w:t>
      </w:r>
    </w:p>
    <w:p w14:paraId="3E42FBA5" w14:textId="783513E5" w:rsidR="00727EEB" w:rsidRDefault="00727EEB" w:rsidP="00727EEB">
      <w:pPr>
        <w:pStyle w:val="BodyText"/>
        <w:rPr>
          <w:rStyle w:val="CodeChar"/>
          <w:rFonts w:eastAsiaTheme="minorHAnsi"/>
        </w:rPr>
      </w:pPr>
      <w:r w:rsidRPr="00727EEB">
        <w:rPr>
          <w:rStyle w:val="CodeChar"/>
          <w:rFonts w:eastAsiaTheme="minorHAnsi"/>
        </w:rPr>
        <w:t>&lt;/DeleteRequest&gt;</w:t>
      </w:r>
    </w:p>
    <w:p w14:paraId="3E4F6D4E" w14:textId="3987264D" w:rsidR="00727EEB" w:rsidRPr="00102BE0" w:rsidRDefault="00727EEB" w:rsidP="001649A8">
      <w:pPr>
        <w:pStyle w:val="BodyText"/>
        <w:rPr>
          <w:rStyle w:val="CodeChar"/>
          <w:rFonts w:eastAsiaTheme="minorHAnsi"/>
        </w:rPr>
      </w:pPr>
    </w:p>
    <w:p w14:paraId="0CD13E67" w14:textId="4EC2BDB1" w:rsidR="00E075D0" w:rsidRDefault="00332DFC">
      <w:pPr>
        <w:pStyle w:val="Heading3"/>
      </w:pPr>
      <w:bookmarkStart w:id="516" w:name="_Toc506288232"/>
      <w:bookmarkStart w:id="517" w:name="_Toc89863665"/>
      <w:bookmarkEnd w:id="509"/>
      <w:r>
        <w:t>Phase 1</w:t>
      </w:r>
      <w:r w:rsidR="00270C91">
        <w:t>b</w:t>
      </w:r>
      <w:bookmarkEnd w:id="517"/>
    </w:p>
    <w:p w14:paraId="570BF3A7" w14:textId="28264833" w:rsidR="002B7C15" w:rsidRDefault="002B7C15" w:rsidP="002B7C15">
      <w:pPr>
        <w:ind w:left="720"/>
      </w:pPr>
      <w:r>
        <w:t>The requests format below will be transformed via WSO2 layer to follow the standard SOA format of FlowOne</w:t>
      </w:r>
      <w:r w:rsidRPr="00102BE0">
        <w:t>.</w:t>
      </w:r>
      <w:r>
        <w:t xml:space="preserve"> The final format of the requests will be finalized in the LLD stage, below are just sample to show the RFS(s) that goes with each use cases.</w:t>
      </w:r>
    </w:p>
    <w:p w14:paraId="3E04BA5A" w14:textId="77777777" w:rsidR="00CC6A51" w:rsidRDefault="009050FD" w:rsidP="00332DFC">
      <w:pPr>
        <w:pStyle w:val="Heading4"/>
      </w:pPr>
      <w:bookmarkStart w:id="518" w:name="_Toc89863666"/>
      <w:r>
        <w:t>Change Billing Cycle</w:t>
      </w:r>
      <w:bookmarkEnd w:id="518"/>
    </w:p>
    <w:p w14:paraId="0C471DE1" w14:textId="08ABF597" w:rsidR="00CC6A51" w:rsidRDefault="00CC6A51" w:rsidP="00CC6A51">
      <w:pPr>
        <w:ind w:left="720"/>
      </w:pPr>
      <w:r>
        <w:t>Amdocs BIL sends request to</w:t>
      </w:r>
      <w:r w:rsidRPr="00102BE0">
        <w:t xml:space="preserve"> </w:t>
      </w:r>
      <w:r w:rsidR="00CD70DF">
        <w:t xml:space="preserve">trigger change billing cycle </w:t>
      </w:r>
      <w:r w:rsidRPr="00102BE0">
        <w:t>on the network elements.</w:t>
      </w:r>
      <w:r w:rsidR="00A10D6B">
        <w:t xml:space="preserve"> This </w:t>
      </w:r>
      <w:r w:rsidR="002763E9">
        <w:t xml:space="preserve">is </w:t>
      </w:r>
      <w:r w:rsidR="00A10D6B">
        <w:t>support</w:t>
      </w:r>
      <w:r w:rsidR="002763E9">
        <w:t>ed via</w:t>
      </w:r>
      <w:r w:rsidR="00A10D6B">
        <w:t xml:space="preserve"> file</w:t>
      </w:r>
      <w:r w:rsidR="00C677F1">
        <w:t xml:space="preserve"> </w:t>
      </w:r>
      <w:r w:rsidR="00A10D6B">
        <w:t xml:space="preserve">based requests and </w:t>
      </w:r>
      <w:r w:rsidR="00327531">
        <w:t>will be following standard batch api format</w:t>
      </w:r>
      <w:r w:rsidR="00A10D6B">
        <w:t>.</w:t>
      </w:r>
    </w:p>
    <w:p w14:paraId="6F4BA6A1" w14:textId="0D359DF2" w:rsidR="00134D53" w:rsidRPr="0097383E" w:rsidRDefault="00134D53" w:rsidP="00205296">
      <w:pPr>
        <w:pStyle w:val="Heading5"/>
        <w:ind w:left="851"/>
      </w:pPr>
      <w:r>
        <w:t xml:space="preserve">Batch </w:t>
      </w:r>
      <w:r w:rsidRPr="0097383E">
        <w:t xml:space="preserve">Sample </w:t>
      </w:r>
      <w:r>
        <w:t>Input</w:t>
      </w:r>
      <w:r w:rsidRPr="0097383E">
        <w:t xml:space="preserve"> File</w:t>
      </w:r>
    </w:p>
    <w:p w14:paraId="0BAB83DA" w14:textId="02271F26" w:rsidR="00134D53" w:rsidRDefault="00134D53" w:rsidP="00134D53">
      <w:pPr>
        <w:pStyle w:val="BodyText"/>
        <w:ind w:left="0"/>
      </w:pPr>
    </w:p>
    <w:p w14:paraId="7347E0B3" w14:textId="4A0792B9" w:rsidR="002763E9" w:rsidRPr="00881009" w:rsidRDefault="002763E9" w:rsidP="002763E9">
      <w:pPr>
        <w:ind w:left="720"/>
      </w:pPr>
      <w:r>
        <w:lastRenderedPageBreak/>
        <w:t>Optima will dump a batch input file to USPS server for provisioning. For wireline, there is additional need to inquire from ARM to retrieve OPTION82 and provision commands to PCRF.</w:t>
      </w:r>
    </w:p>
    <w:p w14:paraId="683194E5" w14:textId="291B03DB" w:rsidR="001B07F2" w:rsidRDefault="001B07F2" w:rsidP="00134D53">
      <w:pPr>
        <w:pStyle w:val="BodyText"/>
        <w:ind w:left="0"/>
      </w:pPr>
    </w:p>
    <w:p w14:paraId="0C6FB54A" w14:textId="401E4968" w:rsidR="001B07F2" w:rsidRDefault="001B07F2" w:rsidP="00134D53">
      <w:pPr>
        <w:pStyle w:val="BodyText"/>
        <w:ind w:left="0"/>
      </w:pPr>
      <w:r>
        <w:t>Sample file format for Wireless: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1292"/>
        <w:gridCol w:w="8166"/>
      </w:tblGrid>
      <w:tr w:rsidR="00134D53" w:rsidRPr="0097383E" w14:paraId="694A3AE6" w14:textId="77777777" w:rsidTr="007B17AD">
        <w:trPr>
          <w:cantSplit/>
          <w:trHeight w:val="737"/>
          <w:tblHeader/>
        </w:trPr>
        <w:tc>
          <w:tcPr>
            <w:tcW w:w="683"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4DEDF033" w14:textId="77777777" w:rsidR="00134D53" w:rsidRPr="00205296" w:rsidRDefault="00134D53" w:rsidP="007B17AD">
            <w:pPr>
              <w:pStyle w:val="HeaderTable"/>
            </w:pPr>
            <w:r w:rsidRPr="00205296">
              <w:t>File Format :</w:t>
            </w:r>
          </w:p>
        </w:tc>
        <w:tc>
          <w:tcPr>
            <w:tcW w:w="4317"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3C24C299" w14:textId="5D1E7328" w:rsidR="00134D53" w:rsidRPr="00205296" w:rsidRDefault="00134D53" w:rsidP="007B17AD">
            <w:pPr>
              <w:pStyle w:val="HeaderTable"/>
            </w:pPr>
            <w:r w:rsidRPr="00205296">
              <w:rPr>
                <w:rFonts w:ascii="Courier New" w:hAnsi="Courier New" w:cs="Courier New"/>
                <w:szCs w:val="18"/>
              </w:rPr>
              <w:t>BwsCHGBC_20170814000051.</w:t>
            </w:r>
            <w:r w:rsidR="00A4528F">
              <w:rPr>
                <w:rFonts w:ascii="Courier New" w:hAnsi="Courier New" w:cs="Courier New"/>
                <w:szCs w:val="18"/>
              </w:rPr>
              <w:t>req</w:t>
            </w:r>
          </w:p>
        </w:tc>
      </w:tr>
      <w:tr w:rsidR="00134D53" w:rsidRPr="0097383E" w14:paraId="44D1A112" w14:textId="77777777" w:rsidTr="007B17AD">
        <w:trPr>
          <w:cantSplit/>
        </w:trPr>
        <w:tc>
          <w:tcPr>
            <w:tcW w:w="683"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FC28928" w14:textId="77777777" w:rsidR="00134D53" w:rsidRPr="0097383E" w:rsidRDefault="00134D53" w:rsidP="007B17AD">
            <w:pPr>
              <w:rPr>
                <w:color w:val="000000"/>
              </w:rPr>
            </w:pPr>
            <w:r w:rsidRPr="0097383E">
              <w:rPr>
                <w:color w:val="000000"/>
              </w:rPr>
              <w:t>Content:</w:t>
            </w:r>
          </w:p>
        </w:tc>
        <w:tc>
          <w:tcPr>
            <w:tcW w:w="4317"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514AA2F" w14:textId="749D4DD6" w:rsidR="00134D53" w:rsidRPr="00205296" w:rsidRDefault="00134D53" w:rsidP="007B17AD">
            <w:pPr>
              <w:rPr>
                <w:color w:val="000000"/>
                <w:sz w:val="20"/>
                <w:szCs w:val="20"/>
              </w:rPr>
            </w:pPr>
            <w:r w:rsidRPr="00205296">
              <w:rPr>
                <w:color w:val="000000"/>
                <w:sz w:val="20"/>
                <w:szCs w:val="20"/>
              </w:rPr>
              <w:t>NE_TYPE ORDER,NE_ID hlr1,REQ_TYPE 2,REQ_USER Optima,ORDERTYPE Modify,IMSI 99999988453333,MSISDN 9988453333,ACCOUNT_NUMBER 435455,ACCOUNT_TYPE Postpaid, BILL_CYCLE</w:t>
            </w:r>
            <w:r w:rsidR="00E81029">
              <w:rPr>
                <w:color w:val="000000"/>
                <w:sz w:val="20"/>
                <w:szCs w:val="20"/>
              </w:rPr>
              <w:t xml:space="preserve"> </w:t>
            </w:r>
            <w:r w:rsidRPr="00205296">
              <w:rPr>
                <w:color w:val="000000"/>
                <w:sz w:val="20"/>
                <w:szCs w:val="20"/>
              </w:rPr>
              <w:t>1,REQ_DATE_TIME 20191201160545,SO1_TECHNICALPRODUCT MVOICE,SO1_ACTIONCODE CHGBILLCYCLE</w:t>
            </w:r>
          </w:p>
        </w:tc>
      </w:tr>
    </w:tbl>
    <w:p w14:paraId="725CCD0A" w14:textId="7B7CC675" w:rsidR="001B07F2" w:rsidRDefault="001B07F2" w:rsidP="00E40FA8">
      <w:pPr>
        <w:pStyle w:val="BodyText"/>
        <w:keepNext/>
        <w:keepLines/>
        <w:rPr>
          <w:rStyle w:val="CodeChar"/>
          <w:rFonts w:eastAsiaTheme="minorHAnsi"/>
        </w:rPr>
      </w:pPr>
    </w:p>
    <w:p w14:paraId="6C801AB5" w14:textId="3D97C65C" w:rsidR="001B07F2" w:rsidRDefault="001B07F2" w:rsidP="001B07F2">
      <w:pPr>
        <w:pStyle w:val="BodyText"/>
        <w:ind w:left="0"/>
      </w:pPr>
      <w:r>
        <w:t>Sample file format for Wireline:</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1292"/>
        <w:gridCol w:w="8166"/>
      </w:tblGrid>
      <w:tr w:rsidR="001B07F2" w:rsidRPr="0097383E" w14:paraId="6C46F734" w14:textId="77777777" w:rsidTr="00001E72">
        <w:trPr>
          <w:cantSplit/>
          <w:trHeight w:val="737"/>
          <w:tblHeader/>
        </w:trPr>
        <w:tc>
          <w:tcPr>
            <w:tcW w:w="683"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7384C832" w14:textId="77777777" w:rsidR="001B07F2" w:rsidRPr="00841B3A" w:rsidRDefault="001B07F2" w:rsidP="00001E72">
            <w:pPr>
              <w:pStyle w:val="HeaderTable"/>
            </w:pPr>
            <w:r w:rsidRPr="00841B3A">
              <w:t>File Format :</w:t>
            </w:r>
          </w:p>
        </w:tc>
        <w:tc>
          <w:tcPr>
            <w:tcW w:w="4317"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4801131C" w14:textId="21D2DF3C" w:rsidR="001B07F2" w:rsidRPr="00841B3A" w:rsidRDefault="008B352F" w:rsidP="00001E72">
            <w:pPr>
              <w:pStyle w:val="HeaderTable"/>
            </w:pPr>
            <w:r w:rsidRPr="008310ED">
              <w:rPr>
                <w:rFonts w:ascii="Courier New" w:hAnsi="Courier New" w:cs="Courier New"/>
                <w:szCs w:val="18"/>
              </w:rPr>
              <w:t>wireline_usps_billcycle_sysdate.req</w:t>
            </w:r>
          </w:p>
        </w:tc>
      </w:tr>
      <w:tr w:rsidR="001B07F2" w:rsidRPr="0097383E" w14:paraId="099A9DD5" w14:textId="77777777" w:rsidTr="00001E72">
        <w:trPr>
          <w:cantSplit/>
        </w:trPr>
        <w:tc>
          <w:tcPr>
            <w:tcW w:w="683"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79868484" w14:textId="77777777" w:rsidR="001B07F2" w:rsidRPr="0097383E" w:rsidRDefault="001B07F2" w:rsidP="00001E72">
            <w:pPr>
              <w:rPr>
                <w:color w:val="000000"/>
              </w:rPr>
            </w:pPr>
            <w:r w:rsidRPr="0097383E">
              <w:rPr>
                <w:color w:val="000000"/>
              </w:rPr>
              <w:t>Content:</w:t>
            </w:r>
          </w:p>
        </w:tc>
        <w:tc>
          <w:tcPr>
            <w:tcW w:w="4317"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896BB42" w14:textId="48975A5B" w:rsidR="001B07F2" w:rsidRPr="00841B3A" w:rsidRDefault="001B07F2" w:rsidP="00001E72">
            <w:pPr>
              <w:rPr>
                <w:color w:val="000000"/>
                <w:sz w:val="20"/>
                <w:szCs w:val="20"/>
              </w:rPr>
            </w:pPr>
            <w:r w:rsidRPr="00841B3A">
              <w:rPr>
                <w:color w:val="000000"/>
                <w:sz w:val="20"/>
                <w:szCs w:val="20"/>
              </w:rPr>
              <w:t xml:space="preserve">NE_TYPE ORDER,NE_ID hlr1,REQ_TYPE 2,REQ_USER Optima,ORDERTYPE Modify,ACCOUNT_NUMBER 435455,ACCOUNT_TYPE Postpaid, BILL_CYCLE </w:t>
            </w:r>
            <w:r w:rsidR="00B95CE1">
              <w:rPr>
                <w:color w:val="000000"/>
                <w:sz w:val="20"/>
                <w:szCs w:val="20"/>
              </w:rPr>
              <w:t>1</w:t>
            </w:r>
            <w:r w:rsidRPr="00841B3A">
              <w:rPr>
                <w:color w:val="000000"/>
                <w:sz w:val="20"/>
                <w:szCs w:val="20"/>
              </w:rPr>
              <w:t xml:space="preserve">,REQ_DATE_TIME 20191201160545,SO1_TECHNICALPRODUCT </w:t>
            </w:r>
            <w:r>
              <w:rPr>
                <w:color w:val="000000"/>
                <w:sz w:val="20"/>
                <w:szCs w:val="20"/>
              </w:rPr>
              <w:t>DSL</w:t>
            </w:r>
            <w:r w:rsidRPr="00841B3A">
              <w:rPr>
                <w:color w:val="000000"/>
                <w:sz w:val="20"/>
                <w:szCs w:val="20"/>
              </w:rPr>
              <w:t>,SO1_ACTIONCODE CHGBILLCYCLE</w:t>
            </w:r>
            <w:r>
              <w:rPr>
                <w:color w:val="000000"/>
                <w:sz w:val="20"/>
                <w:szCs w:val="20"/>
              </w:rPr>
              <w:t xml:space="preserve">, </w:t>
            </w:r>
            <w:r w:rsidR="001F70D2">
              <w:t xml:space="preserve">SO1_ACCESS_ID </w:t>
            </w:r>
            <w:r w:rsidR="00B95CE1">
              <w:t>TMC1285-042018-59992</w:t>
            </w:r>
          </w:p>
        </w:tc>
      </w:tr>
    </w:tbl>
    <w:p w14:paraId="0B265987" w14:textId="315287D7" w:rsidR="00D62A1F" w:rsidRDefault="00D62A1F" w:rsidP="00D62A1F">
      <w:pPr>
        <w:pStyle w:val="Heading4"/>
      </w:pPr>
      <w:bookmarkStart w:id="519" w:name="_Toc89863667"/>
      <w:r>
        <w:t>Change Ownership</w:t>
      </w:r>
      <w:bookmarkEnd w:id="519"/>
    </w:p>
    <w:p w14:paraId="3E8CE55B" w14:textId="50B24E28" w:rsidR="00A033EE" w:rsidRDefault="00A033EE" w:rsidP="00A033EE">
      <w:pPr>
        <w:ind w:left="720"/>
      </w:pPr>
      <w:r>
        <w:t xml:space="preserve">Amdocs BIL </w:t>
      </w:r>
      <w:r w:rsidR="00FB1286">
        <w:t>sends request to move service from one account to another account</w:t>
      </w:r>
      <w:r w:rsidRPr="00102BE0">
        <w:t>.</w:t>
      </w:r>
    </w:p>
    <w:p w14:paraId="3E47AC2D" w14:textId="77777777" w:rsidR="00A033EE" w:rsidRPr="00102BE0" w:rsidRDefault="00A033EE" w:rsidP="00A033EE">
      <w:pPr>
        <w:pStyle w:val="Heading5"/>
      </w:pPr>
      <w:r>
        <w:lastRenderedPageBreak/>
        <w:t>Example</w:t>
      </w:r>
    </w:p>
    <w:p w14:paraId="625906ED"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&lt;ModifyRequest&gt;         </w:t>
      </w:r>
    </w:p>
    <w:p w14:paraId="0C6B99E0"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&lt;RequestHeader&gt;</w:t>
      </w:r>
    </w:p>
    <w:p w14:paraId="16FAEFCF"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&lt;NeType&gt;ORDER&lt;/NeType&gt;        </w:t>
      </w:r>
    </w:p>
    <w:p w14:paraId="33CE8BFA"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&lt;OrderNo&gt;T001&lt;/OrderNo&gt;</w:t>
      </w:r>
    </w:p>
    <w:p w14:paraId="15DCBD01"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&lt;Priority&gt;1&lt;/Priority&gt;</w:t>
      </w:r>
    </w:p>
    <w:p w14:paraId="504B9845"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&lt;ReqUser&gt;Optima&lt;/ReqUser&gt; </w:t>
      </w:r>
    </w:p>
    <w:p w14:paraId="7F1D5EC9"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&lt;ReplyTo&gt;http://localhost:44006/ilws-response-mock-impl/ResponseHandlerService?wsdl&lt;/ReplyTo&gt; </w:t>
      </w:r>
    </w:p>
    <w:p w14:paraId="24CA4F6A"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&lt;/RequestHeader&gt;</w:t>
      </w:r>
    </w:p>
    <w:p w14:paraId="00555BDF"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&lt;RequestParameters&gt;</w:t>
      </w:r>
    </w:p>
    <w:p w14:paraId="65B21CA0"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&lt;Parameter name=“msisdn" value=“9988453333"/&gt;</w:t>
      </w:r>
    </w:p>
    <w:p w14:paraId="7D01232E"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&lt;Parameter name=“imsi" value=“99999988453333"/&gt;</w:t>
      </w:r>
    </w:p>
    <w:p w14:paraId="2FAF8A02"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&lt;Parameter name=“account_number" value=“897454"/&gt;</w:t>
      </w:r>
    </w:p>
    <w:p w14:paraId="7C4E3096"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&lt;Parameter name=“account_type" value=“Postpaid"/&gt;</w:t>
      </w:r>
    </w:p>
    <w:p w14:paraId="5EAADDBB"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&lt;Parameter name=“bill_cycle" value=“M01"/&gt;</w:t>
      </w:r>
    </w:p>
    <w:p w14:paraId="5C0936DC"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&lt;Parameter name=“req_date_time" value=“20191201160545"/&gt;</w:t>
      </w:r>
    </w:p>
    <w:p w14:paraId="688A6D49"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&lt;RFS&gt;</w:t>
      </w:r>
    </w:p>
    <w:p w14:paraId="218F81C8"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&lt;Parameter name=“rfs" value=“MVOICE"/&gt;</w:t>
      </w:r>
    </w:p>
    <w:p w14:paraId="19729D97"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&lt;Parameter name=“action" value=“CHGOWNERSHIP"/&gt;</w:t>
      </w:r>
    </w:p>
    <w:p w14:paraId="5D146BB7"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&lt;Parameter name="old_account_number" value=“87667501"/&gt;</w:t>
      </w:r>
    </w:p>
    <w:p w14:paraId="72C89D43" w14:textId="6D09FB26"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&lt;RFS&gt;</w:t>
      </w:r>
    </w:p>
    <w:p w14:paraId="15461AE3" w14:textId="77777777" w:rsidR="00E1482B" w:rsidRPr="00E1482B" w:rsidRDefault="00E1482B" w:rsidP="00E1482B">
      <w:pPr>
        <w:pStyle w:val="BodyText"/>
        <w:keepNext/>
        <w:keepLines/>
        <w:rPr>
          <w:rStyle w:val="CodeChar"/>
          <w:rFonts w:eastAsiaTheme="minorHAnsi"/>
        </w:rPr>
      </w:pPr>
      <w:r w:rsidRPr="00E1482B">
        <w:rPr>
          <w:rStyle w:val="CodeChar"/>
          <w:rFonts w:eastAsiaTheme="minorHAnsi"/>
        </w:rPr>
        <w:t xml:space="preserve">    &lt;/RequestParameters&gt;</w:t>
      </w:r>
    </w:p>
    <w:p w14:paraId="57CF8BBC" w14:textId="77777777" w:rsidR="00A033EE" w:rsidRPr="00A033EE" w:rsidRDefault="00A033EE" w:rsidP="00A033EE"/>
    <w:p w14:paraId="7C1F5EA7" w14:textId="5233EC59" w:rsidR="000F0E9B" w:rsidRDefault="000F0E9B" w:rsidP="000F0E9B">
      <w:pPr>
        <w:pStyle w:val="Heading4"/>
      </w:pPr>
      <w:bookmarkStart w:id="520" w:name="_Toc89863668"/>
      <w:r>
        <w:t>Bar/Unbar Wireless Subscriber</w:t>
      </w:r>
      <w:bookmarkEnd w:id="520"/>
    </w:p>
    <w:p w14:paraId="7A9E71FD" w14:textId="7ADF0C43" w:rsidR="00A033EE" w:rsidRPr="00881009" w:rsidRDefault="00A033EE" w:rsidP="00A033EE">
      <w:pPr>
        <w:ind w:left="720"/>
      </w:pPr>
      <w:r>
        <w:t>Amdocs BIL sends request to</w:t>
      </w:r>
      <w:r w:rsidRPr="00102BE0">
        <w:t xml:space="preserve"> a</w:t>
      </w:r>
      <w:r w:rsidR="0020613E">
        <w:t xml:space="preserve"> bar/unbar</w:t>
      </w:r>
      <w:r w:rsidRPr="00102BE0">
        <w:t xml:space="preserve"> </w:t>
      </w:r>
      <w:r w:rsidR="0020613E">
        <w:t>services</w:t>
      </w:r>
      <w:r w:rsidRPr="00102BE0">
        <w:t>.</w:t>
      </w:r>
    </w:p>
    <w:p w14:paraId="2B87F3BE" w14:textId="77777777" w:rsidR="00A033EE" w:rsidRPr="00102BE0" w:rsidRDefault="00A033EE" w:rsidP="00A033EE">
      <w:pPr>
        <w:pStyle w:val="Heading5"/>
      </w:pPr>
      <w:r>
        <w:t>Example</w:t>
      </w:r>
    </w:p>
    <w:p w14:paraId="53203334"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&lt;ModifyRequest&gt;         </w:t>
      </w:r>
    </w:p>
    <w:p w14:paraId="15594369"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&lt;RequestHeader&gt;</w:t>
      </w:r>
    </w:p>
    <w:p w14:paraId="1C7BCDBE"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&lt;NeType&gt;ORDER&lt;/NeType&gt;        </w:t>
      </w:r>
    </w:p>
    <w:p w14:paraId="5490A726"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&lt;OrderNo&gt;T001&lt;/OrderNo&gt;</w:t>
      </w:r>
    </w:p>
    <w:p w14:paraId="4C692E54"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&lt;Priority&gt;1&lt;/Priority&gt;</w:t>
      </w:r>
    </w:p>
    <w:p w14:paraId="7A2317F7"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&lt;ReqUser&gt;Optima&lt;/ReqUser&gt; </w:t>
      </w:r>
    </w:p>
    <w:p w14:paraId="2F5B5B90"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&lt;ReplyTo&gt;http://localhost:44006/ilws-response-mock-impl/ResponseHandlerService?wsdl&lt;/ReplyTo&gt; </w:t>
      </w:r>
    </w:p>
    <w:p w14:paraId="5ED46E77"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&lt;/RequestHeader&gt;</w:t>
      </w:r>
    </w:p>
    <w:p w14:paraId="169EAC31" w14:textId="77777777" w:rsidR="007A5D2F" w:rsidRPr="007A5D2F" w:rsidRDefault="007A5D2F" w:rsidP="007A5D2F">
      <w:pPr>
        <w:pStyle w:val="BodyText"/>
        <w:rPr>
          <w:rStyle w:val="CodeChar"/>
          <w:rFonts w:eastAsiaTheme="minorHAnsi"/>
        </w:rPr>
      </w:pPr>
      <w:r w:rsidRPr="007A5D2F">
        <w:rPr>
          <w:rStyle w:val="CodeChar"/>
          <w:rFonts w:eastAsiaTheme="minorHAnsi"/>
        </w:rPr>
        <w:lastRenderedPageBreak/>
        <w:t xml:space="preserve">    &lt;RequestParameters&gt;</w:t>
      </w:r>
    </w:p>
    <w:p w14:paraId="604088EC"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name=“msisdn" value=“9988453333"/&gt;</w:t>
      </w:r>
    </w:p>
    <w:p w14:paraId="26D1BD9F"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name=“imsi" value=“99999988453333"/&gt;</w:t>
      </w:r>
    </w:p>
    <w:p w14:paraId="57644837"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name=“account_number" value=“897454"/&gt;</w:t>
      </w:r>
    </w:p>
    <w:p w14:paraId="3D333C73"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name=“account_type" value=“Postpaid"/&gt;</w:t>
      </w:r>
    </w:p>
    <w:p w14:paraId="71A2D2C7"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name=“bill_cycle" value=“M01"/&gt;</w:t>
      </w:r>
    </w:p>
    <w:p w14:paraId="0E7D15AE"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name=“req_date_time" value=“20191201160545"/&gt;</w:t>
      </w:r>
    </w:p>
    <w:p w14:paraId="6FB57193"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&lt;RFS&gt;</w:t>
      </w:r>
    </w:p>
    <w:p w14:paraId="1ED30B8A"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name=“rfs" value=“BARINCOMING"/&gt;</w:t>
      </w:r>
    </w:p>
    <w:p w14:paraId="216E7FC8"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name=“action" value=“ADD"/&gt;</w:t>
      </w:r>
    </w:p>
    <w:p w14:paraId="2728DC8C"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&lt;/RFS&gt;</w:t>
      </w:r>
    </w:p>
    <w:p w14:paraId="65A1A5DF"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&lt;RFS&gt;</w:t>
      </w:r>
    </w:p>
    <w:p w14:paraId="05655300"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name=“rfs" value=“BAROUTGOING"/&gt;</w:t>
      </w:r>
    </w:p>
    <w:p w14:paraId="1B2DEB90"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name=“action" value=“ADD"/&gt;</w:t>
      </w:r>
    </w:p>
    <w:p w14:paraId="4BB2AE81"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&lt;/RFS&gt;</w:t>
      </w:r>
    </w:p>
    <w:p w14:paraId="20DD77BC"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&lt;RFS&gt;</w:t>
      </w:r>
    </w:p>
    <w:p w14:paraId="6B473E36"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name=“rfs" value=“SMST"/&gt;</w:t>
      </w:r>
    </w:p>
    <w:p w14:paraId="272A926F"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name=“action" value=“REMOVE"/&gt;</w:t>
      </w:r>
    </w:p>
    <w:p w14:paraId="274066B2"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&lt;/RFS&gt;</w:t>
      </w:r>
    </w:p>
    <w:p w14:paraId="6CB0813E"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&lt;RFS&gt;</w:t>
      </w:r>
    </w:p>
    <w:p w14:paraId="4A5B2BC6"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name=“rfs" value=“SMSO"/&gt;</w:t>
      </w:r>
    </w:p>
    <w:p w14:paraId="26AB1556"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&lt;Parameter name=“action" value=“REMOVE"/&gt;</w:t>
      </w:r>
    </w:p>
    <w:p w14:paraId="0C5E45E2" w14:textId="77777777" w:rsidR="007A5D2F" w:rsidRPr="007A5D2F" w:rsidRDefault="007A5D2F" w:rsidP="007A5D2F">
      <w:pPr>
        <w:pStyle w:val="BodyText"/>
        <w:rPr>
          <w:rStyle w:val="CodeChar"/>
          <w:rFonts w:eastAsiaTheme="minorHAnsi"/>
        </w:rPr>
      </w:pPr>
      <w:r w:rsidRPr="007A5D2F">
        <w:rPr>
          <w:rStyle w:val="CodeChar"/>
          <w:rFonts w:eastAsiaTheme="minorHAnsi"/>
        </w:rPr>
        <w:t xml:space="preserve">        &lt;/RFS&gt;</w:t>
      </w:r>
    </w:p>
    <w:p w14:paraId="17ABA713" w14:textId="65795F5C" w:rsidR="007A5D2F" w:rsidRDefault="007A5D2F" w:rsidP="007A5D2F">
      <w:pPr>
        <w:pStyle w:val="BodyText"/>
        <w:rPr>
          <w:rStyle w:val="CodeChar"/>
          <w:rFonts w:eastAsiaTheme="minorHAnsi"/>
        </w:rPr>
      </w:pPr>
      <w:r w:rsidRPr="007A5D2F">
        <w:rPr>
          <w:rStyle w:val="CodeChar"/>
          <w:rFonts w:eastAsiaTheme="minorHAnsi"/>
        </w:rPr>
        <w:t xml:space="preserve">    &lt;/RequestParameters&gt;</w:t>
      </w:r>
    </w:p>
    <w:p w14:paraId="7C4C4594" w14:textId="650F69ED" w:rsidR="0099686A" w:rsidRDefault="0099686A" w:rsidP="007A5D2F">
      <w:pPr>
        <w:pStyle w:val="BodyText"/>
        <w:rPr>
          <w:rStyle w:val="CodeChar"/>
          <w:rFonts w:eastAsiaTheme="minorHAnsi"/>
        </w:rPr>
      </w:pPr>
    </w:p>
    <w:p w14:paraId="50FE25D6" w14:textId="3CB62E3E" w:rsidR="0099686A" w:rsidRDefault="00BE3F11" w:rsidP="0099686A">
      <w:pPr>
        <w:ind w:left="720"/>
      </w:pPr>
      <w:r>
        <w:t>Below</w:t>
      </w:r>
      <w:r w:rsidR="000F0EA6">
        <w:t xml:space="preserve"> wireline services will be supported in </w:t>
      </w:r>
      <w:r w:rsidR="00755976">
        <w:t>as well</w:t>
      </w:r>
      <w:r>
        <w:t xml:space="preserve"> in Optima:</w:t>
      </w:r>
    </w:p>
    <w:p w14:paraId="1B5F9D8A" w14:textId="77777777" w:rsidR="0099686A" w:rsidRPr="007A5D2F" w:rsidRDefault="0099686A" w:rsidP="007A5D2F">
      <w:pPr>
        <w:pStyle w:val="BodyText"/>
        <w:rPr>
          <w:rStyle w:val="CodeChar"/>
          <w:rFonts w:eastAsiaTheme="minorHAnsi"/>
        </w:rPr>
      </w:pPr>
    </w:p>
    <w:p w14:paraId="4BFFC8CE" w14:textId="6A1670A0" w:rsidR="009050FD" w:rsidRDefault="008E07BB" w:rsidP="00332DFC">
      <w:pPr>
        <w:pStyle w:val="Heading4"/>
      </w:pPr>
      <w:bookmarkStart w:id="521" w:name="_Toc33450699"/>
      <w:bookmarkStart w:id="522" w:name="_Toc33612201"/>
      <w:bookmarkStart w:id="523" w:name="_Toc33786062"/>
      <w:bookmarkStart w:id="524" w:name="_Toc35001272"/>
      <w:bookmarkStart w:id="525" w:name="_Toc35001476"/>
      <w:bookmarkStart w:id="526" w:name="_Toc35013639"/>
      <w:bookmarkStart w:id="527" w:name="_Toc35269486"/>
      <w:bookmarkStart w:id="528" w:name="_Toc35269690"/>
      <w:bookmarkStart w:id="529" w:name="_Toc35269894"/>
      <w:bookmarkStart w:id="530" w:name="_Toc35352881"/>
      <w:bookmarkStart w:id="531" w:name="_Toc35353085"/>
      <w:bookmarkStart w:id="532" w:name="_Toc35426481"/>
      <w:bookmarkStart w:id="533" w:name="_Toc35426685"/>
      <w:bookmarkStart w:id="534" w:name="_Toc35614487"/>
      <w:bookmarkStart w:id="535" w:name="_Toc42683838"/>
      <w:bookmarkStart w:id="536" w:name="_Toc42684079"/>
      <w:bookmarkStart w:id="537" w:name="_Toc42684448"/>
      <w:bookmarkStart w:id="538" w:name="_Toc42684718"/>
      <w:bookmarkStart w:id="539" w:name="_Toc42817304"/>
      <w:bookmarkStart w:id="540" w:name="_Toc43198413"/>
      <w:bookmarkStart w:id="541" w:name="_Toc43198727"/>
      <w:bookmarkStart w:id="542" w:name="_Toc33450700"/>
      <w:bookmarkStart w:id="543" w:name="_Toc33612202"/>
      <w:bookmarkStart w:id="544" w:name="_Toc33786063"/>
      <w:bookmarkStart w:id="545" w:name="_Toc35001273"/>
      <w:bookmarkStart w:id="546" w:name="_Toc35001477"/>
      <w:bookmarkStart w:id="547" w:name="_Toc35013640"/>
      <w:bookmarkStart w:id="548" w:name="_Toc35269487"/>
      <w:bookmarkStart w:id="549" w:name="_Toc35269691"/>
      <w:bookmarkStart w:id="550" w:name="_Toc35269895"/>
      <w:bookmarkStart w:id="551" w:name="_Toc35352882"/>
      <w:bookmarkStart w:id="552" w:name="_Toc35353086"/>
      <w:bookmarkStart w:id="553" w:name="_Toc35426482"/>
      <w:bookmarkStart w:id="554" w:name="_Toc35426686"/>
      <w:bookmarkStart w:id="555" w:name="_Toc35614488"/>
      <w:bookmarkStart w:id="556" w:name="_Toc42683839"/>
      <w:bookmarkStart w:id="557" w:name="_Toc42684080"/>
      <w:bookmarkStart w:id="558" w:name="_Toc42684449"/>
      <w:bookmarkStart w:id="559" w:name="_Toc42684719"/>
      <w:bookmarkStart w:id="560" w:name="_Toc42817305"/>
      <w:bookmarkStart w:id="561" w:name="_Toc43198414"/>
      <w:bookmarkStart w:id="562" w:name="_Toc43198728"/>
      <w:bookmarkStart w:id="563" w:name="_Toc33450701"/>
      <w:bookmarkStart w:id="564" w:name="_Toc33612203"/>
      <w:bookmarkStart w:id="565" w:name="_Toc33786064"/>
      <w:bookmarkStart w:id="566" w:name="_Toc35001274"/>
      <w:bookmarkStart w:id="567" w:name="_Toc35001478"/>
      <w:bookmarkStart w:id="568" w:name="_Toc35013641"/>
      <w:bookmarkStart w:id="569" w:name="_Toc35269488"/>
      <w:bookmarkStart w:id="570" w:name="_Toc35269692"/>
      <w:bookmarkStart w:id="571" w:name="_Toc35269896"/>
      <w:bookmarkStart w:id="572" w:name="_Toc35352883"/>
      <w:bookmarkStart w:id="573" w:name="_Toc35353087"/>
      <w:bookmarkStart w:id="574" w:name="_Toc35426483"/>
      <w:bookmarkStart w:id="575" w:name="_Toc35426687"/>
      <w:bookmarkStart w:id="576" w:name="_Toc35614489"/>
      <w:bookmarkStart w:id="577" w:name="_Toc42683840"/>
      <w:bookmarkStart w:id="578" w:name="_Toc42684081"/>
      <w:bookmarkStart w:id="579" w:name="_Toc42684450"/>
      <w:bookmarkStart w:id="580" w:name="_Toc42684720"/>
      <w:bookmarkStart w:id="581" w:name="_Toc42817306"/>
      <w:bookmarkStart w:id="582" w:name="_Toc43198415"/>
      <w:bookmarkStart w:id="583" w:name="_Toc43198729"/>
      <w:bookmarkStart w:id="584" w:name="_Toc33450702"/>
      <w:bookmarkStart w:id="585" w:name="_Toc33612204"/>
      <w:bookmarkStart w:id="586" w:name="_Toc33786065"/>
      <w:bookmarkStart w:id="587" w:name="_Toc35001275"/>
      <w:bookmarkStart w:id="588" w:name="_Toc35001479"/>
      <w:bookmarkStart w:id="589" w:name="_Toc35013642"/>
      <w:bookmarkStart w:id="590" w:name="_Toc35269489"/>
      <w:bookmarkStart w:id="591" w:name="_Toc35269693"/>
      <w:bookmarkStart w:id="592" w:name="_Toc35269897"/>
      <w:bookmarkStart w:id="593" w:name="_Toc35352884"/>
      <w:bookmarkStart w:id="594" w:name="_Toc35353088"/>
      <w:bookmarkStart w:id="595" w:name="_Toc35426484"/>
      <w:bookmarkStart w:id="596" w:name="_Toc35426688"/>
      <w:bookmarkStart w:id="597" w:name="_Toc35614490"/>
      <w:bookmarkStart w:id="598" w:name="_Toc42683841"/>
      <w:bookmarkStart w:id="599" w:name="_Toc42684082"/>
      <w:bookmarkStart w:id="600" w:name="_Toc42684451"/>
      <w:bookmarkStart w:id="601" w:name="_Toc42684721"/>
      <w:bookmarkStart w:id="602" w:name="_Toc42817307"/>
      <w:bookmarkStart w:id="603" w:name="_Toc43198416"/>
      <w:bookmarkStart w:id="604" w:name="_Toc43198730"/>
      <w:bookmarkStart w:id="605" w:name="_Toc33450703"/>
      <w:bookmarkStart w:id="606" w:name="_Toc33612205"/>
      <w:bookmarkStart w:id="607" w:name="_Toc33786066"/>
      <w:bookmarkStart w:id="608" w:name="_Toc35001276"/>
      <w:bookmarkStart w:id="609" w:name="_Toc35001480"/>
      <w:bookmarkStart w:id="610" w:name="_Toc35013643"/>
      <w:bookmarkStart w:id="611" w:name="_Toc35269490"/>
      <w:bookmarkStart w:id="612" w:name="_Toc35269694"/>
      <w:bookmarkStart w:id="613" w:name="_Toc35269898"/>
      <w:bookmarkStart w:id="614" w:name="_Toc35352885"/>
      <w:bookmarkStart w:id="615" w:name="_Toc35353089"/>
      <w:bookmarkStart w:id="616" w:name="_Toc35426485"/>
      <w:bookmarkStart w:id="617" w:name="_Toc35426689"/>
      <w:bookmarkStart w:id="618" w:name="_Toc35614491"/>
      <w:bookmarkStart w:id="619" w:name="_Toc42683842"/>
      <w:bookmarkStart w:id="620" w:name="_Toc42684083"/>
      <w:bookmarkStart w:id="621" w:name="_Toc42684452"/>
      <w:bookmarkStart w:id="622" w:name="_Toc42684722"/>
      <w:bookmarkStart w:id="623" w:name="_Toc42817308"/>
      <w:bookmarkStart w:id="624" w:name="_Toc43198417"/>
      <w:bookmarkStart w:id="625" w:name="_Toc43198731"/>
      <w:bookmarkStart w:id="626" w:name="_Toc33450704"/>
      <w:bookmarkStart w:id="627" w:name="_Toc33612206"/>
      <w:bookmarkStart w:id="628" w:name="_Toc33786067"/>
      <w:bookmarkStart w:id="629" w:name="_Toc35001277"/>
      <w:bookmarkStart w:id="630" w:name="_Toc35001481"/>
      <w:bookmarkStart w:id="631" w:name="_Toc35013644"/>
      <w:bookmarkStart w:id="632" w:name="_Toc35269491"/>
      <w:bookmarkStart w:id="633" w:name="_Toc35269695"/>
      <w:bookmarkStart w:id="634" w:name="_Toc35269899"/>
      <w:bookmarkStart w:id="635" w:name="_Toc35352886"/>
      <w:bookmarkStart w:id="636" w:name="_Toc35353090"/>
      <w:bookmarkStart w:id="637" w:name="_Toc35426486"/>
      <w:bookmarkStart w:id="638" w:name="_Toc35426690"/>
      <w:bookmarkStart w:id="639" w:name="_Toc35614492"/>
      <w:bookmarkStart w:id="640" w:name="_Toc42683843"/>
      <w:bookmarkStart w:id="641" w:name="_Toc42684084"/>
      <w:bookmarkStart w:id="642" w:name="_Toc42684453"/>
      <w:bookmarkStart w:id="643" w:name="_Toc42684723"/>
      <w:bookmarkStart w:id="644" w:name="_Toc42817309"/>
      <w:bookmarkStart w:id="645" w:name="_Toc43198418"/>
      <w:bookmarkStart w:id="646" w:name="_Toc43198732"/>
      <w:bookmarkStart w:id="647" w:name="_Toc33450705"/>
      <w:bookmarkStart w:id="648" w:name="_Toc33612207"/>
      <w:bookmarkStart w:id="649" w:name="_Toc33786068"/>
      <w:bookmarkStart w:id="650" w:name="_Toc35001278"/>
      <w:bookmarkStart w:id="651" w:name="_Toc35001482"/>
      <w:bookmarkStart w:id="652" w:name="_Toc35013645"/>
      <w:bookmarkStart w:id="653" w:name="_Toc35269492"/>
      <w:bookmarkStart w:id="654" w:name="_Toc35269696"/>
      <w:bookmarkStart w:id="655" w:name="_Toc35269900"/>
      <w:bookmarkStart w:id="656" w:name="_Toc35352887"/>
      <w:bookmarkStart w:id="657" w:name="_Toc35353091"/>
      <w:bookmarkStart w:id="658" w:name="_Toc35426487"/>
      <w:bookmarkStart w:id="659" w:name="_Toc35426691"/>
      <w:bookmarkStart w:id="660" w:name="_Toc35614493"/>
      <w:bookmarkStart w:id="661" w:name="_Toc42683844"/>
      <w:bookmarkStart w:id="662" w:name="_Toc42684085"/>
      <w:bookmarkStart w:id="663" w:name="_Toc42684454"/>
      <w:bookmarkStart w:id="664" w:name="_Toc42684724"/>
      <w:bookmarkStart w:id="665" w:name="_Toc42817310"/>
      <w:bookmarkStart w:id="666" w:name="_Toc43198419"/>
      <w:bookmarkStart w:id="667" w:name="_Toc43198733"/>
      <w:bookmarkStart w:id="668" w:name="_Toc33450706"/>
      <w:bookmarkStart w:id="669" w:name="_Toc33612208"/>
      <w:bookmarkStart w:id="670" w:name="_Toc33786069"/>
      <w:bookmarkStart w:id="671" w:name="_Toc35001279"/>
      <w:bookmarkStart w:id="672" w:name="_Toc35001483"/>
      <w:bookmarkStart w:id="673" w:name="_Toc35013646"/>
      <w:bookmarkStart w:id="674" w:name="_Toc35269493"/>
      <w:bookmarkStart w:id="675" w:name="_Toc35269697"/>
      <w:bookmarkStart w:id="676" w:name="_Toc35269901"/>
      <w:bookmarkStart w:id="677" w:name="_Toc35352888"/>
      <w:bookmarkStart w:id="678" w:name="_Toc35353092"/>
      <w:bookmarkStart w:id="679" w:name="_Toc35426488"/>
      <w:bookmarkStart w:id="680" w:name="_Toc35426692"/>
      <w:bookmarkStart w:id="681" w:name="_Toc35614494"/>
      <w:bookmarkStart w:id="682" w:name="_Toc42683845"/>
      <w:bookmarkStart w:id="683" w:name="_Toc42684086"/>
      <w:bookmarkStart w:id="684" w:name="_Toc42684455"/>
      <w:bookmarkStart w:id="685" w:name="_Toc42684725"/>
      <w:bookmarkStart w:id="686" w:name="_Toc42817311"/>
      <w:bookmarkStart w:id="687" w:name="_Toc43198420"/>
      <w:bookmarkStart w:id="688" w:name="_Toc43198734"/>
      <w:bookmarkStart w:id="689" w:name="_Toc33450707"/>
      <w:bookmarkStart w:id="690" w:name="_Toc33612209"/>
      <w:bookmarkStart w:id="691" w:name="_Toc33786070"/>
      <w:bookmarkStart w:id="692" w:name="_Toc35001280"/>
      <w:bookmarkStart w:id="693" w:name="_Toc35001484"/>
      <w:bookmarkStart w:id="694" w:name="_Toc35013647"/>
      <w:bookmarkStart w:id="695" w:name="_Toc35269494"/>
      <w:bookmarkStart w:id="696" w:name="_Toc35269698"/>
      <w:bookmarkStart w:id="697" w:name="_Toc35269902"/>
      <w:bookmarkStart w:id="698" w:name="_Toc35352889"/>
      <w:bookmarkStart w:id="699" w:name="_Toc35353093"/>
      <w:bookmarkStart w:id="700" w:name="_Toc35426489"/>
      <w:bookmarkStart w:id="701" w:name="_Toc35426693"/>
      <w:bookmarkStart w:id="702" w:name="_Toc35614495"/>
      <w:bookmarkStart w:id="703" w:name="_Toc42683846"/>
      <w:bookmarkStart w:id="704" w:name="_Toc42684087"/>
      <w:bookmarkStart w:id="705" w:name="_Toc42684456"/>
      <w:bookmarkStart w:id="706" w:name="_Toc42684726"/>
      <w:bookmarkStart w:id="707" w:name="_Toc42817312"/>
      <w:bookmarkStart w:id="708" w:name="_Toc43198421"/>
      <w:bookmarkStart w:id="709" w:name="_Toc43198735"/>
      <w:bookmarkStart w:id="710" w:name="_Toc33450708"/>
      <w:bookmarkStart w:id="711" w:name="_Toc33612210"/>
      <w:bookmarkStart w:id="712" w:name="_Toc33786071"/>
      <w:bookmarkStart w:id="713" w:name="_Toc35001281"/>
      <w:bookmarkStart w:id="714" w:name="_Toc35001485"/>
      <w:bookmarkStart w:id="715" w:name="_Toc35013648"/>
      <w:bookmarkStart w:id="716" w:name="_Toc35269495"/>
      <w:bookmarkStart w:id="717" w:name="_Toc35269699"/>
      <w:bookmarkStart w:id="718" w:name="_Toc35269903"/>
      <w:bookmarkStart w:id="719" w:name="_Toc35352890"/>
      <w:bookmarkStart w:id="720" w:name="_Toc35353094"/>
      <w:bookmarkStart w:id="721" w:name="_Toc35426490"/>
      <w:bookmarkStart w:id="722" w:name="_Toc35426694"/>
      <w:bookmarkStart w:id="723" w:name="_Toc35614496"/>
      <w:bookmarkStart w:id="724" w:name="_Toc42683847"/>
      <w:bookmarkStart w:id="725" w:name="_Toc42684088"/>
      <w:bookmarkStart w:id="726" w:name="_Toc42684457"/>
      <w:bookmarkStart w:id="727" w:name="_Toc42684727"/>
      <w:bookmarkStart w:id="728" w:name="_Toc42817313"/>
      <w:bookmarkStart w:id="729" w:name="_Toc43198422"/>
      <w:bookmarkStart w:id="730" w:name="_Toc43198736"/>
      <w:bookmarkStart w:id="731" w:name="_Toc33450709"/>
      <w:bookmarkStart w:id="732" w:name="_Toc33612211"/>
      <w:bookmarkStart w:id="733" w:name="_Toc33786072"/>
      <w:bookmarkStart w:id="734" w:name="_Toc35001282"/>
      <w:bookmarkStart w:id="735" w:name="_Toc35001486"/>
      <w:bookmarkStart w:id="736" w:name="_Toc35013649"/>
      <w:bookmarkStart w:id="737" w:name="_Toc35269496"/>
      <w:bookmarkStart w:id="738" w:name="_Toc35269700"/>
      <w:bookmarkStart w:id="739" w:name="_Toc35269904"/>
      <w:bookmarkStart w:id="740" w:name="_Toc35352891"/>
      <w:bookmarkStart w:id="741" w:name="_Toc35353095"/>
      <w:bookmarkStart w:id="742" w:name="_Toc35426491"/>
      <w:bookmarkStart w:id="743" w:name="_Toc35426695"/>
      <w:bookmarkStart w:id="744" w:name="_Toc35614497"/>
      <w:bookmarkStart w:id="745" w:name="_Toc42683848"/>
      <w:bookmarkStart w:id="746" w:name="_Toc42684089"/>
      <w:bookmarkStart w:id="747" w:name="_Toc42684458"/>
      <w:bookmarkStart w:id="748" w:name="_Toc42684728"/>
      <w:bookmarkStart w:id="749" w:name="_Toc42817314"/>
      <w:bookmarkStart w:id="750" w:name="_Toc43198423"/>
      <w:bookmarkStart w:id="751" w:name="_Toc43198737"/>
      <w:bookmarkStart w:id="752" w:name="_Toc33450710"/>
      <w:bookmarkStart w:id="753" w:name="_Toc33612212"/>
      <w:bookmarkStart w:id="754" w:name="_Toc33786073"/>
      <w:bookmarkStart w:id="755" w:name="_Toc35001283"/>
      <w:bookmarkStart w:id="756" w:name="_Toc35001487"/>
      <w:bookmarkStart w:id="757" w:name="_Toc35013650"/>
      <w:bookmarkStart w:id="758" w:name="_Toc35269497"/>
      <w:bookmarkStart w:id="759" w:name="_Toc35269701"/>
      <w:bookmarkStart w:id="760" w:name="_Toc35269905"/>
      <w:bookmarkStart w:id="761" w:name="_Toc35352892"/>
      <w:bookmarkStart w:id="762" w:name="_Toc35353096"/>
      <w:bookmarkStart w:id="763" w:name="_Toc35426492"/>
      <w:bookmarkStart w:id="764" w:name="_Toc35426696"/>
      <w:bookmarkStart w:id="765" w:name="_Toc35614498"/>
      <w:bookmarkStart w:id="766" w:name="_Toc42683849"/>
      <w:bookmarkStart w:id="767" w:name="_Toc42684090"/>
      <w:bookmarkStart w:id="768" w:name="_Toc42684459"/>
      <w:bookmarkStart w:id="769" w:name="_Toc42684729"/>
      <w:bookmarkStart w:id="770" w:name="_Toc42817315"/>
      <w:bookmarkStart w:id="771" w:name="_Toc43198424"/>
      <w:bookmarkStart w:id="772" w:name="_Toc43198738"/>
      <w:bookmarkStart w:id="773" w:name="_Toc33450711"/>
      <w:bookmarkStart w:id="774" w:name="_Toc33612213"/>
      <w:bookmarkStart w:id="775" w:name="_Toc33786074"/>
      <w:bookmarkStart w:id="776" w:name="_Toc35001284"/>
      <w:bookmarkStart w:id="777" w:name="_Toc35001488"/>
      <w:bookmarkStart w:id="778" w:name="_Toc35013651"/>
      <w:bookmarkStart w:id="779" w:name="_Toc35269498"/>
      <w:bookmarkStart w:id="780" w:name="_Toc35269702"/>
      <w:bookmarkStart w:id="781" w:name="_Toc35269906"/>
      <w:bookmarkStart w:id="782" w:name="_Toc35352893"/>
      <w:bookmarkStart w:id="783" w:name="_Toc35353097"/>
      <w:bookmarkStart w:id="784" w:name="_Toc35426493"/>
      <w:bookmarkStart w:id="785" w:name="_Toc35426697"/>
      <w:bookmarkStart w:id="786" w:name="_Toc35614499"/>
      <w:bookmarkStart w:id="787" w:name="_Toc42683850"/>
      <w:bookmarkStart w:id="788" w:name="_Toc42684091"/>
      <w:bookmarkStart w:id="789" w:name="_Toc42684460"/>
      <w:bookmarkStart w:id="790" w:name="_Toc42684730"/>
      <w:bookmarkStart w:id="791" w:name="_Toc42817316"/>
      <w:bookmarkStart w:id="792" w:name="_Toc43198425"/>
      <w:bookmarkStart w:id="793" w:name="_Toc43198739"/>
      <w:bookmarkStart w:id="794" w:name="_Toc33450712"/>
      <w:bookmarkStart w:id="795" w:name="_Toc33612214"/>
      <w:bookmarkStart w:id="796" w:name="_Toc33786075"/>
      <w:bookmarkStart w:id="797" w:name="_Toc35001285"/>
      <w:bookmarkStart w:id="798" w:name="_Toc35001489"/>
      <w:bookmarkStart w:id="799" w:name="_Toc35013652"/>
      <w:bookmarkStart w:id="800" w:name="_Toc35269499"/>
      <w:bookmarkStart w:id="801" w:name="_Toc35269703"/>
      <w:bookmarkStart w:id="802" w:name="_Toc35269907"/>
      <w:bookmarkStart w:id="803" w:name="_Toc35352894"/>
      <w:bookmarkStart w:id="804" w:name="_Toc35353098"/>
      <w:bookmarkStart w:id="805" w:name="_Toc35426494"/>
      <w:bookmarkStart w:id="806" w:name="_Toc35426698"/>
      <w:bookmarkStart w:id="807" w:name="_Toc35614500"/>
      <w:bookmarkStart w:id="808" w:name="_Toc42683851"/>
      <w:bookmarkStart w:id="809" w:name="_Toc42684092"/>
      <w:bookmarkStart w:id="810" w:name="_Toc42684461"/>
      <w:bookmarkStart w:id="811" w:name="_Toc42684731"/>
      <w:bookmarkStart w:id="812" w:name="_Toc42817317"/>
      <w:bookmarkStart w:id="813" w:name="_Toc43198426"/>
      <w:bookmarkStart w:id="814" w:name="_Toc43198740"/>
      <w:bookmarkStart w:id="815" w:name="_Toc33450713"/>
      <w:bookmarkStart w:id="816" w:name="_Toc33612215"/>
      <w:bookmarkStart w:id="817" w:name="_Toc33786076"/>
      <w:bookmarkStart w:id="818" w:name="_Toc35001286"/>
      <w:bookmarkStart w:id="819" w:name="_Toc35001490"/>
      <w:bookmarkStart w:id="820" w:name="_Toc35013653"/>
      <w:bookmarkStart w:id="821" w:name="_Toc35269500"/>
      <w:bookmarkStart w:id="822" w:name="_Toc35269704"/>
      <w:bookmarkStart w:id="823" w:name="_Toc35269908"/>
      <w:bookmarkStart w:id="824" w:name="_Toc35352895"/>
      <w:bookmarkStart w:id="825" w:name="_Toc35353099"/>
      <w:bookmarkStart w:id="826" w:name="_Toc35426495"/>
      <w:bookmarkStart w:id="827" w:name="_Toc35426699"/>
      <w:bookmarkStart w:id="828" w:name="_Toc35614501"/>
      <w:bookmarkStart w:id="829" w:name="_Toc42683852"/>
      <w:bookmarkStart w:id="830" w:name="_Toc42684093"/>
      <w:bookmarkStart w:id="831" w:name="_Toc42684462"/>
      <w:bookmarkStart w:id="832" w:name="_Toc42684732"/>
      <w:bookmarkStart w:id="833" w:name="_Toc42817318"/>
      <w:bookmarkStart w:id="834" w:name="_Toc43198427"/>
      <w:bookmarkStart w:id="835" w:name="_Toc43198741"/>
      <w:bookmarkStart w:id="836" w:name="_Toc33450714"/>
      <w:bookmarkStart w:id="837" w:name="_Toc33612216"/>
      <w:bookmarkStart w:id="838" w:name="_Toc33786077"/>
      <w:bookmarkStart w:id="839" w:name="_Toc35001287"/>
      <w:bookmarkStart w:id="840" w:name="_Toc35001491"/>
      <w:bookmarkStart w:id="841" w:name="_Toc35013654"/>
      <w:bookmarkStart w:id="842" w:name="_Toc35269501"/>
      <w:bookmarkStart w:id="843" w:name="_Toc35269705"/>
      <w:bookmarkStart w:id="844" w:name="_Toc35269909"/>
      <w:bookmarkStart w:id="845" w:name="_Toc35352896"/>
      <w:bookmarkStart w:id="846" w:name="_Toc35353100"/>
      <w:bookmarkStart w:id="847" w:name="_Toc35426496"/>
      <w:bookmarkStart w:id="848" w:name="_Toc35426700"/>
      <w:bookmarkStart w:id="849" w:name="_Toc35614502"/>
      <w:bookmarkStart w:id="850" w:name="_Toc42683853"/>
      <w:bookmarkStart w:id="851" w:name="_Toc42684094"/>
      <w:bookmarkStart w:id="852" w:name="_Toc42684463"/>
      <w:bookmarkStart w:id="853" w:name="_Toc42684733"/>
      <w:bookmarkStart w:id="854" w:name="_Toc42817319"/>
      <w:bookmarkStart w:id="855" w:name="_Toc43198428"/>
      <w:bookmarkStart w:id="856" w:name="_Toc43198742"/>
      <w:bookmarkStart w:id="857" w:name="_Toc33450715"/>
      <w:bookmarkStart w:id="858" w:name="_Toc33612217"/>
      <w:bookmarkStart w:id="859" w:name="_Toc33786078"/>
      <w:bookmarkStart w:id="860" w:name="_Toc35001288"/>
      <w:bookmarkStart w:id="861" w:name="_Toc35001492"/>
      <w:bookmarkStart w:id="862" w:name="_Toc35013655"/>
      <w:bookmarkStart w:id="863" w:name="_Toc35269502"/>
      <w:bookmarkStart w:id="864" w:name="_Toc35269706"/>
      <w:bookmarkStart w:id="865" w:name="_Toc35269910"/>
      <w:bookmarkStart w:id="866" w:name="_Toc35352897"/>
      <w:bookmarkStart w:id="867" w:name="_Toc35353101"/>
      <w:bookmarkStart w:id="868" w:name="_Toc35426497"/>
      <w:bookmarkStart w:id="869" w:name="_Toc35426701"/>
      <w:bookmarkStart w:id="870" w:name="_Toc35614503"/>
      <w:bookmarkStart w:id="871" w:name="_Toc42683854"/>
      <w:bookmarkStart w:id="872" w:name="_Toc42684095"/>
      <w:bookmarkStart w:id="873" w:name="_Toc42684464"/>
      <w:bookmarkStart w:id="874" w:name="_Toc42684734"/>
      <w:bookmarkStart w:id="875" w:name="_Toc42817320"/>
      <w:bookmarkStart w:id="876" w:name="_Toc43198429"/>
      <w:bookmarkStart w:id="877" w:name="_Toc43198743"/>
      <w:bookmarkStart w:id="878" w:name="_Toc33450716"/>
      <w:bookmarkStart w:id="879" w:name="_Toc33612218"/>
      <w:bookmarkStart w:id="880" w:name="_Toc33786079"/>
      <w:bookmarkStart w:id="881" w:name="_Toc35001289"/>
      <w:bookmarkStart w:id="882" w:name="_Toc35001493"/>
      <w:bookmarkStart w:id="883" w:name="_Toc35013656"/>
      <w:bookmarkStart w:id="884" w:name="_Toc35269503"/>
      <w:bookmarkStart w:id="885" w:name="_Toc35269707"/>
      <w:bookmarkStart w:id="886" w:name="_Toc35269911"/>
      <w:bookmarkStart w:id="887" w:name="_Toc35352898"/>
      <w:bookmarkStart w:id="888" w:name="_Toc35353102"/>
      <w:bookmarkStart w:id="889" w:name="_Toc35426498"/>
      <w:bookmarkStart w:id="890" w:name="_Toc35426702"/>
      <w:bookmarkStart w:id="891" w:name="_Toc35614504"/>
      <w:bookmarkStart w:id="892" w:name="_Toc42683855"/>
      <w:bookmarkStart w:id="893" w:name="_Toc42684096"/>
      <w:bookmarkStart w:id="894" w:name="_Toc42684465"/>
      <w:bookmarkStart w:id="895" w:name="_Toc42684735"/>
      <w:bookmarkStart w:id="896" w:name="_Toc42817321"/>
      <w:bookmarkStart w:id="897" w:name="_Toc43198430"/>
      <w:bookmarkStart w:id="898" w:name="_Toc43198744"/>
      <w:bookmarkStart w:id="899" w:name="_Toc33450717"/>
      <w:bookmarkStart w:id="900" w:name="_Toc33612219"/>
      <w:bookmarkStart w:id="901" w:name="_Toc33786080"/>
      <w:bookmarkStart w:id="902" w:name="_Toc35001290"/>
      <w:bookmarkStart w:id="903" w:name="_Toc35001494"/>
      <w:bookmarkStart w:id="904" w:name="_Toc35013657"/>
      <w:bookmarkStart w:id="905" w:name="_Toc35269504"/>
      <w:bookmarkStart w:id="906" w:name="_Toc35269708"/>
      <w:bookmarkStart w:id="907" w:name="_Toc35269912"/>
      <w:bookmarkStart w:id="908" w:name="_Toc35352899"/>
      <w:bookmarkStart w:id="909" w:name="_Toc35353103"/>
      <w:bookmarkStart w:id="910" w:name="_Toc35426499"/>
      <w:bookmarkStart w:id="911" w:name="_Toc35426703"/>
      <w:bookmarkStart w:id="912" w:name="_Toc35614505"/>
      <w:bookmarkStart w:id="913" w:name="_Toc42683856"/>
      <w:bookmarkStart w:id="914" w:name="_Toc42684097"/>
      <w:bookmarkStart w:id="915" w:name="_Toc42684466"/>
      <w:bookmarkStart w:id="916" w:name="_Toc42684736"/>
      <w:bookmarkStart w:id="917" w:name="_Toc42817322"/>
      <w:bookmarkStart w:id="918" w:name="_Toc43198431"/>
      <w:bookmarkStart w:id="919" w:name="_Toc43198745"/>
      <w:bookmarkStart w:id="920" w:name="_Toc33450718"/>
      <w:bookmarkStart w:id="921" w:name="_Toc33612220"/>
      <w:bookmarkStart w:id="922" w:name="_Toc33786081"/>
      <w:bookmarkStart w:id="923" w:name="_Toc35001291"/>
      <w:bookmarkStart w:id="924" w:name="_Toc35001495"/>
      <w:bookmarkStart w:id="925" w:name="_Toc35013658"/>
      <w:bookmarkStart w:id="926" w:name="_Toc35269505"/>
      <w:bookmarkStart w:id="927" w:name="_Toc35269709"/>
      <w:bookmarkStart w:id="928" w:name="_Toc35269913"/>
      <w:bookmarkStart w:id="929" w:name="_Toc35352900"/>
      <w:bookmarkStart w:id="930" w:name="_Toc35353104"/>
      <w:bookmarkStart w:id="931" w:name="_Toc35426500"/>
      <w:bookmarkStart w:id="932" w:name="_Toc35426704"/>
      <w:bookmarkStart w:id="933" w:name="_Toc35614506"/>
      <w:bookmarkStart w:id="934" w:name="_Toc42683857"/>
      <w:bookmarkStart w:id="935" w:name="_Toc42684098"/>
      <w:bookmarkStart w:id="936" w:name="_Toc42684467"/>
      <w:bookmarkStart w:id="937" w:name="_Toc42684737"/>
      <w:bookmarkStart w:id="938" w:name="_Toc42817323"/>
      <w:bookmarkStart w:id="939" w:name="_Toc43198432"/>
      <w:bookmarkStart w:id="940" w:name="_Toc43198746"/>
      <w:bookmarkStart w:id="941" w:name="_Toc33450719"/>
      <w:bookmarkStart w:id="942" w:name="_Toc33612221"/>
      <w:bookmarkStart w:id="943" w:name="_Toc33786082"/>
      <w:bookmarkStart w:id="944" w:name="_Toc35001292"/>
      <w:bookmarkStart w:id="945" w:name="_Toc35001496"/>
      <w:bookmarkStart w:id="946" w:name="_Toc35013659"/>
      <w:bookmarkStart w:id="947" w:name="_Toc35269506"/>
      <w:bookmarkStart w:id="948" w:name="_Toc35269710"/>
      <w:bookmarkStart w:id="949" w:name="_Toc35269914"/>
      <w:bookmarkStart w:id="950" w:name="_Toc35352901"/>
      <w:bookmarkStart w:id="951" w:name="_Toc35353105"/>
      <w:bookmarkStart w:id="952" w:name="_Toc35426501"/>
      <w:bookmarkStart w:id="953" w:name="_Toc35426705"/>
      <w:bookmarkStart w:id="954" w:name="_Toc35614507"/>
      <w:bookmarkStart w:id="955" w:name="_Toc42683858"/>
      <w:bookmarkStart w:id="956" w:name="_Toc42684099"/>
      <w:bookmarkStart w:id="957" w:name="_Toc42684468"/>
      <w:bookmarkStart w:id="958" w:name="_Toc42684738"/>
      <w:bookmarkStart w:id="959" w:name="_Toc42817324"/>
      <w:bookmarkStart w:id="960" w:name="_Toc43198433"/>
      <w:bookmarkStart w:id="961" w:name="_Toc43198747"/>
      <w:bookmarkStart w:id="962" w:name="_Toc33450720"/>
      <w:bookmarkStart w:id="963" w:name="_Toc33612222"/>
      <w:bookmarkStart w:id="964" w:name="_Toc33786083"/>
      <w:bookmarkStart w:id="965" w:name="_Toc35001293"/>
      <w:bookmarkStart w:id="966" w:name="_Toc35001497"/>
      <w:bookmarkStart w:id="967" w:name="_Toc35013660"/>
      <w:bookmarkStart w:id="968" w:name="_Toc35269507"/>
      <w:bookmarkStart w:id="969" w:name="_Toc35269711"/>
      <w:bookmarkStart w:id="970" w:name="_Toc35269915"/>
      <w:bookmarkStart w:id="971" w:name="_Toc35352902"/>
      <w:bookmarkStart w:id="972" w:name="_Toc35353106"/>
      <w:bookmarkStart w:id="973" w:name="_Toc35426502"/>
      <w:bookmarkStart w:id="974" w:name="_Toc35426706"/>
      <w:bookmarkStart w:id="975" w:name="_Toc35614508"/>
      <w:bookmarkStart w:id="976" w:name="_Toc42683859"/>
      <w:bookmarkStart w:id="977" w:name="_Toc42684100"/>
      <w:bookmarkStart w:id="978" w:name="_Toc42684469"/>
      <w:bookmarkStart w:id="979" w:name="_Toc42684739"/>
      <w:bookmarkStart w:id="980" w:name="_Toc42817325"/>
      <w:bookmarkStart w:id="981" w:name="_Toc43198434"/>
      <w:bookmarkStart w:id="982" w:name="_Toc43198748"/>
      <w:bookmarkStart w:id="983" w:name="_Toc33450721"/>
      <w:bookmarkStart w:id="984" w:name="_Toc33612223"/>
      <w:bookmarkStart w:id="985" w:name="_Toc33786084"/>
      <w:bookmarkStart w:id="986" w:name="_Toc35001294"/>
      <w:bookmarkStart w:id="987" w:name="_Toc35001498"/>
      <w:bookmarkStart w:id="988" w:name="_Toc35013661"/>
      <w:bookmarkStart w:id="989" w:name="_Toc35269508"/>
      <w:bookmarkStart w:id="990" w:name="_Toc35269712"/>
      <w:bookmarkStart w:id="991" w:name="_Toc35269916"/>
      <w:bookmarkStart w:id="992" w:name="_Toc35352903"/>
      <w:bookmarkStart w:id="993" w:name="_Toc35353107"/>
      <w:bookmarkStart w:id="994" w:name="_Toc35426503"/>
      <w:bookmarkStart w:id="995" w:name="_Toc35426707"/>
      <w:bookmarkStart w:id="996" w:name="_Toc35614509"/>
      <w:bookmarkStart w:id="997" w:name="_Toc42683860"/>
      <w:bookmarkStart w:id="998" w:name="_Toc42684101"/>
      <w:bookmarkStart w:id="999" w:name="_Toc42684470"/>
      <w:bookmarkStart w:id="1000" w:name="_Toc42684740"/>
      <w:bookmarkStart w:id="1001" w:name="_Toc42817326"/>
      <w:bookmarkStart w:id="1002" w:name="_Toc43198435"/>
      <w:bookmarkStart w:id="1003" w:name="_Toc43198749"/>
      <w:bookmarkStart w:id="1004" w:name="_Toc33450722"/>
      <w:bookmarkStart w:id="1005" w:name="_Toc33612224"/>
      <w:bookmarkStart w:id="1006" w:name="_Toc33786085"/>
      <w:bookmarkStart w:id="1007" w:name="_Toc35001295"/>
      <w:bookmarkStart w:id="1008" w:name="_Toc35001499"/>
      <w:bookmarkStart w:id="1009" w:name="_Toc35013662"/>
      <w:bookmarkStart w:id="1010" w:name="_Toc35269509"/>
      <w:bookmarkStart w:id="1011" w:name="_Toc35269713"/>
      <w:bookmarkStart w:id="1012" w:name="_Toc35269917"/>
      <w:bookmarkStart w:id="1013" w:name="_Toc35352904"/>
      <w:bookmarkStart w:id="1014" w:name="_Toc35353108"/>
      <w:bookmarkStart w:id="1015" w:name="_Toc35426504"/>
      <w:bookmarkStart w:id="1016" w:name="_Toc35426708"/>
      <w:bookmarkStart w:id="1017" w:name="_Toc35614510"/>
      <w:bookmarkStart w:id="1018" w:name="_Toc42683861"/>
      <w:bookmarkStart w:id="1019" w:name="_Toc42684102"/>
      <w:bookmarkStart w:id="1020" w:name="_Toc42684471"/>
      <w:bookmarkStart w:id="1021" w:name="_Toc42684741"/>
      <w:bookmarkStart w:id="1022" w:name="_Toc42817327"/>
      <w:bookmarkStart w:id="1023" w:name="_Toc43198436"/>
      <w:bookmarkStart w:id="1024" w:name="_Toc43198750"/>
      <w:bookmarkStart w:id="1025" w:name="_Toc33450723"/>
      <w:bookmarkStart w:id="1026" w:name="_Toc33612225"/>
      <w:bookmarkStart w:id="1027" w:name="_Toc33786086"/>
      <w:bookmarkStart w:id="1028" w:name="_Toc35001296"/>
      <w:bookmarkStart w:id="1029" w:name="_Toc35001500"/>
      <w:bookmarkStart w:id="1030" w:name="_Toc35013663"/>
      <w:bookmarkStart w:id="1031" w:name="_Toc35269510"/>
      <w:bookmarkStart w:id="1032" w:name="_Toc35269714"/>
      <w:bookmarkStart w:id="1033" w:name="_Toc35269918"/>
      <w:bookmarkStart w:id="1034" w:name="_Toc35352905"/>
      <w:bookmarkStart w:id="1035" w:name="_Toc35353109"/>
      <w:bookmarkStart w:id="1036" w:name="_Toc35426505"/>
      <w:bookmarkStart w:id="1037" w:name="_Toc35426709"/>
      <w:bookmarkStart w:id="1038" w:name="_Toc35614511"/>
      <w:bookmarkStart w:id="1039" w:name="_Toc42683862"/>
      <w:bookmarkStart w:id="1040" w:name="_Toc42684103"/>
      <w:bookmarkStart w:id="1041" w:name="_Toc42684472"/>
      <w:bookmarkStart w:id="1042" w:name="_Toc42684742"/>
      <w:bookmarkStart w:id="1043" w:name="_Toc42817328"/>
      <w:bookmarkStart w:id="1044" w:name="_Toc43198437"/>
      <w:bookmarkStart w:id="1045" w:name="_Toc43198751"/>
      <w:bookmarkStart w:id="1046" w:name="_Toc33450724"/>
      <w:bookmarkStart w:id="1047" w:name="_Toc33612226"/>
      <w:bookmarkStart w:id="1048" w:name="_Toc33786087"/>
      <w:bookmarkStart w:id="1049" w:name="_Toc35001297"/>
      <w:bookmarkStart w:id="1050" w:name="_Toc35001501"/>
      <w:bookmarkStart w:id="1051" w:name="_Toc35013664"/>
      <w:bookmarkStart w:id="1052" w:name="_Toc35269511"/>
      <w:bookmarkStart w:id="1053" w:name="_Toc35269715"/>
      <w:bookmarkStart w:id="1054" w:name="_Toc35269919"/>
      <w:bookmarkStart w:id="1055" w:name="_Toc35352906"/>
      <w:bookmarkStart w:id="1056" w:name="_Toc35353110"/>
      <w:bookmarkStart w:id="1057" w:name="_Toc35426506"/>
      <w:bookmarkStart w:id="1058" w:name="_Toc35426710"/>
      <w:bookmarkStart w:id="1059" w:name="_Toc35614512"/>
      <w:bookmarkStart w:id="1060" w:name="_Toc42683863"/>
      <w:bookmarkStart w:id="1061" w:name="_Toc42684104"/>
      <w:bookmarkStart w:id="1062" w:name="_Toc42684473"/>
      <w:bookmarkStart w:id="1063" w:name="_Toc42684743"/>
      <w:bookmarkStart w:id="1064" w:name="_Toc42817329"/>
      <w:bookmarkStart w:id="1065" w:name="_Toc43198438"/>
      <w:bookmarkStart w:id="1066" w:name="_Toc43198752"/>
      <w:bookmarkStart w:id="1067" w:name="_Toc33450725"/>
      <w:bookmarkStart w:id="1068" w:name="_Toc33612227"/>
      <w:bookmarkStart w:id="1069" w:name="_Toc33786088"/>
      <w:bookmarkStart w:id="1070" w:name="_Toc35001298"/>
      <w:bookmarkStart w:id="1071" w:name="_Toc35001502"/>
      <w:bookmarkStart w:id="1072" w:name="_Toc35013665"/>
      <w:bookmarkStart w:id="1073" w:name="_Toc35269512"/>
      <w:bookmarkStart w:id="1074" w:name="_Toc35269716"/>
      <w:bookmarkStart w:id="1075" w:name="_Toc35269920"/>
      <w:bookmarkStart w:id="1076" w:name="_Toc35352907"/>
      <w:bookmarkStart w:id="1077" w:name="_Toc35353111"/>
      <w:bookmarkStart w:id="1078" w:name="_Toc35426507"/>
      <w:bookmarkStart w:id="1079" w:name="_Toc35426711"/>
      <w:bookmarkStart w:id="1080" w:name="_Toc35614513"/>
      <w:bookmarkStart w:id="1081" w:name="_Toc42683864"/>
      <w:bookmarkStart w:id="1082" w:name="_Toc42684105"/>
      <w:bookmarkStart w:id="1083" w:name="_Toc42684474"/>
      <w:bookmarkStart w:id="1084" w:name="_Toc42684744"/>
      <w:bookmarkStart w:id="1085" w:name="_Toc42817330"/>
      <w:bookmarkStart w:id="1086" w:name="_Toc43198439"/>
      <w:bookmarkStart w:id="1087" w:name="_Toc43198753"/>
      <w:bookmarkStart w:id="1088" w:name="_Toc33450726"/>
      <w:bookmarkStart w:id="1089" w:name="_Toc33612228"/>
      <w:bookmarkStart w:id="1090" w:name="_Toc33786089"/>
      <w:bookmarkStart w:id="1091" w:name="_Toc35001299"/>
      <w:bookmarkStart w:id="1092" w:name="_Toc35001503"/>
      <w:bookmarkStart w:id="1093" w:name="_Toc35013666"/>
      <w:bookmarkStart w:id="1094" w:name="_Toc35269513"/>
      <w:bookmarkStart w:id="1095" w:name="_Toc35269717"/>
      <w:bookmarkStart w:id="1096" w:name="_Toc35269921"/>
      <w:bookmarkStart w:id="1097" w:name="_Toc35352908"/>
      <w:bookmarkStart w:id="1098" w:name="_Toc35353112"/>
      <w:bookmarkStart w:id="1099" w:name="_Toc35426508"/>
      <w:bookmarkStart w:id="1100" w:name="_Toc35426712"/>
      <w:bookmarkStart w:id="1101" w:name="_Toc35614514"/>
      <w:bookmarkStart w:id="1102" w:name="_Toc42683865"/>
      <w:bookmarkStart w:id="1103" w:name="_Toc42684106"/>
      <w:bookmarkStart w:id="1104" w:name="_Toc42684475"/>
      <w:bookmarkStart w:id="1105" w:name="_Toc42684745"/>
      <w:bookmarkStart w:id="1106" w:name="_Toc42817331"/>
      <w:bookmarkStart w:id="1107" w:name="_Toc43198440"/>
      <w:bookmarkStart w:id="1108" w:name="_Toc43198754"/>
      <w:bookmarkStart w:id="1109" w:name="_Toc89863669"/>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r>
        <w:t>IPTV</w:t>
      </w:r>
      <w:bookmarkEnd w:id="1109"/>
    </w:p>
    <w:p w14:paraId="376A9026" w14:textId="4B2F520D" w:rsidR="00A033EE" w:rsidRPr="00881009" w:rsidRDefault="00A033EE" w:rsidP="00A033EE">
      <w:pPr>
        <w:ind w:left="720"/>
      </w:pPr>
      <w:r>
        <w:t>Amdocs BIL sends request to</w:t>
      </w:r>
      <w:r w:rsidRPr="00102BE0">
        <w:t xml:space="preserve"> </w:t>
      </w:r>
      <w:r w:rsidR="00A10D6B">
        <w:t xml:space="preserve">create </w:t>
      </w:r>
      <w:r w:rsidR="00D03F4C">
        <w:t>iptv</w:t>
      </w:r>
      <w:r w:rsidR="00A10D6B">
        <w:t xml:space="preserve"> customer</w:t>
      </w:r>
      <w:r w:rsidR="00D03F4C">
        <w:t>, activate pay per view</w:t>
      </w:r>
      <w:r w:rsidR="0043739E">
        <w:t xml:space="preserve">, </w:t>
      </w:r>
      <w:r w:rsidR="00D03F4C">
        <w:t xml:space="preserve">deactivate </w:t>
      </w:r>
      <w:r w:rsidR="0043739E">
        <w:t xml:space="preserve">PPV </w:t>
      </w:r>
      <w:r w:rsidR="00D03F4C">
        <w:t>service</w:t>
      </w:r>
      <w:r w:rsidR="0043739E">
        <w:t xml:space="preserve"> and change ownership</w:t>
      </w:r>
      <w:r w:rsidRPr="00102BE0">
        <w:t xml:space="preserve"> on the network elements.</w:t>
      </w:r>
    </w:p>
    <w:p w14:paraId="0E28D019" w14:textId="77777777" w:rsidR="00A033EE" w:rsidRPr="00102BE0" w:rsidRDefault="00A033EE" w:rsidP="00A033EE">
      <w:pPr>
        <w:pStyle w:val="Heading5"/>
      </w:pPr>
      <w:r>
        <w:t>Example</w:t>
      </w:r>
    </w:p>
    <w:p w14:paraId="389DC38D"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&lt;CreateRequest&gt;         </w:t>
      </w:r>
    </w:p>
    <w:p w14:paraId="1763C8D9"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&lt;RequestHeader&gt;</w:t>
      </w:r>
    </w:p>
    <w:p w14:paraId="6A1CF164"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&lt;NeType&gt;ORDER&lt;/NeType&gt;        </w:t>
      </w:r>
    </w:p>
    <w:p w14:paraId="73656AE2"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&lt;OrderNo&gt;T001&lt;/OrderNo&gt;</w:t>
      </w:r>
    </w:p>
    <w:p w14:paraId="14C24CFA"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lastRenderedPageBreak/>
        <w:t xml:space="preserve">        &lt;Priority&gt;1&lt;/Priority&gt;</w:t>
      </w:r>
    </w:p>
    <w:p w14:paraId="7D0FC372"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&lt;ReqUser&gt;Optima&lt;/ReqUser&gt; </w:t>
      </w:r>
    </w:p>
    <w:p w14:paraId="60C9E832"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&lt;ReplyTo&gt;http://localhost:44006/ilws-response-mock-impl/ResponseHandlerService?wsdl&lt;/ReplyTo&gt; </w:t>
      </w:r>
    </w:p>
    <w:p w14:paraId="3CDDA2B3"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&lt;/RequestHeader&gt;</w:t>
      </w:r>
    </w:p>
    <w:p w14:paraId="1DB79362"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&lt;RequestParameters&gt;</w:t>
      </w:r>
    </w:p>
    <w:p w14:paraId="269DCEBA"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&lt;Parameter name=“account_number" value=“28292020"/&gt;</w:t>
      </w:r>
    </w:p>
    <w:p w14:paraId="0F106AEC"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&lt;Parameter name=“req_date_time" value=“20191201160545"/&gt;</w:t>
      </w:r>
    </w:p>
    <w:p w14:paraId="03E29FCD"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&lt;RFS&gt;</w:t>
      </w:r>
    </w:p>
    <w:p w14:paraId="28193A90"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&lt;Parameter name=“rfs" value=“IPTVCUSTOMER"/&gt;</w:t>
      </w:r>
    </w:p>
    <w:p w14:paraId="6AE87DE7"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&lt;Parameter name=“action" value=“ADD"/&gt;</w:t>
      </w:r>
    </w:p>
    <w:p w14:paraId="7432EDB7"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&lt;Parameter name=“operationalentity" value=“T01562"/&gt;</w:t>
      </w:r>
    </w:p>
    <w:p w14:paraId="60D68DC6"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&lt;Parameter name=“category" value=“POSTPAID"/&gt;</w:t>
      </w:r>
    </w:p>
    <w:p w14:paraId="2209CE5B"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&lt;Parameter name=“customertype" value=“3PLAY"/&gt;</w:t>
      </w:r>
    </w:p>
    <w:p w14:paraId="6D3E4256"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&lt;Parameter name=“salescode" value=“MSI000"/&gt;</w:t>
      </w:r>
    </w:p>
    <w:p w14:paraId="0883CFD0"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&lt;/RFS&gt;</w:t>
      </w:r>
    </w:p>
    <w:p w14:paraId="43C807B3" w14:textId="77777777" w:rsidR="00792FF3" w:rsidRP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 xml:space="preserve">    &lt;/RequestParameters&gt;</w:t>
      </w:r>
    </w:p>
    <w:p w14:paraId="36B351FE" w14:textId="6BDC2D26" w:rsidR="00792FF3" w:rsidRDefault="00792FF3" w:rsidP="00792FF3">
      <w:pPr>
        <w:pStyle w:val="BodyText"/>
        <w:ind w:left="1428"/>
        <w:rPr>
          <w:rFonts w:ascii="Courier New" w:hAnsi="Courier New" w:cs="Courier New"/>
          <w:sz w:val="18"/>
          <w:szCs w:val="18"/>
        </w:rPr>
      </w:pPr>
      <w:r w:rsidRPr="00792FF3">
        <w:rPr>
          <w:rFonts w:ascii="Courier New" w:hAnsi="Courier New" w:cs="Courier New"/>
          <w:sz w:val="18"/>
          <w:szCs w:val="18"/>
        </w:rPr>
        <w:t>&lt;/CreateRequest&gt;</w:t>
      </w:r>
    </w:p>
    <w:p w14:paraId="79EB957E" w14:textId="77777777" w:rsidR="00A033EE" w:rsidRPr="00A033EE" w:rsidRDefault="00A033EE" w:rsidP="00A033EE"/>
    <w:p w14:paraId="37999BE2" w14:textId="2954EDD6" w:rsidR="009050FD" w:rsidRDefault="008E07BB" w:rsidP="00332DFC">
      <w:pPr>
        <w:pStyle w:val="Heading4"/>
      </w:pPr>
      <w:bookmarkStart w:id="1110" w:name="_Toc89863670"/>
      <w:r>
        <w:t>SAT TV</w:t>
      </w:r>
      <w:bookmarkEnd w:id="1110"/>
    </w:p>
    <w:p w14:paraId="3BF7CD59" w14:textId="2EBEFE81" w:rsidR="00A033EE" w:rsidRPr="00881009" w:rsidRDefault="00A033EE" w:rsidP="00A033EE">
      <w:pPr>
        <w:ind w:left="720"/>
      </w:pPr>
      <w:r>
        <w:t>Amdocs BIL sends request to</w:t>
      </w:r>
      <w:r w:rsidRPr="00102BE0">
        <w:t xml:space="preserve"> activate</w:t>
      </w:r>
      <w:r w:rsidR="00854DD6">
        <w:t xml:space="preserve">, modify or deactivate SAT TV service or PPV service </w:t>
      </w:r>
      <w:r w:rsidRPr="00102BE0">
        <w:t>on the network elements.</w:t>
      </w:r>
    </w:p>
    <w:p w14:paraId="2C8D9D2F" w14:textId="77777777" w:rsidR="00A033EE" w:rsidRPr="00102BE0" w:rsidRDefault="00A033EE" w:rsidP="00A033EE">
      <w:pPr>
        <w:pStyle w:val="Heading5"/>
      </w:pPr>
      <w:r>
        <w:t>Example</w:t>
      </w:r>
    </w:p>
    <w:p w14:paraId="0273C50C"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&lt;CreateRequest&gt;         </w:t>
      </w:r>
    </w:p>
    <w:p w14:paraId="2E5B0C0B"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&lt;RequestHeader&gt;</w:t>
      </w:r>
    </w:p>
    <w:p w14:paraId="75E9BBB1"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&lt;NeType&gt;ORDER&lt;/NeType&gt;        </w:t>
      </w:r>
    </w:p>
    <w:p w14:paraId="22D260E6"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&lt;OrderNo&gt;T001&lt;/OrderNo&gt;</w:t>
      </w:r>
    </w:p>
    <w:p w14:paraId="7BDC2B19"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&lt;Priority&gt;1&lt;/Priority&gt;</w:t>
      </w:r>
    </w:p>
    <w:p w14:paraId="486E4C3A"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&lt;ReqUser&gt;Optima&lt;/ReqUser&gt; </w:t>
      </w:r>
    </w:p>
    <w:p w14:paraId="4A6F2782"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&lt;ReplyTo&gt;http://localhost:44006/ilws-response-mock-impl/ResponseHandlerService?wsdl&lt;/ReplyTo&gt; </w:t>
      </w:r>
    </w:p>
    <w:p w14:paraId="254B8949"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&lt;/RequestHeader&gt;</w:t>
      </w:r>
    </w:p>
    <w:p w14:paraId="5DDE6DF0"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&lt;RequestParameters&gt;</w:t>
      </w:r>
    </w:p>
    <w:p w14:paraId="392C87C6"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&lt;Parameter name=“account_number" value=“28292020"/&gt;</w:t>
      </w:r>
    </w:p>
    <w:p w14:paraId="7C618CDE"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&lt;Parameter name=“req_date_time" value=“20191201160545"/&gt;</w:t>
      </w:r>
    </w:p>
    <w:p w14:paraId="45662DF7"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&lt;RFS&gt;</w:t>
      </w:r>
    </w:p>
    <w:p w14:paraId="7BFE2662" w14:textId="77777777" w:rsidR="00A16C61" w:rsidRPr="00A16C61" w:rsidRDefault="00A16C61" w:rsidP="00A16C61">
      <w:pPr>
        <w:pStyle w:val="BodyText"/>
        <w:rPr>
          <w:rStyle w:val="CodeChar"/>
          <w:rFonts w:eastAsiaTheme="minorHAnsi"/>
        </w:rPr>
      </w:pPr>
      <w:r w:rsidRPr="00A16C61">
        <w:rPr>
          <w:rStyle w:val="CodeChar"/>
          <w:rFonts w:eastAsiaTheme="minorHAnsi"/>
        </w:rPr>
        <w:lastRenderedPageBreak/>
        <w:t xml:space="preserve">            &lt;Parameter name=“rfs" value=“SATTVCUSTOMER"/&gt;</w:t>
      </w:r>
    </w:p>
    <w:p w14:paraId="60136CA5"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&lt;Parameter name=“action" value=“ADD"/&gt;</w:t>
      </w:r>
    </w:p>
    <w:p w14:paraId="643BD745"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&lt;Parameter name=“operationalentity" value=“T01562"/&gt;</w:t>
      </w:r>
    </w:p>
    <w:p w14:paraId="66BE7065"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&lt;Parameter name=“category" value=“POSTPAID"/&gt;</w:t>
      </w:r>
    </w:p>
    <w:p w14:paraId="32EAB5F9"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&lt;Parameter name=“customertype" value=“3PLAY"/&gt;</w:t>
      </w:r>
    </w:p>
    <w:p w14:paraId="7153DEC8"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&lt;Parameter name=“salescode" value=“MSI000"/&gt;</w:t>
      </w:r>
    </w:p>
    <w:p w14:paraId="399689E1"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&lt;/RFS&gt;</w:t>
      </w:r>
    </w:p>
    <w:p w14:paraId="5F3453E1" w14:textId="77777777" w:rsidR="00A16C61" w:rsidRPr="00A16C61" w:rsidRDefault="00A16C61" w:rsidP="00A16C61">
      <w:pPr>
        <w:pStyle w:val="BodyText"/>
        <w:rPr>
          <w:rStyle w:val="CodeChar"/>
          <w:rFonts w:eastAsiaTheme="minorHAnsi"/>
        </w:rPr>
      </w:pPr>
      <w:r w:rsidRPr="00A16C61">
        <w:rPr>
          <w:rStyle w:val="CodeChar"/>
          <w:rFonts w:eastAsiaTheme="minorHAnsi"/>
        </w:rPr>
        <w:t xml:space="preserve">    &lt;/RequestParameters&gt;</w:t>
      </w:r>
    </w:p>
    <w:p w14:paraId="3A34E988" w14:textId="77777777" w:rsidR="00A033EE" w:rsidRPr="00A033EE" w:rsidRDefault="00A033EE" w:rsidP="00A033EE"/>
    <w:p w14:paraId="40D88F0A" w14:textId="2BAA13E0" w:rsidR="009050FD" w:rsidRDefault="008E07BB" w:rsidP="00332DFC">
      <w:pPr>
        <w:pStyle w:val="Heading4"/>
      </w:pPr>
      <w:bookmarkStart w:id="1111" w:name="_Toc89863671"/>
      <w:r>
        <w:t>Notice of Disconnect</w:t>
      </w:r>
      <w:bookmarkEnd w:id="1111"/>
    </w:p>
    <w:p w14:paraId="19D46665" w14:textId="659C1D93" w:rsidR="00A033EE" w:rsidRDefault="00D9246F" w:rsidP="00A033EE">
      <w:pPr>
        <w:ind w:left="720"/>
      </w:pPr>
      <w:r>
        <w:t>N</w:t>
      </w:r>
      <w:r w:rsidR="00F52224">
        <w:t xml:space="preserve">otice of disconnect </w:t>
      </w:r>
      <w:r>
        <w:t xml:space="preserve">is triggered </w:t>
      </w:r>
      <w:r w:rsidR="00F52224">
        <w:t>via batch input file</w:t>
      </w:r>
      <w:r w:rsidR="00E600FC">
        <w:t xml:space="preserve"> that will contain the list of subscribers that ar</w:t>
      </w:r>
      <w:r w:rsidR="00451A5A">
        <w:t>e due for barring and disconnection.</w:t>
      </w:r>
      <w:r w:rsidR="00125DC2">
        <w:t xml:space="preserve"> Each entry from the input file will be provisioned as one request going to FlowOne.</w:t>
      </w:r>
      <w:r w:rsidR="00A143B3">
        <w:t xml:space="preserve"> </w:t>
      </w:r>
    </w:p>
    <w:p w14:paraId="3127819F" w14:textId="726C5562" w:rsidR="00D84BB1" w:rsidRPr="00881009" w:rsidRDefault="00D84BB1" w:rsidP="00A033EE">
      <w:pPr>
        <w:ind w:left="720"/>
      </w:pPr>
      <w:r>
        <w:t xml:space="preserve">USPS needs to inquire from ARM to retrieve OPTION82 and provision commands to </w:t>
      </w:r>
      <w:r w:rsidR="00F80D91">
        <w:t>network elements</w:t>
      </w:r>
      <w:r>
        <w:t>.</w:t>
      </w:r>
    </w:p>
    <w:p w14:paraId="1417DE4C" w14:textId="76B9D2E9" w:rsidR="009F3657" w:rsidRDefault="00627FCF" w:rsidP="00FC4DC6">
      <w:pPr>
        <w:pStyle w:val="Heading5"/>
      </w:pPr>
      <w:r>
        <w:t>(Batch input format)</w:t>
      </w:r>
    </w:p>
    <w:p w14:paraId="63C0E6BA" w14:textId="30D92FD6" w:rsidR="00D23366" w:rsidRDefault="00D23366">
      <w:pPr>
        <w:pStyle w:val="BodyText"/>
        <w:ind w:left="720"/>
      </w:pPr>
    </w:p>
    <w:p w14:paraId="01B4BAB8" w14:textId="77777777" w:rsidR="00972783" w:rsidRDefault="00972783" w:rsidP="00972783">
      <w:pPr>
        <w:pStyle w:val="BodyText"/>
        <w:ind w:left="0"/>
      </w:pPr>
      <w:r>
        <w:t>Redirection: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1292"/>
        <w:gridCol w:w="8166"/>
      </w:tblGrid>
      <w:tr w:rsidR="00972783" w:rsidRPr="0097383E" w14:paraId="6A20E368" w14:textId="77777777" w:rsidTr="00811D1B">
        <w:trPr>
          <w:cantSplit/>
          <w:trHeight w:val="737"/>
          <w:tblHeader/>
        </w:trPr>
        <w:tc>
          <w:tcPr>
            <w:tcW w:w="683"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0D6BC717" w14:textId="77777777" w:rsidR="00972783" w:rsidRPr="0097383E" w:rsidRDefault="00972783" w:rsidP="00811D1B">
            <w:pPr>
              <w:pStyle w:val="HeaderTable"/>
              <w:rPr>
                <w:color w:val="FFFFFF"/>
              </w:rPr>
            </w:pPr>
            <w:r w:rsidRPr="0097383E">
              <w:rPr>
                <w:color w:val="FFFFFF"/>
              </w:rPr>
              <w:t>File Format :</w:t>
            </w:r>
          </w:p>
        </w:tc>
        <w:tc>
          <w:tcPr>
            <w:tcW w:w="4317"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7AC17134" w14:textId="77777777" w:rsidR="00972783" w:rsidRPr="0097383E" w:rsidRDefault="00972783" w:rsidP="00811D1B">
            <w:pPr>
              <w:pStyle w:val="HeaderTable"/>
              <w:rPr>
                <w:color w:val="FFFFFF"/>
              </w:rPr>
            </w:pPr>
            <w:r w:rsidRPr="00E47D6C">
              <w:t>HOME_ND_VOICE_20200211093337.</w:t>
            </w:r>
            <w:r>
              <w:t>req</w:t>
            </w:r>
          </w:p>
        </w:tc>
      </w:tr>
      <w:tr w:rsidR="00972783" w:rsidRPr="0097383E" w14:paraId="1BFC5678" w14:textId="77777777" w:rsidTr="00811D1B">
        <w:trPr>
          <w:cantSplit/>
        </w:trPr>
        <w:tc>
          <w:tcPr>
            <w:tcW w:w="683"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AC0EF04" w14:textId="77777777" w:rsidR="00972783" w:rsidRPr="0097383E" w:rsidRDefault="00972783" w:rsidP="00811D1B">
            <w:pPr>
              <w:rPr>
                <w:color w:val="000000"/>
              </w:rPr>
            </w:pPr>
            <w:r w:rsidRPr="0097383E">
              <w:rPr>
                <w:color w:val="000000"/>
              </w:rPr>
              <w:t>Content:</w:t>
            </w:r>
          </w:p>
        </w:tc>
        <w:tc>
          <w:tcPr>
            <w:tcW w:w="4317"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269E24F3" w14:textId="77777777" w:rsidR="00972783" w:rsidRPr="0097383E" w:rsidRDefault="00972783" w:rsidP="00811D1B">
            <w:pPr>
              <w:rPr>
                <w:color w:val="000000"/>
              </w:rPr>
            </w:pPr>
            <w:r w:rsidRPr="006E4A40">
              <w:rPr>
                <w:color w:val="000000"/>
              </w:rPr>
              <w:t xml:space="preserve">NE_TYPE ORDER,REQ_TYPE </w:t>
            </w:r>
            <w:r>
              <w:rPr>
                <w:color w:val="000000"/>
              </w:rPr>
              <w:t>2</w:t>
            </w:r>
            <w:r w:rsidRPr="006E4A40">
              <w:rPr>
                <w:color w:val="000000"/>
              </w:rPr>
              <w:t>,REQ_USER Optima,</w:t>
            </w:r>
            <w:r>
              <w:rPr>
                <w:color w:val="000000"/>
              </w:rPr>
              <w:t>ORDERTYPE</w:t>
            </w:r>
            <w:r w:rsidRPr="006E4A40">
              <w:rPr>
                <w:color w:val="000000"/>
              </w:rPr>
              <w:t xml:space="preserve"> </w:t>
            </w:r>
            <w:r>
              <w:rPr>
                <w:color w:val="000000"/>
              </w:rPr>
              <w:t>Modify</w:t>
            </w:r>
            <w:r w:rsidRPr="006E4A40">
              <w:rPr>
                <w:color w:val="000000"/>
              </w:rPr>
              <w:t>,ACCOUNT_NUMBER 435455, REQ_DATE_TIME 20191201160545,SO1_TECHNICALPRODUCT VOIP,SO1_ACTIONCODE ND, SO1_BALANCE_DUE 742,SO1_BALANCE_DUE_DATE 27-JAN-20,SO1_TELEPHONE 0629451641</w:t>
            </w:r>
          </w:p>
        </w:tc>
      </w:tr>
    </w:tbl>
    <w:p w14:paraId="3A8E0B6B" w14:textId="77777777" w:rsidR="00972783" w:rsidRPr="00E47D6C" w:rsidRDefault="00972783" w:rsidP="00972783">
      <w:pPr>
        <w:pStyle w:val="BodyText"/>
        <w:ind w:left="0"/>
      </w:pPr>
      <w:r>
        <w:t>Lifting:</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1269"/>
        <w:gridCol w:w="8189"/>
      </w:tblGrid>
      <w:tr w:rsidR="00972783" w:rsidRPr="0097383E" w14:paraId="51B9CF39" w14:textId="77777777" w:rsidTr="00811D1B">
        <w:trPr>
          <w:cantSplit/>
          <w:trHeight w:val="737"/>
          <w:tblHeader/>
        </w:trPr>
        <w:tc>
          <w:tcPr>
            <w:tcW w:w="671"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7658C8D5" w14:textId="77777777" w:rsidR="00972783" w:rsidRPr="0097383E" w:rsidRDefault="00972783" w:rsidP="00811D1B">
            <w:pPr>
              <w:pStyle w:val="HeaderTable"/>
              <w:rPr>
                <w:color w:val="FFFFFF"/>
              </w:rPr>
            </w:pPr>
            <w:r w:rsidRPr="0097383E">
              <w:rPr>
                <w:color w:val="FFFFFF"/>
              </w:rPr>
              <w:t>File Format :</w:t>
            </w:r>
          </w:p>
        </w:tc>
        <w:tc>
          <w:tcPr>
            <w:tcW w:w="4329"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471D7FBA" w14:textId="77777777" w:rsidR="00972783" w:rsidRPr="0097383E" w:rsidRDefault="00972783" w:rsidP="00811D1B">
            <w:pPr>
              <w:pStyle w:val="HeaderTable"/>
              <w:rPr>
                <w:color w:val="FFFFFF"/>
              </w:rPr>
            </w:pPr>
            <w:r w:rsidRPr="004F69B9">
              <w:t>HOME_ND_VOICE_LIFTED_20200127100629.</w:t>
            </w:r>
            <w:r>
              <w:t>req</w:t>
            </w:r>
          </w:p>
        </w:tc>
      </w:tr>
      <w:tr w:rsidR="00972783" w:rsidRPr="0097383E" w14:paraId="75146DF6" w14:textId="77777777" w:rsidTr="00811D1B">
        <w:trPr>
          <w:cantSplit/>
        </w:trPr>
        <w:tc>
          <w:tcPr>
            <w:tcW w:w="671"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04F9093" w14:textId="77777777" w:rsidR="00972783" w:rsidRPr="0097383E" w:rsidRDefault="00972783" w:rsidP="00811D1B">
            <w:pPr>
              <w:rPr>
                <w:color w:val="000000"/>
              </w:rPr>
            </w:pPr>
            <w:r w:rsidRPr="0097383E">
              <w:rPr>
                <w:color w:val="000000"/>
              </w:rPr>
              <w:t>Content:</w:t>
            </w:r>
          </w:p>
        </w:tc>
        <w:tc>
          <w:tcPr>
            <w:tcW w:w="4329"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76A538E" w14:textId="77777777" w:rsidR="00972783" w:rsidRPr="0097383E" w:rsidRDefault="00972783" w:rsidP="00811D1B">
            <w:pPr>
              <w:pStyle w:val="BodyText"/>
              <w:ind w:left="0"/>
              <w:rPr>
                <w:color w:val="000000"/>
              </w:rPr>
            </w:pPr>
            <w:r w:rsidRPr="00B75C65">
              <w:t xml:space="preserve">NE_TYPE ORDER,REQ_TYPE </w:t>
            </w:r>
            <w:r>
              <w:t>2</w:t>
            </w:r>
            <w:r w:rsidRPr="00B75C65">
              <w:t>,REQ_USER Optima,</w:t>
            </w:r>
            <w:r>
              <w:t>ORDERTYPE</w:t>
            </w:r>
            <w:r w:rsidRPr="00B75C65">
              <w:t xml:space="preserve"> </w:t>
            </w:r>
            <w:r>
              <w:t>Modify</w:t>
            </w:r>
            <w:r w:rsidRPr="00B75C65">
              <w:t>,ACCOUNT_NUMBER 435455,REQ_DATE_TIME 20191201160545,SO1_TECHNICALPRODUCT VOIP,SO1_ACTIONCODE ND</w:t>
            </w:r>
            <w:r>
              <w:t>LIFT,</w:t>
            </w:r>
            <w:r w:rsidRPr="00B75C65">
              <w:t>SO1_TELEPHONE 0286462771</w:t>
            </w:r>
          </w:p>
        </w:tc>
      </w:tr>
    </w:tbl>
    <w:p w14:paraId="2BCB6E7B" w14:textId="77777777" w:rsidR="00972783" w:rsidRDefault="00972783" w:rsidP="00972783">
      <w:pPr>
        <w:pStyle w:val="BodyText"/>
        <w:ind w:left="720"/>
      </w:pPr>
    </w:p>
    <w:p w14:paraId="365A1EC1" w14:textId="77777777" w:rsidR="00972783" w:rsidRDefault="00972783" w:rsidP="00972783">
      <w:pPr>
        <w:pStyle w:val="BodyText"/>
        <w:keepNext/>
        <w:keepLines/>
        <w:ind w:left="0"/>
      </w:pPr>
      <w:r w:rsidRPr="005A7551">
        <w:lastRenderedPageBreak/>
        <w:t>Redirection:</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1292"/>
        <w:gridCol w:w="8166"/>
      </w:tblGrid>
      <w:tr w:rsidR="00972783" w:rsidRPr="0097383E" w14:paraId="78848FA4" w14:textId="77777777" w:rsidTr="00811D1B">
        <w:trPr>
          <w:cantSplit/>
          <w:trHeight w:val="737"/>
          <w:tblHeader/>
        </w:trPr>
        <w:tc>
          <w:tcPr>
            <w:tcW w:w="683"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3A5AA330" w14:textId="77777777" w:rsidR="00972783" w:rsidRPr="0097383E" w:rsidRDefault="00972783" w:rsidP="00811D1B">
            <w:pPr>
              <w:pStyle w:val="HeaderTable"/>
              <w:rPr>
                <w:color w:val="FFFFFF"/>
              </w:rPr>
            </w:pPr>
            <w:r w:rsidRPr="0097383E">
              <w:rPr>
                <w:color w:val="FFFFFF"/>
              </w:rPr>
              <w:t>File Format:</w:t>
            </w:r>
          </w:p>
        </w:tc>
        <w:tc>
          <w:tcPr>
            <w:tcW w:w="4317"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42333072" w14:textId="77777777" w:rsidR="00972783" w:rsidRPr="008D73FB" w:rsidRDefault="00972783" w:rsidP="00811D1B">
            <w:pPr>
              <w:spacing w:line="360" w:lineRule="auto"/>
              <w:rPr>
                <w:rFonts w:ascii="Century Gothic" w:hAnsi="Century Gothic" w:cs="Times New Roman"/>
                <w:b/>
                <w:color w:val="FFFFFF" w:themeColor="background1"/>
                <w:sz w:val="18"/>
                <w:szCs w:val="20"/>
              </w:rPr>
            </w:pPr>
            <w:r w:rsidRPr="008D73FB">
              <w:rPr>
                <w:rFonts w:ascii="Century Gothic" w:hAnsi="Century Gothic" w:cs="Times New Roman"/>
                <w:b/>
                <w:color w:val="FFFFFF" w:themeColor="background1"/>
                <w:sz w:val="18"/>
                <w:szCs w:val="20"/>
              </w:rPr>
              <w:t xml:space="preserve">HOME_ND_DATA_YYYYMMDDHHMISS.req </w:t>
            </w:r>
          </w:p>
          <w:p w14:paraId="40D64E3F" w14:textId="77777777" w:rsidR="00972783" w:rsidRPr="0097383E" w:rsidRDefault="00972783" w:rsidP="00811D1B">
            <w:pPr>
              <w:pStyle w:val="HeaderTable"/>
              <w:rPr>
                <w:color w:val="FFFFFF"/>
              </w:rPr>
            </w:pPr>
            <w:r w:rsidRPr="00655094">
              <w:t>HOME_ND_DATA_20200211093339.</w:t>
            </w:r>
            <w:r>
              <w:t>req</w:t>
            </w:r>
          </w:p>
        </w:tc>
      </w:tr>
      <w:tr w:rsidR="00972783" w:rsidRPr="0097383E" w14:paraId="0FB200BF" w14:textId="77777777" w:rsidTr="00811D1B">
        <w:trPr>
          <w:cantSplit/>
        </w:trPr>
        <w:tc>
          <w:tcPr>
            <w:tcW w:w="683"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0876EBB" w14:textId="77777777" w:rsidR="00972783" w:rsidRPr="0097383E" w:rsidRDefault="00972783" w:rsidP="00811D1B">
            <w:pPr>
              <w:rPr>
                <w:color w:val="000000"/>
              </w:rPr>
            </w:pPr>
            <w:r w:rsidRPr="0097383E">
              <w:rPr>
                <w:color w:val="000000"/>
              </w:rPr>
              <w:t>Content:</w:t>
            </w:r>
          </w:p>
        </w:tc>
        <w:tc>
          <w:tcPr>
            <w:tcW w:w="4317"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6AFC1FE" w14:textId="77777777" w:rsidR="00972783" w:rsidRPr="0097383E" w:rsidRDefault="00972783" w:rsidP="00811D1B">
            <w:pPr>
              <w:rPr>
                <w:color w:val="000000"/>
              </w:rPr>
            </w:pPr>
            <w:r w:rsidRPr="008B564A">
              <w:rPr>
                <w:color w:val="000000"/>
              </w:rPr>
              <w:t xml:space="preserve">NE_TYPE ORDER,REQ_TYPE </w:t>
            </w:r>
            <w:r>
              <w:rPr>
                <w:color w:val="000000"/>
              </w:rPr>
              <w:t>2</w:t>
            </w:r>
            <w:r w:rsidRPr="008B564A">
              <w:rPr>
                <w:color w:val="000000"/>
              </w:rPr>
              <w:t>,REQ_USER Optima,</w:t>
            </w:r>
            <w:r>
              <w:rPr>
                <w:color w:val="000000"/>
              </w:rPr>
              <w:t>ORDERTYPE</w:t>
            </w:r>
            <w:r w:rsidRPr="008B564A">
              <w:rPr>
                <w:color w:val="000000"/>
              </w:rPr>
              <w:t xml:space="preserve"> </w:t>
            </w:r>
            <w:r>
              <w:rPr>
                <w:color w:val="000000"/>
              </w:rPr>
              <w:t>Modify</w:t>
            </w:r>
            <w:r w:rsidRPr="008B564A">
              <w:rPr>
                <w:color w:val="000000"/>
              </w:rPr>
              <w:t>,ACCOUNT_NUMBER 435455,REQ_DATE_TIME 20191201160545,SO1_TECHNICALPRODUCT DSL,SO1_ACTIONCODE ND,SO1_SERVICE_ID 0459827293_DSL,SO1_BALANCE_DUE 4046.11,SO1_BALANCE_DUE_DATE 27-JAN-20</w:t>
            </w:r>
            <w:r>
              <w:rPr>
                <w:color w:val="000000"/>
              </w:rPr>
              <w:t xml:space="preserve">, SO1_ACCESS_ID </w:t>
            </w:r>
            <w:r w:rsidRPr="007B2CFC">
              <w:rPr>
                <w:color w:val="000000"/>
              </w:rPr>
              <w:t>TMC1285-042018-59992</w:t>
            </w:r>
          </w:p>
        </w:tc>
      </w:tr>
    </w:tbl>
    <w:p w14:paraId="3AD36033" w14:textId="77777777" w:rsidR="00972783" w:rsidRPr="00E47D6C" w:rsidRDefault="00972783" w:rsidP="00972783">
      <w:pPr>
        <w:pStyle w:val="BodyText"/>
        <w:ind w:left="0"/>
      </w:pPr>
      <w:r>
        <w:t>Lifting:</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1269"/>
        <w:gridCol w:w="8189"/>
      </w:tblGrid>
      <w:tr w:rsidR="00972783" w:rsidRPr="0097383E" w14:paraId="4B279FCE" w14:textId="77777777" w:rsidTr="00811D1B">
        <w:trPr>
          <w:cantSplit/>
          <w:trHeight w:val="737"/>
          <w:tblHeader/>
        </w:trPr>
        <w:tc>
          <w:tcPr>
            <w:tcW w:w="671"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5A1E62F0" w14:textId="77777777" w:rsidR="00972783" w:rsidRPr="0097383E" w:rsidRDefault="00972783" w:rsidP="00811D1B">
            <w:pPr>
              <w:pStyle w:val="HeaderTable"/>
              <w:rPr>
                <w:color w:val="FFFFFF"/>
              </w:rPr>
            </w:pPr>
            <w:r w:rsidRPr="0097383E">
              <w:rPr>
                <w:color w:val="FFFFFF"/>
              </w:rPr>
              <w:t>File Format:</w:t>
            </w:r>
          </w:p>
        </w:tc>
        <w:tc>
          <w:tcPr>
            <w:tcW w:w="4329"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5AC665EE" w14:textId="77777777" w:rsidR="00972783" w:rsidRPr="005912F5" w:rsidRDefault="00972783" w:rsidP="00811D1B">
            <w:pPr>
              <w:spacing w:line="360" w:lineRule="auto"/>
              <w:rPr>
                <w:b/>
                <w:color w:val="FFFFFF" w:themeColor="background1"/>
                <w:sz w:val="18"/>
                <w:szCs w:val="20"/>
              </w:rPr>
            </w:pPr>
            <w:r w:rsidRPr="005912F5">
              <w:rPr>
                <w:b/>
                <w:color w:val="FFFFFF" w:themeColor="background1"/>
                <w:sz w:val="18"/>
                <w:szCs w:val="20"/>
              </w:rPr>
              <w:t>HOME_ND_DATA_</w:t>
            </w:r>
            <w:r>
              <w:rPr>
                <w:b/>
                <w:color w:val="FFFFFF" w:themeColor="background1"/>
                <w:sz w:val="18"/>
                <w:szCs w:val="20"/>
              </w:rPr>
              <w:t>LIFTED_</w:t>
            </w:r>
            <w:r w:rsidRPr="005912F5">
              <w:rPr>
                <w:b/>
                <w:color w:val="FFFFFF" w:themeColor="background1"/>
                <w:sz w:val="18"/>
                <w:szCs w:val="20"/>
              </w:rPr>
              <w:t xml:space="preserve">YYYYMMDDHHMISS.req </w:t>
            </w:r>
          </w:p>
          <w:p w14:paraId="08414603" w14:textId="77777777" w:rsidR="00972783" w:rsidRPr="0097383E" w:rsidRDefault="00972783" w:rsidP="00811D1B">
            <w:pPr>
              <w:pStyle w:val="HeaderTable"/>
              <w:rPr>
                <w:color w:val="FFFFFF"/>
              </w:rPr>
            </w:pPr>
            <w:r w:rsidRPr="00655094">
              <w:t>HOME_ND_DATA_LIFTED_20200127100629.</w:t>
            </w:r>
            <w:r>
              <w:t>req</w:t>
            </w:r>
          </w:p>
        </w:tc>
      </w:tr>
      <w:tr w:rsidR="00972783" w:rsidRPr="0097383E" w14:paraId="683E68D8" w14:textId="77777777" w:rsidTr="00811D1B">
        <w:trPr>
          <w:cantSplit/>
        </w:trPr>
        <w:tc>
          <w:tcPr>
            <w:tcW w:w="671"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A2A7CF3" w14:textId="77777777" w:rsidR="00972783" w:rsidRPr="0097383E" w:rsidRDefault="00972783" w:rsidP="00811D1B">
            <w:pPr>
              <w:rPr>
                <w:color w:val="000000"/>
              </w:rPr>
            </w:pPr>
            <w:r w:rsidRPr="0097383E">
              <w:rPr>
                <w:color w:val="000000"/>
              </w:rPr>
              <w:t>Content:</w:t>
            </w:r>
          </w:p>
        </w:tc>
        <w:tc>
          <w:tcPr>
            <w:tcW w:w="4329"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B084B52" w14:textId="77777777" w:rsidR="00972783" w:rsidRPr="0097383E" w:rsidRDefault="00972783" w:rsidP="00811D1B">
            <w:pPr>
              <w:rPr>
                <w:color w:val="000000"/>
              </w:rPr>
            </w:pPr>
            <w:r w:rsidRPr="003D23A2">
              <w:rPr>
                <w:color w:val="000000"/>
              </w:rPr>
              <w:t xml:space="preserve">NE_TYPE ORDER,REQ_TYPE </w:t>
            </w:r>
            <w:r>
              <w:rPr>
                <w:color w:val="000000"/>
              </w:rPr>
              <w:t>2</w:t>
            </w:r>
            <w:r w:rsidRPr="003D23A2">
              <w:rPr>
                <w:color w:val="000000"/>
              </w:rPr>
              <w:t>,REQ_USER Optima,</w:t>
            </w:r>
            <w:r>
              <w:rPr>
                <w:color w:val="000000"/>
              </w:rPr>
              <w:t>ORDERTYPE</w:t>
            </w:r>
            <w:r w:rsidRPr="003D23A2">
              <w:rPr>
                <w:color w:val="000000"/>
              </w:rPr>
              <w:t xml:space="preserve"> </w:t>
            </w:r>
            <w:r>
              <w:rPr>
                <w:color w:val="000000"/>
              </w:rPr>
              <w:t>Modify</w:t>
            </w:r>
            <w:r w:rsidRPr="003D23A2">
              <w:rPr>
                <w:color w:val="000000"/>
              </w:rPr>
              <w:t>,ACCOUNT_NUMBER 435455,REQ_DATE_TIME 20191201160545,SO1_TECHNICALPRODUCT DSL,SO1_ACTIONCODE ND</w:t>
            </w:r>
            <w:r>
              <w:rPr>
                <w:color w:val="000000"/>
              </w:rPr>
              <w:t>LIFT</w:t>
            </w:r>
            <w:r w:rsidRPr="003D23A2">
              <w:rPr>
                <w:color w:val="000000"/>
              </w:rPr>
              <w:t>,SO1_</w:t>
            </w:r>
            <w:r w:rsidRPr="008B564A">
              <w:rPr>
                <w:color w:val="000000"/>
              </w:rPr>
              <w:t xml:space="preserve"> SERVICE</w:t>
            </w:r>
            <w:r w:rsidRPr="003D23A2">
              <w:rPr>
                <w:color w:val="000000"/>
              </w:rPr>
              <w:t xml:space="preserve"> _ID 026462771</w:t>
            </w:r>
            <w:r>
              <w:rPr>
                <w:color w:val="000000"/>
              </w:rPr>
              <w:t xml:space="preserve">_DSL, SO1_ACCESS_ID </w:t>
            </w:r>
            <w:r w:rsidRPr="007B2CFC">
              <w:rPr>
                <w:color w:val="000000"/>
              </w:rPr>
              <w:t>TMC1285-042018-59992</w:t>
            </w:r>
          </w:p>
        </w:tc>
      </w:tr>
    </w:tbl>
    <w:p w14:paraId="3D49216D" w14:textId="77777777" w:rsidR="00972783" w:rsidRDefault="00972783" w:rsidP="00972783"/>
    <w:p w14:paraId="41C11C1B" w14:textId="77777777" w:rsidR="00A419B3" w:rsidRDefault="00A419B3" w:rsidP="00D64A92">
      <w:pPr>
        <w:pStyle w:val="Heading4"/>
        <w:sectPr w:rsidR="00A419B3" w:rsidSect="00422692">
          <w:footerReference w:type="default" r:id="rId29"/>
          <w:pgSz w:w="11906" w:h="16838" w:code="9"/>
          <w:pgMar w:top="2835" w:right="1134" w:bottom="1440" w:left="1304" w:header="567" w:footer="227" w:gutter="0"/>
          <w:pgNumType w:start="1"/>
          <w:cols w:space="708"/>
          <w:docGrid w:linePitch="360"/>
        </w:sectPr>
      </w:pPr>
      <w:bookmarkStart w:id="1112" w:name="_Toc33612232"/>
      <w:bookmarkStart w:id="1113" w:name="_Toc33786093"/>
      <w:bookmarkStart w:id="1114" w:name="_Toc35001303"/>
      <w:bookmarkStart w:id="1115" w:name="_Toc35001507"/>
      <w:bookmarkStart w:id="1116" w:name="_Toc35013670"/>
      <w:bookmarkEnd w:id="1112"/>
      <w:bookmarkEnd w:id="1113"/>
      <w:bookmarkEnd w:id="1114"/>
      <w:bookmarkEnd w:id="1115"/>
      <w:bookmarkEnd w:id="1116"/>
    </w:p>
    <w:p w14:paraId="484D621A" w14:textId="35746C87" w:rsidR="00D64A92" w:rsidRDefault="00D64A92" w:rsidP="00D64A92">
      <w:pPr>
        <w:pStyle w:val="Heading4"/>
      </w:pPr>
      <w:bookmarkStart w:id="1117" w:name="_Toc89863672"/>
      <w:r>
        <w:lastRenderedPageBreak/>
        <w:t>SUN FLP Replenishmen</w:t>
      </w:r>
      <w:r w:rsidR="00A419B3">
        <w:t>t</w:t>
      </w:r>
      <w:bookmarkEnd w:id="1117"/>
    </w:p>
    <w:p w14:paraId="5BB96D37" w14:textId="65BE357F" w:rsidR="00D64A92" w:rsidRDefault="00BB6876" w:rsidP="00BB6876">
      <w:pPr>
        <w:pStyle w:val="Num1"/>
        <w:numPr>
          <w:ilvl w:val="0"/>
          <w:numId w:val="0"/>
        </w:numPr>
        <w:ind w:left="720"/>
      </w:pPr>
      <w:r w:rsidRPr="00BB6876">
        <w:rPr>
          <w:rFonts w:asciiTheme="minorHAnsi" w:eastAsiaTheme="minorHAnsi" w:hAnsiTheme="minorHAnsi" w:cs="Arial"/>
          <w:color w:val="001135" w:themeColor="text2"/>
          <w:sz w:val="22"/>
          <w:lang w:bidi="ar-SA"/>
        </w:rPr>
        <w:t>The Amdocs Billing extract utility will send an FLP replenishment request to USPS for provisioning of Add-on replenishments (MINs).</w:t>
      </w:r>
      <w:r>
        <w:rPr>
          <w:rFonts w:asciiTheme="minorHAnsi" w:eastAsiaTheme="minorHAnsi" w:hAnsiTheme="minorHAnsi" w:cs="Arial"/>
          <w:color w:val="001135" w:themeColor="text2"/>
          <w:sz w:val="22"/>
          <w:lang w:bidi="ar-SA"/>
        </w:rPr>
        <w:t xml:space="preserve"> </w:t>
      </w:r>
      <w:r w:rsidR="00D64A92">
        <w:t xml:space="preserve">Each entry from the input file will be provisioned as one request going to FlowOne. </w:t>
      </w:r>
    </w:p>
    <w:p w14:paraId="4D174524" w14:textId="77777777" w:rsidR="00A419B3" w:rsidRPr="00BB6876" w:rsidRDefault="00A419B3" w:rsidP="00BB6876">
      <w:pPr>
        <w:pStyle w:val="Num1"/>
        <w:numPr>
          <w:ilvl w:val="0"/>
          <w:numId w:val="0"/>
        </w:numPr>
        <w:ind w:left="720"/>
        <w:rPr>
          <w:rFonts w:asciiTheme="minorHAnsi" w:eastAsiaTheme="minorHAnsi" w:hAnsiTheme="minorHAnsi" w:cs="Arial"/>
          <w:color w:val="001135" w:themeColor="text2"/>
          <w:sz w:val="22"/>
          <w:lang w:bidi="ar-SA"/>
        </w:rPr>
      </w:pPr>
    </w:p>
    <w:p w14:paraId="739FCBCA" w14:textId="77777777" w:rsidR="00D64A92" w:rsidRDefault="00D64A92" w:rsidP="00D64A92">
      <w:pPr>
        <w:pStyle w:val="Heading5"/>
      </w:pPr>
      <w:r>
        <w:t>(Batch input format)</w:t>
      </w:r>
    </w:p>
    <w:p w14:paraId="1D74548C" w14:textId="07D9ED82" w:rsidR="00D64A92" w:rsidRDefault="00D64A92" w:rsidP="00D64A92">
      <w:pPr>
        <w:pStyle w:val="BodyText"/>
        <w:ind w:left="0"/>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1271"/>
        <w:gridCol w:w="21"/>
        <w:gridCol w:w="8166"/>
      </w:tblGrid>
      <w:tr w:rsidR="00D64A92" w:rsidRPr="0097383E" w14:paraId="052F9626" w14:textId="77777777" w:rsidTr="00BB6876">
        <w:trPr>
          <w:cantSplit/>
          <w:trHeight w:val="737"/>
          <w:tblHeader/>
        </w:trPr>
        <w:tc>
          <w:tcPr>
            <w:tcW w:w="683" w:type="pct"/>
            <w:gridSpan w:val="2"/>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12DC4871" w14:textId="77777777" w:rsidR="00D64A92" w:rsidRPr="0097383E" w:rsidRDefault="00D64A92" w:rsidP="00BB6876">
            <w:pPr>
              <w:pStyle w:val="HeaderTable"/>
              <w:rPr>
                <w:color w:val="FFFFFF"/>
              </w:rPr>
            </w:pPr>
            <w:r w:rsidRPr="0097383E">
              <w:rPr>
                <w:color w:val="FFFFFF"/>
              </w:rPr>
              <w:t>File Format :</w:t>
            </w:r>
          </w:p>
        </w:tc>
        <w:tc>
          <w:tcPr>
            <w:tcW w:w="4317"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27D3D8C4" w14:textId="39ED93FE" w:rsidR="00BB6876" w:rsidRPr="00A419B3" w:rsidRDefault="00BB6876" w:rsidP="00BB6876">
            <w:pPr>
              <w:pStyle w:val="HeaderTable"/>
            </w:pPr>
            <w:r w:rsidRPr="0097383E">
              <w:t>KENAN_REP_FLP_ANNIV_YYYYMMDDHHMMSS</w:t>
            </w:r>
            <w:r>
              <w:t>.req</w:t>
            </w:r>
          </w:p>
        </w:tc>
      </w:tr>
      <w:tr w:rsidR="00D64A92" w:rsidRPr="0097383E" w14:paraId="0278D007" w14:textId="77777777" w:rsidTr="00BB6876">
        <w:trPr>
          <w:cantSplit/>
        </w:trPr>
        <w:tc>
          <w:tcPr>
            <w:tcW w:w="683" w:type="pct"/>
            <w:gridSpan w:val="2"/>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D9FD319" w14:textId="77777777" w:rsidR="00D64A92" w:rsidRPr="00205296" w:rsidRDefault="00D64A92" w:rsidP="00BB6876">
            <w:r w:rsidRPr="00205296">
              <w:t>Content:</w:t>
            </w:r>
          </w:p>
        </w:tc>
        <w:tc>
          <w:tcPr>
            <w:tcW w:w="4317"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7722EC3" w14:textId="1FCB97E4" w:rsidR="00D64A92" w:rsidRPr="00A419B3" w:rsidRDefault="00A419B3" w:rsidP="00BB6876">
            <w:pPr>
              <w:rPr>
                <w:sz w:val="18"/>
                <w:szCs w:val="18"/>
              </w:rPr>
            </w:pPr>
            <w:r w:rsidRPr="00A419B3">
              <w:rPr>
                <w:sz w:val="18"/>
                <w:szCs w:val="18"/>
              </w:rPr>
              <w:t>NE_TYPE ORDER,REQ_TYPE 1,REQ_USER Optima,ORDERTYPE New,IMSI 99999988453333,MSISDN 639988453333,ACCOUNT_NUMBER 435455,ACCOUNT_TYPE Postpaid, BILL_CYCLE 30,REQ_DATE_TIME 20191201160545,SO1_TECHNICALPRODUCT MVOICE,SO1_ACTIONCODE ACTCREDIT,SO1_AMOUNT 344,SO1_EXPIRY_DAYS 30,SO1_IN_SERVICE_ACCOUNT FLP300</w:t>
            </w:r>
          </w:p>
        </w:tc>
      </w:tr>
      <w:tr w:rsidR="00D64A92" w:rsidRPr="0097383E" w14:paraId="07731137" w14:textId="77777777" w:rsidTr="00BB6876">
        <w:trPr>
          <w:cantSplit/>
          <w:trHeight w:val="737"/>
          <w:tblHeader/>
        </w:trPr>
        <w:tc>
          <w:tcPr>
            <w:tcW w:w="672"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49991CC7" w14:textId="77777777" w:rsidR="00D64A92" w:rsidRPr="0097383E" w:rsidRDefault="00D64A92" w:rsidP="00BB6876">
            <w:pPr>
              <w:pStyle w:val="HeaderTable"/>
              <w:rPr>
                <w:color w:val="FFFFFF"/>
              </w:rPr>
            </w:pPr>
            <w:r w:rsidRPr="0097383E">
              <w:rPr>
                <w:color w:val="FFFFFF"/>
              </w:rPr>
              <w:t>File Format :</w:t>
            </w:r>
          </w:p>
        </w:tc>
        <w:tc>
          <w:tcPr>
            <w:tcW w:w="4328" w:type="pct"/>
            <w:gridSpan w:val="2"/>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11F1E1E0" w14:textId="2EE4022F" w:rsidR="00D64A92" w:rsidRPr="00A419B3" w:rsidRDefault="00A419B3" w:rsidP="00A419B3">
            <w:pPr>
              <w:pStyle w:val="HeaderTable"/>
            </w:pPr>
            <w:r w:rsidRPr="0097383E">
              <w:t>KENAN_REP_FLP_</w:t>
            </w:r>
            <w:r>
              <w:t>DAILY_</w:t>
            </w:r>
            <w:r w:rsidRPr="0097383E">
              <w:t>YYYYMMDDHHMMSS</w:t>
            </w:r>
            <w:r>
              <w:t>.req</w:t>
            </w:r>
          </w:p>
        </w:tc>
      </w:tr>
      <w:tr w:rsidR="00D64A92" w:rsidRPr="0097383E" w14:paraId="6203FE51" w14:textId="77777777" w:rsidTr="00A419B3">
        <w:trPr>
          <w:cantSplit/>
          <w:trHeight w:val="1619"/>
        </w:trPr>
        <w:tc>
          <w:tcPr>
            <w:tcW w:w="672"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64681F5A" w14:textId="77777777" w:rsidR="00D64A92" w:rsidRPr="0097383E" w:rsidRDefault="00D64A92" w:rsidP="00BB6876">
            <w:pPr>
              <w:rPr>
                <w:color w:val="000000"/>
              </w:rPr>
            </w:pPr>
            <w:r w:rsidRPr="0097383E">
              <w:rPr>
                <w:color w:val="000000"/>
              </w:rPr>
              <w:t>Content:</w:t>
            </w:r>
          </w:p>
        </w:tc>
        <w:tc>
          <w:tcPr>
            <w:tcW w:w="4328" w:type="pct"/>
            <w:gridSpan w:val="2"/>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7A8CE6D" w14:textId="2B84317B" w:rsidR="00D64A92" w:rsidRPr="00A419B3" w:rsidRDefault="00A419B3" w:rsidP="00A419B3">
            <w:pPr>
              <w:rPr>
                <w:sz w:val="20"/>
                <w:szCs w:val="20"/>
              </w:rPr>
            </w:pPr>
            <w:r w:rsidRPr="00A419B3">
              <w:rPr>
                <w:sz w:val="18"/>
                <w:szCs w:val="18"/>
              </w:rPr>
              <w:t>NE_TYPE ORDER,REQ_TYPE 1,REQ_USER Optima,ORDERTYPE New,IMSI 99999988453333,MSISDN 639988452222,ACCOUNT_NUMBER 435455,ACCOUNT_TYPE Postpaid, BILL_CYCLE 30,REQ_DATE_TIME 20191201160545,SO1_TECHNICALPRODUCT MVOICE,SO1_ACTIONCODE ACTCREDIT,SO1_AMOUNT 344,SO1_EXPIRY_DAYS 30,SO1_IN_SERVICE_ACCOUNT FLP300</w:t>
            </w:r>
          </w:p>
        </w:tc>
      </w:tr>
      <w:tr w:rsidR="00D64A92" w:rsidRPr="0097383E" w14:paraId="667F1386" w14:textId="77777777" w:rsidTr="00BB6876">
        <w:trPr>
          <w:cantSplit/>
          <w:trHeight w:val="737"/>
          <w:tblHeader/>
        </w:trPr>
        <w:tc>
          <w:tcPr>
            <w:tcW w:w="683" w:type="pct"/>
            <w:gridSpan w:val="2"/>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4E4057A5" w14:textId="77777777" w:rsidR="00D64A92" w:rsidRPr="0097383E" w:rsidRDefault="00D64A92" w:rsidP="00BB6876">
            <w:pPr>
              <w:pStyle w:val="HeaderTable"/>
              <w:rPr>
                <w:color w:val="FFFFFF"/>
              </w:rPr>
            </w:pPr>
            <w:r w:rsidRPr="0097383E">
              <w:rPr>
                <w:color w:val="FFFFFF"/>
              </w:rPr>
              <w:t>File Format :</w:t>
            </w:r>
          </w:p>
        </w:tc>
        <w:tc>
          <w:tcPr>
            <w:tcW w:w="4317"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156F3634" w14:textId="53BEE7B1" w:rsidR="00D64A92" w:rsidRPr="0097383E" w:rsidRDefault="00A419B3" w:rsidP="00BB6876">
            <w:pPr>
              <w:pStyle w:val="HeaderTable"/>
              <w:rPr>
                <w:color w:val="FFFFFF"/>
              </w:rPr>
            </w:pPr>
            <w:r w:rsidRPr="0097383E">
              <w:t>KENAN_REP_FLP_</w:t>
            </w:r>
            <w:r>
              <w:t>AUTO_</w:t>
            </w:r>
            <w:r w:rsidRPr="0097383E">
              <w:t>YYYYMMDDHHMMSS</w:t>
            </w:r>
            <w:r>
              <w:t>.req</w:t>
            </w:r>
          </w:p>
        </w:tc>
      </w:tr>
      <w:tr w:rsidR="00D64A92" w:rsidRPr="0097383E" w14:paraId="691F4182" w14:textId="77777777" w:rsidTr="00BB6876">
        <w:trPr>
          <w:cantSplit/>
        </w:trPr>
        <w:tc>
          <w:tcPr>
            <w:tcW w:w="683" w:type="pct"/>
            <w:gridSpan w:val="2"/>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41CE315" w14:textId="77777777" w:rsidR="00D64A92" w:rsidRPr="0097383E" w:rsidRDefault="00D64A92" w:rsidP="00BB6876">
            <w:pPr>
              <w:rPr>
                <w:color w:val="000000"/>
              </w:rPr>
            </w:pPr>
            <w:r w:rsidRPr="0097383E">
              <w:rPr>
                <w:color w:val="000000"/>
              </w:rPr>
              <w:t>Content:</w:t>
            </w:r>
          </w:p>
        </w:tc>
        <w:tc>
          <w:tcPr>
            <w:tcW w:w="4317"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53406994" w14:textId="44BE23BF" w:rsidR="00D64A92" w:rsidRPr="0097383E" w:rsidRDefault="00A419B3" w:rsidP="00BB6876">
            <w:pPr>
              <w:rPr>
                <w:color w:val="000000"/>
              </w:rPr>
            </w:pPr>
            <w:r w:rsidRPr="00A419B3">
              <w:rPr>
                <w:sz w:val="18"/>
                <w:szCs w:val="18"/>
              </w:rPr>
              <w:t>NE_TYPE ORDER,REQ_TYPE 1,REQ_USER Optima,ORDERTYPE New,IMSI 99999988453333,MSISDN 639988451111,ACCOUNT_NUMBER 435455,ACCOUNT_TYPE Postpaid, BILL_CYCLE 30,REQ_DATE_TIME 20191201160545,SO1_TECHNICALPRODUCT MVOICE,SO1_ACTIONCODE ACTCREDIT,SO1_AMOUNT 344,SO1_EXPIRY_DAYS 30,SO1_IN_SERVICE_ACCOUNT FLP300</w:t>
            </w:r>
          </w:p>
        </w:tc>
      </w:tr>
    </w:tbl>
    <w:p w14:paraId="6F2103E5" w14:textId="636C5DE2" w:rsidR="00D64A92" w:rsidRDefault="00D64A92" w:rsidP="00D64A92">
      <w:pPr>
        <w:pStyle w:val="BodyText"/>
        <w:ind w:left="0"/>
      </w:pPr>
    </w:p>
    <w:p w14:paraId="56CB97BD" w14:textId="77777777" w:rsidR="00AD47BA" w:rsidRDefault="00AD47BA" w:rsidP="00A419B3">
      <w:pPr>
        <w:pStyle w:val="Heading5"/>
        <w:numPr>
          <w:ilvl w:val="4"/>
          <w:numId w:val="36"/>
        </w:numPr>
        <w:sectPr w:rsidR="00AD47BA" w:rsidSect="00422692">
          <w:pgSz w:w="11906" w:h="16838" w:code="9"/>
          <w:pgMar w:top="2835" w:right="1134" w:bottom="1440" w:left="1304" w:header="567" w:footer="227" w:gutter="0"/>
          <w:pgNumType w:start="1"/>
          <w:cols w:space="708"/>
          <w:docGrid w:linePitch="360"/>
        </w:sectPr>
      </w:pPr>
    </w:p>
    <w:p w14:paraId="111AA15F" w14:textId="6F5CD105" w:rsidR="00A419B3" w:rsidRDefault="00A419B3" w:rsidP="00A419B3">
      <w:pPr>
        <w:pStyle w:val="Heading5"/>
        <w:numPr>
          <w:ilvl w:val="4"/>
          <w:numId w:val="36"/>
        </w:numPr>
      </w:pPr>
      <w:r>
        <w:lastRenderedPageBreak/>
        <w:t>(Batch response format)</w:t>
      </w:r>
    </w:p>
    <w:p w14:paraId="0EA1C793" w14:textId="77777777" w:rsidR="00AD47BA" w:rsidRPr="00AD47BA" w:rsidRDefault="00AD47BA" w:rsidP="00AD47BA"/>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1256"/>
        <w:gridCol w:w="21"/>
        <w:gridCol w:w="8073"/>
      </w:tblGrid>
      <w:tr w:rsidR="00A419B3" w:rsidRPr="0097383E" w14:paraId="53F6D96A" w14:textId="77777777" w:rsidTr="00865E9A">
        <w:trPr>
          <w:cantSplit/>
          <w:trHeight w:val="737"/>
          <w:tblHeader/>
        </w:trPr>
        <w:tc>
          <w:tcPr>
            <w:tcW w:w="683" w:type="pct"/>
            <w:gridSpan w:val="2"/>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12F3ADCF" w14:textId="77777777" w:rsidR="00A419B3" w:rsidRPr="0097383E" w:rsidRDefault="00A419B3" w:rsidP="00865E9A">
            <w:pPr>
              <w:pStyle w:val="HeaderTable"/>
              <w:rPr>
                <w:color w:val="FFFFFF"/>
              </w:rPr>
            </w:pPr>
            <w:r w:rsidRPr="0097383E">
              <w:rPr>
                <w:color w:val="FFFFFF"/>
              </w:rPr>
              <w:t>File Format :</w:t>
            </w:r>
          </w:p>
        </w:tc>
        <w:tc>
          <w:tcPr>
            <w:tcW w:w="4317"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295F9C2B" w14:textId="64A8CB02" w:rsidR="00A419B3" w:rsidRPr="00A419B3" w:rsidRDefault="00A419B3" w:rsidP="00865E9A">
            <w:pPr>
              <w:pStyle w:val="HeaderTable"/>
            </w:pPr>
            <w:r w:rsidRPr="0097383E">
              <w:t>KENAN_REP_FLP_ANNIV_YYYYMMDDHHMMSS</w:t>
            </w:r>
            <w:r>
              <w:t>.req.ready</w:t>
            </w:r>
          </w:p>
        </w:tc>
      </w:tr>
      <w:tr w:rsidR="00A419B3" w:rsidRPr="0097383E" w14:paraId="3F0C9F99" w14:textId="77777777" w:rsidTr="00865E9A">
        <w:trPr>
          <w:cantSplit/>
        </w:trPr>
        <w:tc>
          <w:tcPr>
            <w:tcW w:w="683" w:type="pct"/>
            <w:gridSpan w:val="2"/>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FFF8F66" w14:textId="77777777" w:rsidR="00A419B3" w:rsidRPr="00205296" w:rsidRDefault="00A419B3" w:rsidP="00865E9A">
            <w:r w:rsidRPr="00205296">
              <w:t>Content:</w:t>
            </w:r>
          </w:p>
        </w:tc>
        <w:tc>
          <w:tcPr>
            <w:tcW w:w="4317"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A2D185E" w14:textId="478D5885" w:rsidR="00A419B3" w:rsidRPr="00CA5AA0" w:rsidRDefault="00CA5AA0" w:rsidP="00865E9A">
            <w:pPr>
              <w:rPr>
                <w:rFonts w:ascii="Calibri" w:hAnsi="Calibri" w:cs="Calibri"/>
                <w:lang w:val="en-PH"/>
              </w:rPr>
            </w:pPr>
            <w:r w:rsidRPr="00CA5AA0">
              <w:rPr>
                <w:sz w:val="18"/>
                <w:szCs w:val="18"/>
              </w:rPr>
              <w:t>STATUS 9,SMESSAGE Request executed successfully.,@NEW@SO1_SMESSAGE Task successfully executed.,@REQ@REQ_DATE_TIME 20191201160545,@NEW@SO2_SMESSAGE_ID BST000,ACTIVATION_DATE 20200826043540,MAX_TASK_TIME 60,FINISHED_DATE 20200826043544,NE_TYPE ORDER,SMESSAGE_ID BST000,@REQ@MSISDN 639988453333,SAS_ACTION RESPONSE,REQ_USER Optima,@REQ@REQ_OBJ 1,@NEW@SO1_SMESSAGE_ID BST000,@REQ@IMSI 99999988453333,PRIORITY 5,@NEW@SO1_STATUS 9,@NEW@SO2_STATUS 9,@REQ@ACCOUNT_NUMBER 435455,RETRANSMISSION_FLAG 0,@REQ@SO1_EXPIRY_DAYS 30,@NEW@SO3_STATUS 9,TASK_NO 9517,RECEIVED_DATE 20200826043510,@REQ@SO1_AMOUNT 344,RESP_QUEUE_ID BA_FLP,@REQ@SO1_ACTIONCODE ACTCREDIT,@REQ@SO1_IN_SERVICE_ACCOUNT FLP300,REQ_TYPE 1,@REQ@ORDERTYPE New,@NEW@SO3_SMESSAGE_ID BST000,@REQ@SO1_TECHNICALPRODUCT MVOICE,@REQ@ACCOUNT_TYPE Postpaid,@REQ@BILL_CYCLE 30,@REQ@BATCH_API_LINE_NO 1,@REQ@BATCH_API_FILENAME KENAN_REP_FLP_ANNIV_20200826100100.req</w:t>
            </w:r>
          </w:p>
        </w:tc>
      </w:tr>
      <w:tr w:rsidR="00A419B3" w:rsidRPr="0097383E" w14:paraId="54CE14D5" w14:textId="77777777" w:rsidTr="00865E9A">
        <w:trPr>
          <w:cantSplit/>
          <w:trHeight w:val="737"/>
          <w:tblHeader/>
        </w:trPr>
        <w:tc>
          <w:tcPr>
            <w:tcW w:w="672"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62537511" w14:textId="77777777" w:rsidR="00A419B3" w:rsidRPr="0097383E" w:rsidRDefault="00A419B3" w:rsidP="00865E9A">
            <w:pPr>
              <w:pStyle w:val="HeaderTable"/>
              <w:rPr>
                <w:color w:val="FFFFFF"/>
              </w:rPr>
            </w:pPr>
            <w:r w:rsidRPr="0097383E">
              <w:rPr>
                <w:color w:val="FFFFFF"/>
              </w:rPr>
              <w:t>File Format :</w:t>
            </w:r>
          </w:p>
        </w:tc>
        <w:tc>
          <w:tcPr>
            <w:tcW w:w="4328" w:type="pct"/>
            <w:gridSpan w:val="2"/>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36BEE7C4" w14:textId="05575214" w:rsidR="00A419B3" w:rsidRPr="00A419B3" w:rsidRDefault="00A419B3" w:rsidP="00865E9A">
            <w:pPr>
              <w:pStyle w:val="HeaderTable"/>
            </w:pPr>
            <w:r w:rsidRPr="0097383E">
              <w:t>KENAN_REP_FLP_</w:t>
            </w:r>
            <w:r>
              <w:t>DAILY_</w:t>
            </w:r>
            <w:r w:rsidRPr="0097383E">
              <w:t>YYYYMMDDHHMMSS</w:t>
            </w:r>
            <w:r>
              <w:t>.req.ready</w:t>
            </w:r>
          </w:p>
        </w:tc>
      </w:tr>
      <w:tr w:rsidR="00A419B3" w:rsidRPr="0097383E" w14:paraId="25E9EEA8" w14:textId="77777777" w:rsidTr="00865E9A">
        <w:trPr>
          <w:cantSplit/>
          <w:trHeight w:val="2709"/>
        </w:trPr>
        <w:tc>
          <w:tcPr>
            <w:tcW w:w="672"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10205ED" w14:textId="77777777" w:rsidR="00A419B3" w:rsidRPr="0097383E" w:rsidRDefault="00A419B3" w:rsidP="00865E9A">
            <w:pPr>
              <w:rPr>
                <w:color w:val="000000"/>
              </w:rPr>
            </w:pPr>
            <w:r w:rsidRPr="0097383E">
              <w:rPr>
                <w:color w:val="000000"/>
              </w:rPr>
              <w:t>Content:</w:t>
            </w:r>
          </w:p>
        </w:tc>
        <w:tc>
          <w:tcPr>
            <w:tcW w:w="4328" w:type="pct"/>
            <w:gridSpan w:val="2"/>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45AA00B5" w14:textId="26DAE7E9" w:rsidR="00A419B3" w:rsidRPr="00CA5AA0" w:rsidRDefault="00CA5AA0" w:rsidP="00CA5AA0">
            <w:pPr>
              <w:rPr>
                <w:rFonts w:ascii="Calibri" w:hAnsi="Calibri" w:cs="Calibri"/>
                <w:lang w:val="en-PH"/>
              </w:rPr>
            </w:pPr>
            <w:r w:rsidRPr="00CA5AA0">
              <w:rPr>
                <w:sz w:val="18"/>
                <w:szCs w:val="18"/>
              </w:rPr>
              <w:t>STATUS 9,SMESSAGE Request executed successfully.,@NEW@SO1_SMESSAGE Task successfully executed.,@REQ@REQ_DATE_TIME 20191201160545,@NEW@SO2_SMESSAGE_ID BST000,ACTIVATION_DATE 20200826044031,MAX_TASK_TIME 60,FINISHED_DATE 20200826044034,NE_TYPE ORDER,SMESSAGE_ID BST000,@REQ@MSISDN 639988451111,SAS_ACTION RESPONSE,REQ_USER Optima,@REQ@REQ_OBJ 1,@NEW@SO1_SMESSAGE_ID BST000,@REQ@IMSI 99999988453333,PRIORITY 5,@NEW@SO1_STATUS 9,@NEW@SO2_STATUS 9,@REQ@ACCOUNT_NUMBER 435455,RETRANSMISSION_FLAG 0,@REQ@SO1_EXPIRY_DAYS 30,@NEW@SO3_STATUS 9,TASK_NO 9519,RECEIVED_DATE 20200826043815,@REQ@SO1_AMOUNT 344,RESP_QUEUE_ID BA_FLP,@REQ@SO1_ACTIONCODE ACTCREDIT,@REQ@SO1_IN_SERVICE_ACCOUNT FLP300,REQ_TYPE 1,@REQ@ORDERTYPE New,@NEW@SO3_SMESSAGE_ID BST000,@REQ@SO1_TECHNICALPRODUCT MVOICE,@REQ@ACCOUNT_TYPE Postpaid,@REQ@BILL_CYCLE 30,@REQ@BATCH_API_LINE_NO 1,@REQ@BATCH_API_FILENAME KENAN_REP_FLP_AUTO_20200826100100.req</w:t>
            </w:r>
          </w:p>
        </w:tc>
      </w:tr>
    </w:tbl>
    <w:p w14:paraId="3F63DB03" w14:textId="720353C7" w:rsidR="00FD6A6D" w:rsidRDefault="00FD6A6D" w:rsidP="00205296">
      <w:pPr>
        <w:pStyle w:val="BodyText"/>
        <w:keepNext/>
        <w:keepLines/>
        <w:ind w:left="0"/>
        <w:rPr>
          <w:rFonts w:ascii="Courier New" w:hAnsi="Courier New" w:cs="Courier New"/>
          <w:noProof/>
          <w:color w:val="auto"/>
          <w:sz w:val="18"/>
          <w:szCs w:val="18"/>
          <w:lang w:bidi="he-IL"/>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1277"/>
        <w:gridCol w:w="8073"/>
      </w:tblGrid>
      <w:tr w:rsidR="00AE6497" w:rsidRPr="0097383E" w14:paraId="16A445B4" w14:textId="77777777" w:rsidTr="00865E9A">
        <w:trPr>
          <w:cantSplit/>
          <w:trHeight w:val="737"/>
          <w:tblHeader/>
        </w:trPr>
        <w:tc>
          <w:tcPr>
            <w:tcW w:w="683"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1F6F4609" w14:textId="77777777" w:rsidR="00AE6497" w:rsidRPr="0097383E" w:rsidRDefault="00AE6497" w:rsidP="00865E9A">
            <w:pPr>
              <w:pStyle w:val="HeaderTable"/>
              <w:rPr>
                <w:color w:val="FFFFFF"/>
              </w:rPr>
            </w:pPr>
            <w:r w:rsidRPr="0097383E">
              <w:rPr>
                <w:color w:val="FFFFFF"/>
              </w:rPr>
              <w:t>File Format :</w:t>
            </w:r>
          </w:p>
        </w:tc>
        <w:tc>
          <w:tcPr>
            <w:tcW w:w="4317"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0ADE8BC2" w14:textId="77777777" w:rsidR="00AE6497" w:rsidRPr="0097383E" w:rsidRDefault="00AE6497" w:rsidP="00865E9A">
            <w:pPr>
              <w:pStyle w:val="HeaderTable"/>
              <w:rPr>
                <w:color w:val="FFFFFF"/>
              </w:rPr>
            </w:pPr>
            <w:r w:rsidRPr="0097383E">
              <w:t>KENAN_REP_FLP_</w:t>
            </w:r>
            <w:r>
              <w:t>AUTO_</w:t>
            </w:r>
            <w:r w:rsidRPr="0097383E">
              <w:t>YYYYMMDDHHMMSS</w:t>
            </w:r>
            <w:r>
              <w:t>.req.ready</w:t>
            </w:r>
          </w:p>
        </w:tc>
      </w:tr>
      <w:tr w:rsidR="00AE6497" w:rsidRPr="0097383E" w14:paraId="6EF72F97" w14:textId="77777777" w:rsidTr="00865E9A">
        <w:trPr>
          <w:cantSplit/>
        </w:trPr>
        <w:tc>
          <w:tcPr>
            <w:tcW w:w="683"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3712D505" w14:textId="77777777" w:rsidR="00AE6497" w:rsidRPr="0097383E" w:rsidRDefault="00AE6497" w:rsidP="00865E9A">
            <w:pPr>
              <w:rPr>
                <w:color w:val="000000"/>
              </w:rPr>
            </w:pPr>
            <w:r w:rsidRPr="0097383E">
              <w:rPr>
                <w:color w:val="000000"/>
              </w:rPr>
              <w:t>Content:</w:t>
            </w:r>
          </w:p>
        </w:tc>
        <w:tc>
          <w:tcPr>
            <w:tcW w:w="4317"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3585666" w14:textId="2F36E66A" w:rsidR="00AE6497" w:rsidRPr="00176E89" w:rsidRDefault="00CA5AA0" w:rsidP="00865E9A">
            <w:pPr>
              <w:rPr>
                <w:sz w:val="18"/>
                <w:szCs w:val="18"/>
              </w:rPr>
            </w:pPr>
            <w:r w:rsidRPr="00CA5AA0">
              <w:rPr>
                <w:sz w:val="18"/>
                <w:szCs w:val="18"/>
              </w:rPr>
              <w:t>STATUS 9,SMESSAGE Request executed successfully.,@NEW@SO1_SMESSAGE Task successfully executed.,@REQ@REQ_DATE_TIME 20191201160545,@NEW@SO2_SMESSAGE_ID BST000,ACTIVATION_DATE 20200826043820,MAX_TASK_TIME 60,FINISHED_DATE 20200826043824,NE_TYPE ORDER,SMESSAGE_ID BST000,@REQ@MSISDN 639988452222,SAS_ACTION RESPONSE,REQ_USER Optima,@REQ@REQ_OBJ 1,@NEW@SO1_SMESSAGE_ID BST000,@REQ@IMSI 99999988453333,PRIORITY 5,@NEW@SO1_STATUS 9,@NEW@SO2_STATUS 9,@REQ@ACCOUNT_NUMBER 435455,RETRANSMISSION_FLAG 0,@REQ@SO1_EXPIRY_DAYS 30,@NEW@SO3_STATUS 9,TASK_NO 9518,RECEIVED_DATE 20200826043720,@REQ@SO1_AMOUNT 344,RESP_QUEUE_ID BA_FLP,@REQ@SO1_ACTIONCODE ACTCREDIT,@REQ@SO1_IN_SERVICE_ACCOUNT FLP300,REQ_TYPE 1,@REQ@ORDERTYPE New,@NEW@SO3_SMESSAGE_ID BST000,@REQ@SO1_TECHNICALPRODUCT MVOICE,@REQ@ACCOUNT_TYPE Postpaid,@REQ@BILL_CYCLE 30,@REQ@BATCH_API_LINE_NO 1,@REQ@BATCH_API_FILENAME KENAN_REP_FLP_DAILY_20200826100100.req</w:t>
            </w:r>
          </w:p>
        </w:tc>
      </w:tr>
    </w:tbl>
    <w:p w14:paraId="04B1FD9F" w14:textId="77777777" w:rsidR="00AE6497" w:rsidRPr="00205296" w:rsidRDefault="00AE6497" w:rsidP="00205296">
      <w:pPr>
        <w:pStyle w:val="BodyText"/>
        <w:keepNext/>
        <w:keepLines/>
        <w:ind w:left="0"/>
        <w:rPr>
          <w:rFonts w:ascii="Courier New" w:hAnsi="Courier New" w:cs="Courier New"/>
          <w:noProof/>
          <w:color w:val="auto"/>
          <w:sz w:val="18"/>
          <w:szCs w:val="18"/>
          <w:lang w:bidi="he-IL"/>
        </w:rPr>
      </w:pPr>
    </w:p>
    <w:p w14:paraId="15C070F8" w14:textId="2A3ED0A1" w:rsidR="00E16ECB" w:rsidRDefault="00E16ECB" w:rsidP="00E16ECB">
      <w:pPr>
        <w:pStyle w:val="Heading4"/>
      </w:pPr>
      <w:bookmarkStart w:id="1118" w:name="_Toc89863673"/>
      <w:r>
        <w:t>PLP Fixed Wireless</w:t>
      </w:r>
      <w:bookmarkEnd w:id="1118"/>
    </w:p>
    <w:p w14:paraId="5BDA3817" w14:textId="263A8A50" w:rsidR="00A11F3F" w:rsidRDefault="00E16ECB" w:rsidP="00A11F3F">
      <w:pPr>
        <w:spacing w:before="100" w:beforeAutospacing="1" w:after="100" w:afterAutospacing="1" w:line="240" w:lineRule="auto"/>
        <w:ind w:left="360" w:firstLine="360"/>
      </w:pPr>
      <w:r>
        <w:t>Amdocs BIL sends request to</w:t>
      </w:r>
      <w:r w:rsidRPr="00102BE0">
        <w:t xml:space="preserve"> </w:t>
      </w:r>
      <w:r w:rsidR="00B61684">
        <w:t>activate, modify, suspend/resume and disconnect wireless subscriber.</w:t>
      </w:r>
      <w:r w:rsidR="00865E9A">
        <w:t xml:space="preserve"> The provisioning flows are the same as Wireless flows.</w:t>
      </w:r>
      <w:r w:rsidR="00A11F3F" w:rsidRPr="00A11F3F">
        <w:t xml:space="preserve"> </w:t>
      </w:r>
      <w:r w:rsidR="00A11F3F">
        <w:t xml:space="preserve">Landline number will be sent by Optima in PLP Number parameter, also same value will be passed under the MSISDN parameter.   As the parameter is sent under MSISDN, most wireless flow will work as normal.  </w:t>
      </w:r>
    </w:p>
    <w:p w14:paraId="5DA6A7CA" w14:textId="1D773563" w:rsidR="00A11F3F" w:rsidRPr="0057084B" w:rsidRDefault="00A11F3F" w:rsidP="00A11F3F">
      <w:pPr>
        <w:pStyle w:val="BodyText"/>
        <w:rPr>
          <w:rStyle w:val="CodeChar"/>
          <w:rFonts w:eastAsiaTheme="minorHAnsi"/>
          <w:b/>
          <w:bCs/>
          <w:iCs/>
        </w:rPr>
      </w:pPr>
      <w:r w:rsidRPr="0057084B">
        <w:rPr>
          <w:rStyle w:val="CodeChar"/>
          <w:rFonts w:eastAsiaTheme="minorHAnsi"/>
          <w:b/>
          <w:bCs/>
          <w:iCs/>
        </w:rPr>
        <w:t>&lt;Parameter name=“msisdn" value=“02345456"/&gt;</w:t>
      </w:r>
    </w:p>
    <w:p w14:paraId="5D7FDDA0" w14:textId="77777777" w:rsidR="00A11F3F" w:rsidRPr="0057084B" w:rsidRDefault="00A11F3F" w:rsidP="00A11F3F">
      <w:pPr>
        <w:pStyle w:val="BodyText"/>
        <w:rPr>
          <w:rStyle w:val="CodeChar"/>
          <w:rFonts w:eastAsiaTheme="minorHAnsi"/>
          <w:b/>
          <w:bCs/>
          <w:iCs/>
        </w:rPr>
      </w:pPr>
      <w:r w:rsidRPr="0057084B">
        <w:rPr>
          <w:rStyle w:val="CodeChar"/>
          <w:rFonts w:eastAsiaTheme="minorHAnsi"/>
          <w:b/>
          <w:bCs/>
          <w:iCs/>
        </w:rPr>
        <w:t>&lt;Parameter name=“plp_number" value=“</w:t>
      </w:r>
      <w:r w:rsidRPr="0057084B">
        <w:rPr>
          <w:rFonts w:ascii="Courier New" w:hAnsi="Courier New" w:cs="Courier New"/>
          <w:b/>
          <w:bCs/>
          <w:sz w:val="18"/>
          <w:szCs w:val="18"/>
        </w:rPr>
        <w:t>02345456</w:t>
      </w:r>
      <w:r w:rsidRPr="0057084B">
        <w:rPr>
          <w:rStyle w:val="CodeChar"/>
          <w:rFonts w:eastAsiaTheme="minorHAnsi"/>
          <w:b/>
          <w:bCs/>
          <w:iCs/>
        </w:rPr>
        <w:t>"/&gt;</w:t>
      </w:r>
    </w:p>
    <w:p w14:paraId="0D663CE3" w14:textId="7C9AA525" w:rsidR="00A11F3F" w:rsidRDefault="00A11F3F" w:rsidP="00A11F3F">
      <w:pPr>
        <w:spacing w:before="100" w:beforeAutospacing="1" w:after="100" w:afterAutospacing="1"/>
        <w:ind w:firstLine="720"/>
      </w:pPr>
      <w:r>
        <w:t xml:space="preserve">All flows should include PLP Number parameter for Fixed Wireless. </w:t>
      </w:r>
    </w:p>
    <w:p w14:paraId="0CA8F368" w14:textId="77777777" w:rsidR="004F5440" w:rsidRPr="00102BE0" w:rsidRDefault="004F5440" w:rsidP="004F5440">
      <w:pPr>
        <w:pStyle w:val="Heading5"/>
      </w:pPr>
      <w:r>
        <w:t>Example</w:t>
      </w:r>
    </w:p>
    <w:p w14:paraId="5443D3E3" w14:textId="77777777" w:rsidR="004F5440" w:rsidRPr="0097383E" w:rsidRDefault="004F5440" w:rsidP="004F5440">
      <w:pPr>
        <w:pStyle w:val="BodyText"/>
        <w:rPr>
          <w:rStyle w:val="CodeChar"/>
          <w:rFonts w:eastAsiaTheme="minorHAnsi"/>
        </w:rPr>
      </w:pPr>
      <w:r w:rsidRPr="0097383E">
        <w:rPr>
          <w:rStyle w:val="CodeChar"/>
          <w:rFonts w:eastAsiaTheme="minorHAnsi"/>
        </w:rPr>
        <w:t xml:space="preserve">&lt;CreateRequest&gt;         </w:t>
      </w:r>
    </w:p>
    <w:p w14:paraId="49248827" w14:textId="77777777" w:rsidR="004F5440" w:rsidRPr="0097383E" w:rsidRDefault="004F5440" w:rsidP="004F5440">
      <w:pPr>
        <w:pStyle w:val="BodyText"/>
        <w:ind w:firstLine="345"/>
        <w:rPr>
          <w:rStyle w:val="CodeChar"/>
          <w:rFonts w:eastAsiaTheme="minorHAnsi"/>
        </w:rPr>
      </w:pPr>
      <w:r w:rsidRPr="0097383E">
        <w:rPr>
          <w:rStyle w:val="CodeChar"/>
          <w:rFonts w:eastAsiaTheme="minorHAnsi"/>
        </w:rPr>
        <w:t>&lt;RequestHeader&gt;</w:t>
      </w:r>
    </w:p>
    <w:p w14:paraId="19880E19" w14:textId="77777777" w:rsidR="004F5440" w:rsidRPr="0097383E" w:rsidRDefault="004F5440" w:rsidP="004F5440">
      <w:pPr>
        <w:pStyle w:val="BodyText"/>
        <w:ind w:left="2499"/>
        <w:rPr>
          <w:rStyle w:val="CodeChar"/>
          <w:rFonts w:eastAsiaTheme="minorHAnsi"/>
        </w:rPr>
      </w:pPr>
      <w:r w:rsidRPr="0097383E">
        <w:rPr>
          <w:rStyle w:val="CodeChar"/>
          <w:rFonts w:eastAsiaTheme="minorHAnsi"/>
        </w:rPr>
        <w:t>&lt;NeType&gt;</w:t>
      </w:r>
      <w:r>
        <w:rPr>
          <w:rFonts w:ascii="Courier New" w:hAnsi="Courier New" w:cs="Courier New"/>
          <w:sz w:val="18"/>
          <w:szCs w:val="18"/>
        </w:rPr>
        <w:t>ORDER</w:t>
      </w:r>
      <w:r w:rsidRPr="0097383E">
        <w:rPr>
          <w:rStyle w:val="CodeChar"/>
          <w:rFonts w:eastAsiaTheme="minorHAnsi"/>
        </w:rPr>
        <w:t xml:space="preserve">&lt;/NeType&gt;   </w:t>
      </w:r>
    </w:p>
    <w:p w14:paraId="139184F7" w14:textId="77777777" w:rsidR="004F5440" w:rsidRPr="0097383E" w:rsidRDefault="004F5440" w:rsidP="004F5440">
      <w:pPr>
        <w:pStyle w:val="BodyText"/>
        <w:ind w:left="1773" w:firstLine="357"/>
        <w:rPr>
          <w:rStyle w:val="CodeChar"/>
          <w:rFonts w:eastAsiaTheme="minorHAnsi"/>
        </w:rPr>
      </w:pPr>
      <w:r w:rsidRPr="0097383E">
        <w:rPr>
          <w:rStyle w:val="CodeChar"/>
          <w:rFonts w:eastAsiaTheme="minorHAnsi"/>
        </w:rPr>
        <w:t xml:space="preserve">   &lt;OrderNo&gt;T001&lt;/OrderNo&gt;</w:t>
      </w:r>
    </w:p>
    <w:p w14:paraId="50A6ADD4" w14:textId="77777777" w:rsidR="004F5440" w:rsidRPr="0097383E" w:rsidRDefault="004F5440" w:rsidP="004F5440">
      <w:pPr>
        <w:pStyle w:val="BodyText"/>
        <w:ind w:left="2499"/>
        <w:rPr>
          <w:rStyle w:val="CodeChar"/>
          <w:rFonts w:eastAsiaTheme="minorHAnsi"/>
        </w:rPr>
      </w:pPr>
      <w:r w:rsidRPr="0097383E">
        <w:rPr>
          <w:rStyle w:val="CodeChar"/>
          <w:rFonts w:eastAsiaTheme="minorHAnsi"/>
        </w:rPr>
        <w:t>&lt;Priority&gt;</w:t>
      </w:r>
      <w:r>
        <w:rPr>
          <w:rStyle w:val="CodeChar"/>
          <w:rFonts w:eastAsiaTheme="minorHAnsi"/>
        </w:rPr>
        <w:t>2</w:t>
      </w:r>
      <w:r w:rsidRPr="0097383E">
        <w:rPr>
          <w:rStyle w:val="CodeChar"/>
          <w:rFonts w:eastAsiaTheme="minorHAnsi"/>
        </w:rPr>
        <w:t>&lt;/Priority&gt;</w:t>
      </w:r>
    </w:p>
    <w:p w14:paraId="25677D67" w14:textId="77777777" w:rsidR="004F5440" w:rsidRDefault="004F5440" w:rsidP="004F5440">
      <w:pPr>
        <w:pStyle w:val="BodyText"/>
        <w:ind w:left="2499"/>
        <w:rPr>
          <w:rStyle w:val="CodeChar"/>
          <w:rFonts w:eastAsiaTheme="minorHAnsi"/>
        </w:rPr>
      </w:pPr>
      <w:r w:rsidRPr="0097383E">
        <w:rPr>
          <w:rStyle w:val="CodeChar"/>
          <w:rFonts w:eastAsiaTheme="minorHAnsi"/>
        </w:rPr>
        <w:t>&lt;ReqUser&gt;</w:t>
      </w:r>
      <w:r w:rsidRPr="0007717E">
        <w:rPr>
          <w:rStyle w:val="CodeChar"/>
          <w:rFonts w:eastAsiaTheme="minorHAnsi"/>
        </w:rPr>
        <w:t>OPTIMA</w:t>
      </w:r>
      <w:r w:rsidRPr="0097383E">
        <w:rPr>
          <w:rStyle w:val="CodeChar"/>
          <w:rFonts w:eastAsiaTheme="minorHAnsi"/>
        </w:rPr>
        <w:t>&lt;/ReqUser&gt;</w:t>
      </w:r>
    </w:p>
    <w:p w14:paraId="2B4DF2BC" w14:textId="5C795C69" w:rsidR="004F5440" w:rsidRPr="0097383E" w:rsidRDefault="000D1461" w:rsidP="000D1461">
      <w:pPr>
        <w:pStyle w:val="BodyText"/>
        <w:ind w:left="2160" w:firstLine="375"/>
        <w:rPr>
          <w:rStyle w:val="CodeChar"/>
          <w:rFonts w:eastAsiaTheme="minorHAnsi"/>
        </w:rPr>
      </w:pPr>
      <w:r w:rsidRPr="00A16C61">
        <w:rPr>
          <w:rStyle w:val="CodeChar"/>
          <w:rFonts w:eastAsiaTheme="minorHAnsi"/>
        </w:rPr>
        <w:t>&lt;ReplyTo&gt;http://localhost:44006/ilws-response-mock-impl/ResponseHandlerService?wsdl&lt;/ReplyTo</w:t>
      </w:r>
      <w:r w:rsidRPr="0097383E">
        <w:rPr>
          <w:rStyle w:val="CodeChar"/>
          <w:rFonts w:eastAsiaTheme="minorHAnsi"/>
        </w:rPr>
        <w:t xml:space="preserve"> </w:t>
      </w:r>
      <w:r w:rsidR="004F5440" w:rsidRPr="0097383E">
        <w:rPr>
          <w:rStyle w:val="CodeChar"/>
          <w:rFonts w:eastAsiaTheme="minorHAnsi"/>
        </w:rPr>
        <w:t>&lt;/RequestHeader&gt;</w:t>
      </w:r>
    </w:p>
    <w:p w14:paraId="6865D9E1" w14:textId="77777777" w:rsidR="004F5440" w:rsidRPr="0097383E" w:rsidRDefault="004F5440" w:rsidP="004F5440">
      <w:pPr>
        <w:pStyle w:val="BodyText"/>
        <w:ind w:left="1785"/>
        <w:rPr>
          <w:rStyle w:val="CodeChar"/>
          <w:rFonts w:eastAsiaTheme="minorHAnsi"/>
        </w:rPr>
      </w:pPr>
      <w:r w:rsidRPr="0097383E">
        <w:rPr>
          <w:rStyle w:val="CodeChar"/>
          <w:rFonts w:eastAsiaTheme="minorHAnsi"/>
        </w:rPr>
        <w:t>&lt;RequestParameters&gt;</w:t>
      </w:r>
    </w:p>
    <w:p w14:paraId="266486CC" w14:textId="77777777" w:rsidR="004F5440" w:rsidRPr="0097383E" w:rsidRDefault="004F5440" w:rsidP="004F5440">
      <w:pPr>
        <w:pStyle w:val="BodyText"/>
        <w:ind w:left="2130"/>
        <w:rPr>
          <w:rFonts w:ascii="Courier New" w:hAnsi="Courier New" w:cs="Courier New"/>
          <w:sz w:val="18"/>
          <w:szCs w:val="18"/>
        </w:rPr>
      </w:pPr>
      <w:r w:rsidRPr="0097383E">
        <w:rPr>
          <w:rStyle w:val="CodeChar"/>
          <w:rFonts w:eastAsiaTheme="minorHAnsi"/>
        </w:rPr>
        <w:tab/>
      </w:r>
      <w:r w:rsidRPr="0097383E">
        <w:rPr>
          <w:rFonts w:ascii="Courier New" w:hAnsi="Courier New" w:cs="Courier New"/>
          <w:sz w:val="18"/>
          <w:szCs w:val="18"/>
        </w:rPr>
        <w:t>&lt;Parameter name=“</w:t>
      </w:r>
      <w:r>
        <w:rPr>
          <w:rFonts w:ascii="Courier New" w:hAnsi="Courier New" w:cs="Courier New"/>
          <w:sz w:val="18"/>
          <w:szCs w:val="18"/>
        </w:rPr>
        <w:t>msisdn</w:t>
      </w:r>
      <w:r w:rsidRPr="0097383E">
        <w:rPr>
          <w:rFonts w:ascii="Courier New" w:hAnsi="Courier New" w:cs="Courier New"/>
          <w:sz w:val="18"/>
          <w:szCs w:val="18"/>
        </w:rPr>
        <w:t>" value=“</w:t>
      </w:r>
      <w:r>
        <w:rPr>
          <w:rFonts w:ascii="Courier New" w:hAnsi="Courier New" w:cs="Courier New"/>
          <w:sz w:val="18"/>
          <w:szCs w:val="18"/>
        </w:rPr>
        <w:t>02345456</w:t>
      </w:r>
      <w:r w:rsidRPr="0097383E">
        <w:rPr>
          <w:rFonts w:ascii="Courier New" w:hAnsi="Courier New" w:cs="Courier New"/>
          <w:sz w:val="18"/>
          <w:szCs w:val="18"/>
        </w:rPr>
        <w:t>"/&gt;</w:t>
      </w:r>
    </w:p>
    <w:p w14:paraId="799415D3" w14:textId="77777777" w:rsidR="004F5440" w:rsidRPr="0097383E" w:rsidRDefault="004F5440" w:rsidP="004F5440">
      <w:pPr>
        <w:pStyle w:val="BodyText"/>
        <w:ind w:left="2130"/>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imsi</w:t>
      </w:r>
      <w:r w:rsidRPr="0097383E">
        <w:rPr>
          <w:rFonts w:ascii="Courier New" w:hAnsi="Courier New" w:cs="Courier New"/>
          <w:sz w:val="18"/>
          <w:szCs w:val="18"/>
        </w:rPr>
        <w:t>" value=“99999988453333"/&gt;</w:t>
      </w:r>
    </w:p>
    <w:p w14:paraId="41163810" w14:textId="77777777" w:rsidR="004F5440" w:rsidRPr="0097383E" w:rsidRDefault="004F5440" w:rsidP="004F5440">
      <w:pPr>
        <w:pStyle w:val="BodyText"/>
        <w:ind w:left="2130"/>
        <w:rPr>
          <w:rFonts w:ascii="Courier New" w:hAnsi="Courier New" w:cs="Courier New"/>
          <w:sz w:val="18"/>
          <w:szCs w:val="18"/>
        </w:rPr>
      </w:pPr>
      <w:r w:rsidRPr="0097383E">
        <w:rPr>
          <w:rFonts w:ascii="Courier New" w:hAnsi="Courier New" w:cs="Courier New"/>
          <w:sz w:val="18"/>
          <w:szCs w:val="18"/>
        </w:rPr>
        <w:lastRenderedPageBreak/>
        <w:t>&lt;Parameter name=“</w:t>
      </w:r>
      <w:r>
        <w:rPr>
          <w:rFonts w:ascii="Courier New" w:hAnsi="Courier New" w:cs="Courier New"/>
          <w:sz w:val="18"/>
          <w:szCs w:val="18"/>
        </w:rPr>
        <w:t>account_number</w:t>
      </w:r>
      <w:r w:rsidRPr="0097383E">
        <w:rPr>
          <w:rFonts w:ascii="Courier New" w:hAnsi="Courier New" w:cs="Courier New"/>
          <w:sz w:val="18"/>
          <w:szCs w:val="18"/>
        </w:rPr>
        <w:t>" value=“897454"/&gt;</w:t>
      </w:r>
    </w:p>
    <w:p w14:paraId="0C7193C2" w14:textId="77777777" w:rsidR="004F5440" w:rsidRPr="0097383E" w:rsidRDefault="004F5440" w:rsidP="004F5440">
      <w:pPr>
        <w:pStyle w:val="BodyText"/>
        <w:ind w:left="2130"/>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account_type</w:t>
      </w:r>
      <w:r w:rsidRPr="0097383E">
        <w:rPr>
          <w:rFonts w:ascii="Courier New" w:hAnsi="Courier New" w:cs="Courier New"/>
          <w:sz w:val="18"/>
          <w:szCs w:val="18"/>
        </w:rPr>
        <w:t>" value=“</w:t>
      </w:r>
      <w:r>
        <w:rPr>
          <w:rFonts w:ascii="Courier New" w:hAnsi="Courier New" w:cs="Courier New"/>
          <w:sz w:val="18"/>
          <w:szCs w:val="18"/>
        </w:rPr>
        <w:t>p</w:t>
      </w:r>
      <w:r w:rsidRPr="0097383E">
        <w:rPr>
          <w:rFonts w:ascii="Courier New" w:hAnsi="Courier New" w:cs="Courier New"/>
          <w:sz w:val="18"/>
          <w:szCs w:val="18"/>
        </w:rPr>
        <w:t>ostpaid"/&gt;</w:t>
      </w:r>
    </w:p>
    <w:p w14:paraId="7C3E3A10" w14:textId="77777777" w:rsidR="004F5440" w:rsidRDefault="004F5440" w:rsidP="004F5440">
      <w:pPr>
        <w:pStyle w:val="BodyText"/>
        <w:ind w:left="2130"/>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bill_cycle</w:t>
      </w:r>
      <w:r w:rsidRPr="0097383E">
        <w:rPr>
          <w:rFonts w:ascii="Courier New" w:hAnsi="Courier New" w:cs="Courier New"/>
          <w:sz w:val="18"/>
          <w:szCs w:val="18"/>
        </w:rPr>
        <w:t>" value=“</w:t>
      </w:r>
      <w:r>
        <w:rPr>
          <w:rFonts w:ascii="Courier New" w:hAnsi="Courier New" w:cs="Courier New"/>
          <w:sz w:val="18"/>
          <w:szCs w:val="18"/>
        </w:rPr>
        <w:t>01</w:t>
      </w:r>
      <w:r w:rsidRPr="0097383E">
        <w:rPr>
          <w:rFonts w:ascii="Courier New" w:hAnsi="Courier New" w:cs="Courier New"/>
          <w:sz w:val="18"/>
          <w:szCs w:val="18"/>
        </w:rPr>
        <w:t>"/&gt;</w:t>
      </w:r>
    </w:p>
    <w:p w14:paraId="7A4667AD" w14:textId="6F0DB98F" w:rsidR="004F5440" w:rsidRDefault="004F5440" w:rsidP="004F5440">
      <w:pPr>
        <w:pStyle w:val="BodyText"/>
        <w:ind w:left="2130"/>
        <w:rPr>
          <w:rStyle w:val="CodeChar"/>
          <w:rFonts w:eastAsiaTheme="minorHAnsi"/>
          <w:iCs/>
        </w:rPr>
      </w:pPr>
      <w:r w:rsidRPr="00974BCA">
        <w:rPr>
          <w:rStyle w:val="CodeChar"/>
          <w:rFonts w:eastAsiaTheme="minorHAnsi"/>
          <w:iCs/>
        </w:rPr>
        <w:t>&lt;</w:t>
      </w:r>
      <w:r w:rsidRPr="0097383E">
        <w:rPr>
          <w:rStyle w:val="CodeChar"/>
          <w:rFonts w:eastAsiaTheme="minorHAnsi"/>
          <w:iCs/>
        </w:rPr>
        <w:t>Parameter name=“</w:t>
      </w:r>
      <w:r>
        <w:rPr>
          <w:rStyle w:val="CodeChar"/>
          <w:rFonts w:eastAsiaTheme="minorHAnsi"/>
          <w:iCs/>
        </w:rPr>
        <w:t>req_date_time</w:t>
      </w:r>
      <w:r w:rsidRPr="0097383E">
        <w:rPr>
          <w:rStyle w:val="CodeChar"/>
          <w:rFonts w:eastAsiaTheme="minorHAnsi"/>
          <w:iCs/>
        </w:rPr>
        <w:t>" value=“</w:t>
      </w:r>
      <w:r w:rsidRPr="00974BCA">
        <w:rPr>
          <w:rStyle w:val="CodeChar"/>
          <w:rFonts w:eastAsiaTheme="minorHAnsi"/>
          <w:iCs/>
        </w:rPr>
        <w:t>20191201160545</w:t>
      </w:r>
      <w:r w:rsidRPr="0097383E">
        <w:rPr>
          <w:rStyle w:val="CodeChar"/>
          <w:rFonts w:eastAsiaTheme="minorHAnsi"/>
          <w:iCs/>
        </w:rPr>
        <w:t>"/&gt;</w:t>
      </w:r>
    </w:p>
    <w:p w14:paraId="5C1A8DEC" w14:textId="025A7CD9" w:rsidR="00061F94" w:rsidRDefault="00061F94" w:rsidP="00061F94">
      <w:pPr>
        <w:pStyle w:val="BodyText"/>
        <w:ind w:left="1994" w:firstLine="136"/>
        <w:rPr>
          <w:rStyle w:val="CodeChar"/>
          <w:rFonts w:eastAsiaTheme="minorHAnsi"/>
          <w:iCs/>
        </w:rPr>
      </w:pPr>
      <w:r w:rsidRPr="00891ACF">
        <w:rPr>
          <w:rStyle w:val="CodeChar"/>
          <w:rFonts w:eastAsiaTheme="minorHAnsi"/>
          <w:iCs/>
        </w:rPr>
        <w:t>&lt;Parameter name=“plp_number" value=“</w:t>
      </w:r>
      <w:r w:rsidRPr="00891ACF">
        <w:rPr>
          <w:rFonts w:ascii="Courier New" w:hAnsi="Courier New" w:cs="Courier New"/>
          <w:sz w:val="18"/>
          <w:szCs w:val="18"/>
        </w:rPr>
        <w:t>02345456</w:t>
      </w:r>
      <w:r w:rsidRPr="00891ACF">
        <w:rPr>
          <w:rStyle w:val="CodeChar"/>
          <w:rFonts w:eastAsiaTheme="minorHAnsi"/>
          <w:iCs/>
        </w:rPr>
        <w:t>"/&gt;</w:t>
      </w:r>
    </w:p>
    <w:p w14:paraId="7A045F64" w14:textId="77777777" w:rsidR="004F5440" w:rsidRPr="0097383E" w:rsidRDefault="004F5440" w:rsidP="004F5440">
      <w:pPr>
        <w:pStyle w:val="BodyText"/>
        <w:ind w:left="2148"/>
        <w:rPr>
          <w:rStyle w:val="CodeChar"/>
          <w:rFonts w:eastAsiaTheme="minorHAnsi"/>
          <w:iCs/>
        </w:rPr>
      </w:pPr>
      <w:r w:rsidRPr="0097383E">
        <w:rPr>
          <w:rStyle w:val="CodeChar"/>
          <w:rFonts w:eastAsiaTheme="minorHAnsi"/>
          <w:iCs/>
        </w:rPr>
        <w:t>&lt;RFS&gt;</w:t>
      </w:r>
    </w:p>
    <w:p w14:paraId="14CC6FCC" w14:textId="77777777" w:rsidR="004F5440" w:rsidRPr="0097383E" w:rsidRDefault="004F5440" w:rsidP="004F5440">
      <w:pPr>
        <w:pStyle w:val="BodyText"/>
        <w:ind w:left="2493"/>
        <w:rPr>
          <w:rStyle w:val="CodeChar"/>
          <w:rFonts w:eastAsiaTheme="minorHAnsi"/>
          <w:iCs/>
        </w:rPr>
      </w:pPr>
      <w:r w:rsidRPr="0097383E">
        <w:rPr>
          <w:rStyle w:val="CodeChar"/>
          <w:rFonts w:eastAsiaTheme="minorHAnsi"/>
          <w:iCs/>
        </w:rPr>
        <w:t>&lt;Parameter name="“</w:t>
      </w:r>
      <w:r>
        <w:rPr>
          <w:rStyle w:val="CodeChar"/>
          <w:rFonts w:eastAsiaTheme="minorHAnsi"/>
          <w:iCs/>
        </w:rPr>
        <w:t>rfs</w:t>
      </w:r>
      <w:r w:rsidRPr="0097383E">
        <w:rPr>
          <w:rStyle w:val="CodeChar"/>
          <w:rFonts w:eastAsiaTheme="minorHAnsi"/>
          <w:iCs/>
        </w:rPr>
        <w:t xml:space="preserve"> value="MVOICE"/&gt;</w:t>
      </w:r>
    </w:p>
    <w:p w14:paraId="01E9B151" w14:textId="77777777" w:rsidR="004F5440" w:rsidRDefault="004F5440" w:rsidP="004F5440">
      <w:pPr>
        <w:pStyle w:val="BodyText"/>
        <w:ind w:left="2493"/>
        <w:rPr>
          <w:rStyle w:val="CodeChar"/>
          <w:rFonts w:eastAsiaTheme="minorHAnsi"/>
          <w:iCs/>
        </w:rPr>
      </w:pPr>
      <w:r w:rsidRPr="0097383E">
        <w:rPr>
          <w:rStyle w:val="CodeChar"/>
          <w:rFonts w:eastAsiaTheme="minorHAnsi"/>
          <w:iCs/>
        </w:rPr>
        <w:t>&lt;Parameter name=“</w:t>
      </w:r>
      <w:r>
        <w:rPr>
          <w:rStyle w:val="CodeChar"/>
          <w:rFonts w:eastAsiaTheme="minorHAnsi"/>
          <w:iCs/>
        </w:rPr>
        <w:t>action</w:t>
      </w:r>
      <w:r w:rsidRPr="0097383E">
        <w:rPr>
          <w:rStyle w:val="CodeChar"/>
          <w:rFonts w:eastAsiaTheme="minorHAnsi"/>
          <w:iCs/>
        </w:rPr>
        <w:t>" value=“</w:t>
      </w:r>
      <w:r>
        <w:rPr>
          <w:rStyle w:val="CodeChar"/>
          <w:rFonts w:eastAsiaTheme="minorHAnsi"/>
          <w:iCs/>
        </w:rPr>
        <w:t>ADD</w:t>
      </w:r>
      <w:r w:rsidRPr="0097383E">
        <w:rPr>
          <w:rStyle w:val="CodeChar"/>
          <w:rFonts w:eastAsiaTheme="minorHAnsi"/>
          <w:iCs/>
        </w:rPr>
        <w:t>"/&gt;</w:t>
      </w:r>
    </w:p>
    <w:p w14:paraId="38929892" w14:textId="77777777" w:rsidR="004F5440" w:rsidRPr="0097383E" w:rsidRDefault="004F5440" w:rsidP="004F5440">
      <w:pPr>
        <w:pStyle w:val="BodyText"/>
        <w:ind w:left="2148"/>
        <w:rPr>
          <w:rStyle w:val="CodeChar"/>
          <w:rFonts w:eastAsiaTheme="minorHAnsi"/>
          <w:iCs/>
        </w:rPr>
      </w:pPr>
      <w:r w:rsidRPr="0097383E">
        <w:rPr>
          <w:rStyle w:val="CodeChar"/>
          <w:rFonts w:eastAsiaTheme="minorHAnsi"/>
          <w:iCs/>
        </w:rPr>
        <w:t>&lt;/RFS&gt;</w:t>
      </w:r>
    </w:p>
    <w:p w14:paraId="6AF3E072" w14:textId="77777777" w:rsidR="004F5440" w:rsidRPr="0097383E" w:rsidRDefault="004F5440" w:rsidP="004F5440">
      <w:pPr>
        <w:pStyle w:val="BodyText"/>
        <w:ind w:firstLine="345"/>
        <w:rPr>
          <w:rStyle w:val="CodeChar"/>
          <w:rFonts w:eastAsiaTheme="minorHAnsi"/>
        </w:rPr>
      </w:pPr>
      <w:r w:rsidRPr="0097383E">
        <w:rPr>
          <w:rStyle w:val="CodeChar"/>
          <w:rFonts w:eastAsiaTheme="minorHAnsi"/>
        </w:rPr>
        <w:t>&lt;/RequestParameters&gt;</w:t>
      </w:r>
    </w:p>
    <w:p w14:paraId="28F6533A" w14:textId="77777777" w:rsidR="004F5440" w:rsidRPr="0097383E" w:rsidRDefault="004F5440" w:rsidP="004F5440">
      <w:pPr>
        <w:pStyle w:val="BodyText"/>
        <w:rPr>
          <w:rStyle w:val="CodeChar"/>
          <w:rFonts w:eastAsiaTheme="minorHAnsi"/>
        </w:rPr>
      </w:pPr>
      <w:r w:rsidRPr="0097383E">
        <w:rPr>
          <w:rStyle w:val="CodeChar"/>
          <w:rFonts w:eastAsiaTheme="minorHAnsi"/>
        </w:rPr>
        <w:t>&lt;/CreateRequest&gt;</w:t>
      </w:r>
    </w:p>
    <w:p w14:paraId="311D67C5" w14:textId="159D8C90" w:rsidR="00E458C1" w:rsidRDefault="00E458C1" w:rsidP="00E458C1">
      <w:pPr>
        <w:pStyle w:val="Heading4"/>
      </w:pPr>
      <w:bookmarkStart w:id="1119" w:name="_Toc89863674"/>
      <w:r>
        <w:t>Home Wifi</w:t>
      </w:r>
      <w:bookmarkEnd w:id="1119"/>
    </w:p>
    <w:p w14:paraId="48088510" w14:textId="05DB436D" w:rsidR="000F66A1" w:rsidRDefault="00E458C1" w:rsidP="000F66A1">
      <w:pPr>
        <w:spacing w:before="100" w:beforeAutospacing="1" w:after="100" w:afterAutospacing="1" w:line="240" w:lineRule="auto"/>
        <w:ind w:left="360" w:firstLine="360"/>
      </w:pPr>
      <w:r>
        <w:t>Amdocs BIL sends request to</w:t>
      </w:r>
      <w:r w:rsidRPr="00102BE0">
        <w:t xml:space="preserve"> </w:t>
      </w:r>
      <w:r>
        <w:t>activate, modify, suspend/resume and disconnect wireless subscriber. The provisioning flows are the same as Wireless flows.</w:t>
      </w:r>
      <w:r w:rsidRPr="00A11F3F">
        <w:t xml:space="preserve"> </w:t>
      </w:r>
      <w:r w:rsidR="000F66A1">
        <w:t>An additional attribute will be sent for Home wifi provisioning requests</w:t>
      </w:r>
    </w:p>
    <w:p w14:paraId="09E57FDF" w14:textId="53F38474" w:rsidR="000F66A1" w:rsidRPr="000F66A1" w:rsidRDefault="000F66A1" w:rsidP="000F66A1">
      <w:pPr>
        <w:ind w:left="1071" w:firstLine="357"/>
        <w:rPr>
          <w:rStyle w:val="CodeChar"/>
          <w:rFonts w:eastAsiaTheme="minorHAnsi"/>
          <w:b/>
          <w:bCs/>
          <w:iCs/>
        </w:rPr>
      </w:pPr>
      <w:r w:rsidRPr="000F66A1">
        <w:rPr>
          <w:rStyle w:val="CodeChar"/>
          <w:rFonts w:eastAsiaTheme="minorHAnsi"/>
          <w:b/>
          <w:bCs/>
          <w:iCs/>
        </w:rPr>
        <w:t>&lt;Parameter name=“is_home_wifi" value=“Y"/&gt;</w:t>
      </w:r>
    </w:p>
    <w:p w14:paraId="01E907FF" w14:textId="6FE538C4" w:rsidR="002C4313" w:rsidRDefault="002C4313" w:rsidP="000F66A1">
      <w:pPr>
        <w:ind w:left="720"/>
      </w:pPr>
      <w:r w:rsidRPr="002C4313">
        <w:rPr>
          <w:b/>
        </w:rPr>
        <w:t>Where</w:t>
      </w:r>
      <w:r>
        <w:t>:</w:t>
      </w:r>
      <w:r>
        <w:br/>
        <w:t>Y</w:t>
      </w:r>
      <w:r w:rsidR="000F66A1" w:rsidRPr="00B54D2B">
        <w:t>-Home Wifi</w:t>
      </w:r>
    </w:p>
    <w:p w14:paraId="5047F37F" w14:textId="77777777" w:rsidR="002C4313" w:rsidRDefault="000F66A1" w:rsidP="000F66A1">
      <w:pPr>
        <w:ind w:left="720"/>
      </w:pPr>
      <w:r w:rsidRPr="00B54D2B">
        <w:t xml:space="preserve">N-Regular Mobile </w:t>
      </w:r>
    </w:p>
    <w:p w14:paraId="48DAC37C" w14:textId="03CB0363" w:rsidR="002C4313" w:rsidRPr="0097383E" w:rsidRDefault="002C4313" w:rsidP="002C4313">
      <w:pPr>
        <w:ind w:left="720"/>
        <w:sectPr w:rsidR="002C4313" w:rsidRPr="0097383E" w:rsidSect="004A1321">
          <w:pgSz w:w="12240" w:h="15840"/>
          <w:pgMar w:top="1440" w:right="1440" w:bottom="1440" w:left="1440" w:header="1008" w:footer="494" w:gutter="0"/>
          <w:pgBorders w:offsetFrom="page">
            <w:bottom w:val="dashSmallGap" w:sz="4" w:space="24" w:color="FFFFFF"/>
          </w:pgBorders>
          <w:cols w:space="720"/>
          <w:titlePg/>
          <w:docGrid w:linePitch="272"/>
        </w:sectPr>
      </w:pPr>
      <w:r>
        <w:t>Note: p</w:t>
      </w:r>
      <w:r w:rsidR="000F66A1" w:rsidRPr="00B54D2B">
        <w:t>arameter not existing means Regular Mobile</w:t>
      </w:r>
      <w:r w:rsidR="000F66A1">
        <w:t>.</w:t>
      </w:r>
      <w:r>
        <w:t xml:space="preserve">  If set to Y,  a list of network elements from Regular Mobile will not be provisioned or skipped </w:t>
      </w:r>
      <w:r w:rsidR="001D182E">
        <w:t>for</w:t>
      </w:r>
      <w:r>
        <w:t xml:space="preserve"> provisioning.     </w:t>
      </w:r>
    </w:p>
    <w:p w14:paraId="41612A53" w14:textId="77777777" w:rsidR="00061F94" w:rsidRPr="00102BE0" w:rsidRDefault="00061F94" w:rsidP="00061F94">
      <w:pPr>
        <w:pStyle w:val="Heading5"/>
      </w:pPr>
      <w:r>
        <w:lastRenderedPageBreak/>
        <w:t>Example</w:t>
      </w:r>
    </w:p>
    <w:p w14:paraId="47A180FA" w14:textId="77777777" w:rsidR="00061F94" w:rsidRPr="0097383E" w:rsidRDefault="00061F94" w:rsidP="00061F94">
      <w:pPr>
        <w:pStyle w:val="BodyText"/>
        <w:rPr>
          <w:rStyle w:val="CodeChar"/>
          <w:rFonts w:eastAsiaTheme="minorHAnsi"/>
        </w:rPr>
      </w:pPr>
      <w:r w:rsidRPr="0097383E">
        <w:rPr>
          <w:rStyle w:val="CodeChar"/>
          <w:rFonts w:eastAsiaTheme="minorHAnsi"/>
        </w:rPr>
        <w:t xml:space="preserve">&lt;CreateRequest&gt;         </w:t>
      </w:r>
    </w:p>
    <w:p w14:paraId="19DDD3F5" w14:textId="77777777" w:rsidR="00061F94" w:rsidRPr="0097383E" w:rsidRDefault="00061F94" w:rsidP="00061F94">
      <w:pPr>
        <w:pStyle w:val="BodyText"/>
        <w:ind w:firstLine="345"/>
        <w:rPr>
          <w:rStyle w:val="CodeChar"/>
          <w:rFonts w:eastAsiaTheme="minorHAnsi"/>
        </w:rPr>
      </w:pPr>
      <w:r w:rsidRPr="0097383E">
        <w:rPr>
          <w:rStyle w:val="CodeChar"/>
          <w:rFonts w:eastAsiaTheme="minorHAnsi"/>
        </w:rPr>
        <w:t>&lt;RequestHeader&gt;</w:t>
      </w:r>
    </w:p>
    <w:p w14:paraId="6E192F60" w14:textId="77777777" w:rsidR="00061F94" w:rsidRPr="0097383E" w:rsidRDefault="00061F94" w:rsidP="00061F94">
      <w:pPr>
        <w:pStyle w:val="BodyText"/>
        <w:ind w:left="2499"/>
        <w:rPr>
          <w:rStyle w:val="CodeChar"/>
          <w:rFonts w:eastAsiaTheme="minorHAnsi"/>
        </w:rPr>
      </w:pPr>
      <w:r w:rsidRPr="0097383E">
        <w:rPr>
          <w:rStyle w:val="CodeChar"/>
          <w:rFonts w:eastAsiaTheme="minorHAnsi"/>
        </w:rPr>
        <w:t>&lt;NeType&gt;</w:t>
      </w:r>
      <w:r>
        <w:rPr>
          <w:rFonts w:ascii="Courier New" w:hAnsi="Courier New" w:cs="Courier New"/>
          <w:sz w:val="18"/>
          <w:szCs w:val="18"/>
        </w:rPr>
        <w:t>ORDER</w:t>
      </w:r>
      <w:r w:rsidRPr="0097383E">
        <w:rPr>
          <w:rStyle w:val="CodeChar"/>
          <w:rFonts w:eastAsiaTheme="minorHAnsi"/>
        </w:rPr>
        <w:t xml:space="preserve">&lt;/NeType&gt;   </w:t>
      </w:r>
    </w:p>
    <w:p w14:paraId="573B59C1" w14:textId="77777777" w:rsidR="00061F94" w:rsidRPr="0097383E" w:rsidRDefault="00061F94" w:rsidP="00061F94">
      <w:pPr>
        <w:pStyle w:val="BodyText"/>
        <w:ind w:left="1773" w:firstLine="357"/>
        <w:rPr>
          <w:rStyle w:val="CodeChar"/>
          <w:rFonts w:eastAsiaTheme="minorHAnsi"/>
        </w:rPr>
      </w:pPr>
      <w:r w:rsidRPr="0097383E">
        <w:rPr>
          <w:rStyle w:val="CodeChar"/>
          <w:rFonts w:eastAsiaTheme="minorHAnsi"/>
        </w:rPr>
        <w:t xml:space="preserve">   &lt;OrderNo&gt;T001&lt;/OrderNo&gt;</w:t>
      </w:r>
    </w:p>
    <w:p w14:paraId="1AEF1FE6" w14:textId="77777777" w:rsidR="00061F94" w:rsidRPr="0097383E" w:rsidRDefault="00061F94" w:rsidP="00061F94">
      <w:pPr>
        <w:pStyle w:val="BodyText"/>
        <w:ind w:left="2499"/>
        <w:rPr>
          <w:rStyle w:val="CodeChar"/>
          <w:rFonts w:eastAsiaTheme="minorHAnsi"/>
        </w:rPr>
      </w:pPr>
      <w:r w:rsidRPr="0097383E">
        <w:rPr>
          <w:rStyle w:val="CodeChar"/>
          <w:rFonts w:eastAsiaTheme="minorHAnsi"/>
        </w:rPr>
        <w:t>&lt;Priority&gt;</w:t>
      </w:r>
      <w:r>
        <w:rPr>
          <w:rStyle w:val="CodeChar"/>
          <w:rFonts w:eastAsiaTheme="minorHAnsi"/>
        </w:rPr>
        <w:t>2</w:t>
      </w:r>
      <w:r w:rsidRPr="0097383E">
        <w:rPr>
          <w:rStyle w:val="CodeChar"/>
          <w:rFonts w:eastAsiaTheme="minorHAnsi"/>
        </w:rPr>
        <w:t>&lt;/Priority&gt;</w:t>
      </w:r>
    </w:p>
    <w:p w14:paraId="62A78BC6" w14:textId="77777777" w:rsidR="00061F94" w:rsidRDefault="00061F94" w:rsidP="00061F94">
      <w:pPr>
        <w:pStyle w:val="BodyText"/>
        <w:ind w:left="2499"/>
        <w:rPr>
          <w:rStyle w:val="CodeChar"/>
          <w:rFonts w:eastAsiaTheme="minorHAnsi"/>
        </w:rPr>
      </w:pPr>
      <w:r w:rsidRPr="0097383E">
        <w:rPr>
          <w:rStyle w:val="CodeChar"/>
          <w:rFonts w:eastAsiaTheme="minorHAnsi"/>
        </w:rPr>
        <w:t>&lt;ReqUser&gt;</w:t>
      </w:r>
      <w:r w:rsidRPr="0007717E">
        <w:rPr>
          <w:rStyle w:val="CodeChar"/>
          <w:rFonts w:eastAsiaTheme="minorHAnsi"/>
        </w:rPr>
        <w:t>OPTIMA</w:t>
      </w:r>
      <w:r w:rsidRPr="0097383E">
        <w:rPr>
          <w:rStyle w:val="CodeChar"/>
          <w:rFonts w:eastAsiaTheme="minorHAnsi"/>
        </w:rPr>
        <w:t>&lt;/ReqUser&gt;</w:t>
      </w:r>
    </w:p>
    <w:p w14:paraId="50AA273C" w14:textId="77777777" w:rsidR="00061F94" w:rsidRPr="0097383E" w:rsidRDefault="00061F94" w:rsidP="00061F94">
      <w:pPr>
        <w:pStyle w:val="BodyText"/>
        <w:ind w:left="2160" w:firstLine="375"/>
        <w:rPr>
          <w:rStyle w:val="CodeChar"/>
          <w:rFonts w:eastAsiaTheme="minorHAnsi"/>
        </w:rPr>
      </w:pPr>
      <w:r w:rsidRPr="00A16C61">
        <w:rPr>
          <w:rStyle w:val="CodeChar"/>
          <w:rFonts w:eastAsiaTheme="minorHAnsi"/>
        </w:rPr>
        <w:t>&lt;ReplyTo&gt;http://localhost:44006/ilws-response-mock-impl/ResponseHandlerService?wsdl&lt;/ReplyTo</w:t>
      </w:r>
      <w:r w:rsidRPr="0097383E">
        <w:rPr>
          <w:rStyle w:val="CodeChar"/>
          <w:rFonts w:eastAsiaTheme="minorHAnsi"/>
        </w:rPr>
        <w:t xml:space="preserve"> &lt;/RequestHeader&gt;</w:t>
      </w:r>
    </w:p>
    <w:p w14:paraId="2AB00FC0" w14:textId="77777777" w:rsidR="00061F94" w:rsidRPr="0097383E" w:rsidRDefault="00061F94" w:rsidP="00061F94">
      <w:pPr>
        <w:pStyle w:val="BodyText"/>
        <w:ind w:left="1785"/>
        <w:rPr>
          <w:rStyle w:val="CodeChar"/>
          <w:rFonts w:eastAsiaTheme="minorHAnsi"/>
        </w:rPr>
      </w:pPr>
      <w:r w:rsidRPr="0097383E">
        <w:rPr>
          <w:rStyle w:val="CodeChar"/>
          <w:rFonts w:eastAsiaTheme="minorHAnsi"/>
        </w:rPr>
        <w:t>&lt;RequestParameters&gt;</w:t>
      </w:r>
    </w:p>
    <w:p w14:paraId="3F590241" w14:textId="77777777" w:rsidR="00061F94" w:rsidRPr="0097383E" w:rsidRDefault="00061F94" w:rsidP="00061F94">
      <w:pPr>
        <w:pStyle w:val="BodyText"/>
        <w:ind w:left="2130"/>
        <w:rPr>
          <w:rFonts w:ascii="Courier New" w:hAnsi="Courier New" w:cs="Courier New"/>
          <w:sz w:val="18"/>
          <w:szCs w:val="18"/>
        </w:rPr>
      </w:pPr>
      <w:r w:rsidRPr="0097383E">
        <w:rPr>
          <w:rStyle w:val="CodeChar"/>
          <w:rFonts w:eastAsiaTheme="minorHAnsi"/>
        </w:rPr>
        <w:tab/>
      </w:r>
      <w:r w:rsidRPr="0097383E">
        <w:rPr>
          <w:rFonts w:ascii="Courier New" w:hAnsi="Courier New" w:cs="Courier New"/>
          <w:sz w:val="18"/>
          <w:szCs w:val="18"/>
        </w:rPr>
        <w:t>&lt;Parameter name=“</w:t>
      </w:r>
      <w:r>
        <w:rPr>
          <w:rFonts w:ascii="Courier New" w:hAnsi="Courier New" w:cs="Courier New"/>
          <w:sz w:val="18"/>
          <w:szCs w:val="18"/>
        </w:rPr>
        <w:t>msisdn</w:t>
      </w:r>
      <w:r w:rsidRPr="0097383E">
        <w:rPr>
          <w:rFonts w:ascii="Courier New" w:hAnsi="Courier New" w:cs="Courier New"/>
          <w:sz w:val="18"/>
          <w:szCs w:val="18"/>
        </w:rPr>
        <w:t>" value=“</w:t>
      </w:r>
      <w:r>
        <w:rPr>
          <w:rFonts w:ascii="Courier New" w:hAnsi="Courier New" w:cs="Courier New"/>
          <w:sz w:val="18"/>
          <w:szCs w:val="18"/>
        </w:rPr>
        <w:t>02345456</w:t>
      </w:r>
      <w:r w:rsidRPr="0097383E">
        <w:rPr>
          <w:rFonts w:ascii="Courier New" w:hAnsi="Courier New" w:cs="Courier New"/>
          <w:sz w:val="18"/>
          <w:szCs w:val="18"/>
        </w:rPr>
        <w:t>"/&gt;</w:t>
      </w:r>
    </w:p>
    <w:p w14:paraId="54B858B8" w14:textId="77777777" w:rsidR="00061F94" w:rsidRPr="0097383E" w:rsidRDefault="00061F94" w:rsidP="00061F94">
      <w:pPr>
        <w:pStyle w:val="BodyText"/>
        <w:ind w:left="2130"/>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imsi</w:t>
      </w:r>
      <w:r w:rsidRPr="0097383E">
        <w:rPr>
          <w:rFonts w:ascii="Courier New" w:hAnsi="Courier New" w:cs="Courier New"/>
          <w:sz w:val="18"/>
          <w:szCs w:val="18"/>
        </w:rPr>
        <w:t>" value=“99999988453333"/&gt;</w:t>
      </w:r>
    </w:p>
    <w:p w14:paraId="3F307445" w14:textId="77777777" w:rsidR="00061F94" w:rsidRPr="0097383E" w:rsidRDefault="00061F94" w:rsidP="00061F94">
      <w:pPr>
        <w:pStyle w:val="BodyText"/>
        <w:ind w:left="2130"/>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account_number</w:t>
      </w:r>
      <w:r w:rsidRPr="0097383E">
        <w:rPr>
          <w:rFonts w:ascii="Courier New" w:hAnsi="Courier New" w:cs="Courier New"/>
          <w:sz w:val="18"/>
          <w:szCs w:val="18"/>
        </w:rPr>
        <w:t>" value=“897454"/&gt;</w:t>
      </w:r>
    </w:p>
    <w:p w14:paraId="40E94459" w14:textId="77777777" w:rsidR="00061F94" w:rsidRPr="0097383E" w:rsidRDefault="00061F94" w:rsidP="00061F94">
      <w:pPr>
        <w:pStyle w:val="BodyText"/>
        <w:ind w:left="2130"/>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account_type</w:t>
      </w:r>
      <w:r w:rsidRPr="0097383E">
        <w:rPr>
          <w:rFonts w:ascii="Courier New" w:hAnsi="Courier New" w:cs="Courier New"/>
          <w:sz w:val="18"/>
          <w:szCs w:val="18"/>
        </w:rPr>
        <w:t>" value=“</w:t>
      </w:r>
      <w:r>
        <w:rPr>
          <w:rFonts w:ascii="Courier New" w:hAnsi="Courier New" w:cs="Courier New"/>
          <w:sz w:val="18"/>
          <w:szCs w:val="18"/>
        </w:rPr>
        <w:t>p</w:t>
      </w:r>
      <w:r w:rsidRPr="0097383E">
        <w:rPr>
          <w:rFonts w:ascii="Courier New" w:hAnsi="Courier New" w:cs="Courier New"/>
          <w:sz w:val="18"/>
          <w:szCs w:val="18"/>
        </w:rPr>
        <w:t>ostpaid"/&gt;</w:t>
      </w:r>
    </w:p>
    <w:p w14:paraId="4FEFD689" w14:textId="77777777" w:rsidR="00061F94" w:rsidRDefault="00061F94" w:rsidP="00061F94">
      <w:pPr>
        <w:pStyle w:val="BodyText"/>
        <w:ind w:left="2130"/>
        <w:rPr>
          <w:rFonts w:ascii="Courier New" w:hAnsi="Courier New" w:cs="Courier New"/>
          <w:sz w:val="18"/>
          <w:szCs w:val="18"/>
        </w:rPr>
      </w:pPr>
      <w:r w:rsidRPr="0097383E">
        <w:rPr>
          <w:rFonts w:ascii="Courier New" w:hAnsi="Courier New" w:cs="Courier New"/>
          <w:sz w:val="18"/>
          <w:szCs w:val="18"/>
        </w:rPr>
        <w:t>&lt;Parameter name=“</w:t>
      </w:r>
      <w:r>
        <w:rPr>
          <w:rFonts w:ascii="Courier New" w:hAnsi="Courier New" w:cs="Courier New"/>
          <w:sz w:val="18"/>
          <w:szCs w:val="18"/>
        </w:rPr>
        <w:t>bill_cycle</w:t>
      </w:r>
      <w:r w:rsidRPr="0097383E">
        <w:rPr>
          <w:rFonts w:ascii="Courier New" w:hAnsi="Courier New" w:cs="Courier New"/>
          <w:sz w:val="18"/>
          <w:szCs w:val="18"/>
        </w:rPr>
        <w:t>" value=“</w:t>
      </w:r>
      <w:r>
        <w:rPr>
          <w:rFonts w:ascii="Courier New" w:hAnsi="Courier New" w:cs="Courier New"/>
          <w:sz w:val="18"/>
          <w:szCs w:val="18"/>
        </w:rPr>
        <w:t>01</w:t>
      </w:r>
      <w:r w:rsidRPr="0097383E">
        <w:rPr>
          <w:rFonts w:ascii="Courier New" w:hAnsi="Courier New" w:cs="Courier New"/>
          <w:sz w:val="18"/>
          <w:szCs w:val="18"/>
        </w:rPr>
        <w:t>"/&gt;</w:t>
      </w:r>
    </w:p>
    <w:p w14:paraId="3F061532" w14:textId="041E41AB" w:rsidR="00061F94" w:rsidRDefault="00061F94" w:rsidP="00061F94">
      <w:pPr>
        <w:pStyle w:val="BodyText"/>
        <w:ind w:left="2130"/>
        <w:rPr>
          <w:rStyle w:val="CodeChar"/>
          <w:rFonts w:eastAsiaTheme="minorHAnsi"/>
          <w:iCs/>
        </w:rPr>
      </w:pPr>
      <w:r w:rsidRPr="00974BCA">
        <w:rPr>
          <w:rStyle w:val="CodeChar"/>
          <w:rFonts w:eastAsiaTheme="minorHAnsi"/>
          <w:iCs/>
        </w:rPr>
        <w:t>&lt;</w:t>
      </w:r>
      <w:r w:rsidRPr="0097383E">
        <w:rPr>
          <w:rStyle w:val="CodeChar"/>
          <w:rFonts w:eastAsiaTheme="minorHAnsi"/>
          <w:iCs/>
        </w:rPr>
        <w:t>Parameter name=“</w:t>
      </w:r>
      <w:r>
        <w:rPr>
          <w:rStyle w:val="CodeChar"/>
          <w:rFonts w:eastAsiaTheme="minorHAnsi"/>
          <w:iCs/>
        </w:rPr>
        <w:t>req_date_time</w:t>
      </w:r>
      <w:r w:rsidRPr="0097383E">
        <w:rPr>
          <w:rStyle w:val="CodeChar"/>
          <w:rFonts w:eastAsiaTheme="minorHAnsi"/>
          <w:iCs/>
        </w:rPr>
        <w:t>" value=“</w:t>
      </w:r>
      <w:r w:rsidRPr="00974BCA">
        <w:rPr>
          <w:rStyle w:val="CodeChar"/>
          <w:rFonts w:eastAsiaTheme="minorHAnsi"/>
          <w:iCs/>
        </w:rPr>
        <w:t>20191201160545</w:t>
      </w:r>
      <w:r w:rsidRPr="0097383E">
        <w:rPr>
          <w:rStyle w:val="CodeChar"/>
          <w:rFonts w:eastAsiaTheme="minorHAnsi"/>
          <w:iCs/>
        </w:rPr>
        <w:t>"/&gt;</w:t>
      </w:r>
    </w:p>
    <w:p w14:paraId="77A3B67A" w14:textId="385A2F49" w:rsidR="00061F94" w:rsidRDefault="00061F94" w:rsidP="00061F94">
      <w:pPr>
        <w:pStyle w:val="BodyText"/>
        <w:ind w:left="1994" w:firstLine="136"/>
        <w:rPr>
          <w:rStyle w:val="CodeChar"/>
          <w:rFonts w:eastAsiaTheme="minorHAnsi"/>
          <w:iCs/>
        </w:rPr>
      </w:pPr>
      <w:r w:rsidRPr="00891ACF">
        <w:rPr>
          <w:rStyle w:val="CodeChar"/>
          <w:rFonts w:eastAsiaTheme="minorHAnsi"/>
          <w:iCs/>
        </w:rPr>
        <w:t>&lt;Parameter name=“</w:t>
      </w:r>
      <w:r w:rsidR="00274E96" w:rsidRPr="00891ACF">
        <w:rPr>
          <w:rStyle w:val="CodeChar"/>
          <w:rFonts w:eastAsiaTheme="minorHAnsi"/>
          <w:iCs/>
        </w:rPr>
        <w:t>is_home_wifi</w:t>
      </w:r>
      <w:r w:rsidRPr="00891ACF">
        <w:rPr>
          <w:rStyle w:val="CodeChar"/>
          <w:rFonts w:eastAsiaTheme="minorHAnsi"/>
          <w:iCs/>
        </w:rPr>
        <w:t>" value=“</w:t>
      </w:r>
      <w:r w:rsidR="00EA6E6B" w:rsidRPr="00891ACF">
        <w:rPr>
          <w:rFonts w:ascii="Courier New" w:hAnsi="Courier New" w:cs="Courier New"/>
          <w:sz w:val="18"/>
          <w:szCs w:val="18"/>
        </w:rPr>
        <w:t>Y</w:t>
      </w:r>
      <w:r w:rsidRPr="00891ACF">
        <w:rPr>
          <w:rStyle w:val="CodeChar"/>
          <w:rFonts w:eastAsiaTheme="minorHAnsi"/>
          <w:iCs/>
        </w:rPr>
        <w:t>"/&gt;</w:t>
      </w:r>
    </w:p>
    <w:p w14:paraId="6767E751" w14:textId="77777777" w:rsidR="00061F94" w:rsidRPr="0097383E" w:rsidRDefault="00061F94" w:rsidP="00061F94">
      <w:pPr>
        <w:pStyle w:val="BodyText"/>
        <w:ind w:left="2148"/>
        <w:rPr>
          <w:rStyle w:val="CodeChar"/>
          <w:rFonts w:eastAsiaTheme="minorHAnsi"/>
          <w:iCs/>
        </w:rPr>
      </w:pPr>
      <w:r w:rsidRPr="0097383E">
        <w:rPr>
          <w:rStyle w:val="CodeChar"/>
          <w:rFonts w:eastAsiaTheme="minorHAnsi"/>
          <w:iCs/>
        </w:rPr>
        <w:t>&lt;RFS&gt;</w:t>
      </w:r>
    </w:p>
    <w:p w14:paraId="18220B8F" w14:textId="77777777" w:rsidR="00061F94" w:rsidRPr="0097383E" w:rsidRDefault="00061F94" w:rsidP="00061F94">
      <w:pPr>
        <w:pStyle w:val="BodyText"/>
        <w:ind w:left="2493"/>
        <w:rPr>
          <w:rStyle w:val="CodeChar"/>
          <w:rFonts w:eastAsiaTheme="minorHAnsi"/>
          <w:iCs/>
        </w:rPr>
      </w:pPr>
      <w:r w:rsidRPr="0097383E">
        <w:rPr>
          <w:rStyle w:val="CodeChar"/>
          <w:rFonts w:eastAsiaTheme="minorHAnsi"/>
          <w:iCs/>
        </w:rPr>
        <w:t>&lt;Parameter name="“</w:t>
      </w:r>
      <w:r>
        <w:rPr>
          <w:rStyle w:val="CodeChar"/>
          <w:rFonts w:eastAsiaTheme="minorHAnsi"/>
          <w:iCs/>
        </w:rPr>
        <w:t>rfs</w:t>
      </w:r>
      <w:r w:rsidRPr="0097383E">
        <w:rPr>
          <w:rStyle w:val="CodeChar"/>
          <w:rFonts w:eastAsiaTheme="minorHAnsi"/>
          <w:iCs/>
        </w:rPr>
        <w:t xml:space="preserve"> value="MVOICE"/&gt;</w:t>
      </w:r>
    </w:p>
    <w:p w14:paraId="6D222D76" w14:textId="77777777" w:rsidR="00061F94" w:rsidRDefault="00061F94" w:rsidP="00061F94">
      <w:pPr>
        <w:pStyle w:val="BodyText"/>
        <w:ind w:left="2493"/>
        <w:rPr>
          <w:rStyle w:val="CodeChar"/>
          <w:rFonts w:eastAsiaTheme="minorHAnsi"/>
          <w:iCs/>
        </w:rPr>
      </w:pPr>
      <w:r w:rsidRPr="0097383E">
        <w:rPr>
          <w:rStyle w:val="CodeChar"/>
          <w:rFonts w:eastAsiaTheme="minorHAnsi"/>
          <w:iCs/>
        </w:rPr>
        <w:t>&lt;Parameter name=“</w:t>
      </w:r>
      <w:r>
        <w:rPr>
          <w:rStyle w:val="CodeChar"/>
          <w:rFonts w:eastAsiaTheme="minorHAnsi"/>
          <w:iCs/>
        </w:rPr>
        <w:t>action</w:t>
      </w:r>
      <w:r w:rsidRPr="0097383E">
        <w:rPr>
          <w:rStyle w:val="CodeChar"/>
          <w:rFonts w:eastAsiaTheme="minorHAnsi"/>
          <w:iCs/>
        </w:rPr>
        <w:t>" value=“</w:t>
      </w:r>
      <w:r>
        <w:rPr>
          <w:rStyle w:val="CodeChar"/>
          <w:rFonts w:eastAsiaTheme="minorHAnsi"/>
          <w:iCs/>
        </w:rPr>
        <w:t>ADD</w:t>
      </w:r>
      <w:r w:rsidRPr="0097383E">
        <w:rPr>
          <w:rStyle w:val="CodeChar"/>
          <w:rFonts w:eastAsiaTheme="minorHAnsi"/>
          <w:iCs/>
        </w:rPr>
        <w:t>"/&gt;</w:t>
      </w:r>
    </w:p>
    <w:p w14:paraId="7DBF746E" w14:textId="77777777" w:rsidR="00061F94" w:rsidRPr="0097383E" w:rsidRDefault="00061F94" w:rsidP="00061F94">
      <w:pPr>
        <w:pStyle w:val="BodyText"/>
        <w:ind w:left="2148"/>
        <w:rPr>
          <w:rStyle w:val="CodeChar"/>
          <w:rFonts w:eastAsiaTheme="minorHAnsi"/>
          <w:iCs/>
        </w:rPr>
      </w:pPr>
      <w:r w:rsidRPr="0097383E">
        <w:rPr>
          <w:rStyle w:val="CodeChar"/>
          <w:rFonts w:eastAsiaTheme="minorHAnsi"/>
          <w:iCs/>
        </w:rPr>
        <w:t>&lt;/RFS&gt;</w:t>
      </w:r>
    </w:p>
    <w:p w14:paraId="34E28903" w14:textId="77777777" w:rsidR="00061F94" w:rsidRPr="0097383E" w:rsidRDefault="00061F94" w:rsidP="00061F94">
      <w:pPr>
        <w:pStyle w:val="BodyText"/>
        <w:ind w:firstLine="345"/>
        <w:rPr>
          <w:rStyle w:val="CodeChar"/>
          <w:rFonts w:eastAsiaTheme="minorHAnsi"/>
        </w:rPr>
      </w:pPr>
      <w:r w:rsidRPr="0097383E">
        <w:rPr>
          <w:rStyle w:val="CodeChar"/>
          <w:rFonts w:eastAsiaTheme="minorHAnsi"/>
        </w:rPr>
        <w:t>&lt;/RequestParameters&gt;</w:t>
      </w:r>
    </w:p>
    <w:p w14:paraId="71AF050A" w14:textId="77777777" w:rsidR="00061F94" w:rsidRPr="0097383E" w:rsidRDefault="00061F94" w:rsidP="00061F94">
      <w:pPr>
        <w:pStyle w:val="BodyText"/>
        <w:rPr>
          <w:rStyle w:val="CodeChar"/>
          <w:rFonts w:eastAsiaTheme="minorHAnsi"/>
        </w:rPr>
      </w:pPr>
      <w:r w:rsidRPr="0097383E">
        <w:rPr>
          <w:rStyle w:val="CodeChar"/>
          <w:rFonts w:eastAsiaTheme="minorHAnsi"/>
        </w:rPr>
        <w:t>&lt;/CreateRequest&gt;</w:t>
      </w:r>
    </w:p>
    <w:p w14:paraId="6BC3F56B" w14:textId="77777777" w:rsidR="004F5440" w:rsidRDefault="004F5440" w:rsidP="004F5440">
      <w:pPr>
        <w:spacing w:before="100" w:beforeAutospacing="1" w:after="100" w:afterAutospacing="1"/>
      </w:pPr>
    </w:p>
    <w:p w14:paraId="3B324A28" w14:textId="63202711" w:rsidR="0033625F" w:rsidRDefault="0033625F">
      <w:pPr>
        <w:pStyle w:val="Heading3"/>
      </w:pPr>
      <w:bookmarkStart w:id="1120" w:name="_Toc89863675"/>
      <w:r>
        <w:t>Intra MNP</w:t>
      </w:r>
      <w:bookmarkEnd w:id="1120"/>
    </w:p>
    <w:p w14:paraId="29A5D688" w14:textId="5D7E6E05" w:rsidR="0033625F" w:rsidRDefault="0033625F" w:rsidP="0033625F">
      <w:pPr>
        <w:pStyle w:val="Heading4"/>
      </w:pPr>
      <w:bookmarkStart w:id="1121" w:name="_Toc89863676"/>
      <w:r>
        <w:t>Postpaid to Prepaid</w:t>
      </w:r>
      <w:bookmarkEnd w:id="1121"/>
    </w:p>
    <w:p w14:paraId="3B9FF894" w14:textId="77777777" w:rsidR="0033625F" w:rsidRDefault="0033625F" w:rsidP="0033625F">
      <w:pPr>
        <w:ind w:firstLine="720"/>
      </w:pPr>
    </w:p>
    <w:p w14:paraId="5D71D0F5" w14:textId="4C96CA7A" w:rsidR="0033625F" w:rsidRDefault="0033625F">
      <w:pPr>
        <w:ind w:firstLine="720"/>
      </w:pPr>
      <w:r>
        <w:t>Amdocs BIL sends request to</w:t>
      </w:r>
      <w:r w:rsidRPr="00102BE0">
        <w:t xml:space="preserve"> </w:t>
      </w:r>
      <w:r>
        <w:t>de</w:t>
      </w:r>
      <w:r w:rsidRPr="00102BE0">
        <w:t xml:space="preserve">activate </w:t>
      </w:r>
      <w:r>
        <w:t>the postpaid</w:t>
      </w:r>
      <w:r w:rsidRPr="00102BE0">
        <w:t xml:space="preserve"> service on the network elements</w:t>
      </w:r>
      <w:r>
        <w:t xml:space="preserve"> and another request to activate the prepaid service</w:t>
      </w:r>
      <w:r w:rsidRPr="00102BE0">
        <w:t>.</w:t>
      </w:r>
    </w:p>
    <w:p w14:paraId="7641D54F" w14:textId="77777777" w:rsidR="0033625F" w:rsidRPr="00205296" w:rsidRDefault="0033625F" w:rsidP="00205296"/>
    <w:p w14:paraId="516739A2" w14:textId="76A7CD49" w:rsidR="00716630" w:rsidRDefault="00716630" w:rsidP="00716630">
      <w:pPr>
        <w:pStyle w:val="Heading5"/>
      </w:pPr>
      <w:r>
        <w:t>Example (Postpaid Deactivation)</w:t>
      </w:r>
    </w:p>
    <w:p w14:paraId="724B65EC" w14:textId="77777777" w:rsidR="00716630" w:rsidRDefault="00716630" w:rsidP="00716630">
      <w:pPr>
        <w:pStyle w:val="BodyText"/>
        <w:rPr>
          <w:rStyle w:val="CodeChar"/>
          <w:rFonts w:eastAsiaTheme="minorHAnsi"/>
        </w:rPr>
      </w:pPr>
      <w:r>
        <w:rPr>
          <w:rStyle w:val="CodeChar"/>
          <w:rFonts w:eastAsiaTheme="minorHAnsi"/>
        </w:rPr>
        <w:t xml:space="preserve">&lt;DeleteRequest&gt;         </w:t>
      </w:r>
    </w:p>
    <w:p w14:paraId="51920FD6" w14:textId="77777777" w:rsidR="00716630" w:rsidRDefault="00716630" w:rsidP="00716630">
      <w:pPr>
        <w:pStyle w:val="BodyText"/>
        <w:ind w:left="1785"/>
        <w:rPr>
          <w:rStyle w:val="CodeChar"/>
          <w:rFonts w:eastAsiaTheme="minorHAnsi"/>
        </w:rPr>
      </w:pPr>
      <w:r>
        <w:rPr>
          <w:rStyle w:val="CodeChar"/>
          <w:rFonts w:eastAsiaTheme="minorHAnsi"/>
        </w:rPr>
        <w:t>&lt;RequestHeader&gt;</w:t>
      </w:r>
    </w:p>
    <w:p w14:paraId="6B765D61" w14:textId="77777777" w:rsidR="00716630" w:rsidRDefault="00716630" w:rsidP="00716630">
      <w:pPr>
        <w:pStyle w:val="BodyText"/>
        <w:ind w:left="1785" w:firstLine="357"/>
        <w:rPr>
          <w:rStyle w:val="CodeChar"/>
          <w:rFonts w:eastAsiaTheme="minorHAnsi"/>
        </w:rPr>
      </w:pPr>
      <w:r>
        <w:rPr>
          <w:rStyle w:val="CodeChar"/>
          <w:rFonts w:eastAsiaTheme="minorHAnsi"/>
        </w:rPr>
        <w:lastRenderedPageBreak/>
        <w:t xml:space="preserve">&lt;NeType&gt;ORDER&lt;/NeType&gt;    </w:t>
      </w:r>
    </w:p>
    <w:p w14:paraId="36E94DDF" w14:textId="77777777" w:rsidR="00716630" w:rsidRDefault="00716630" w:rsidP="00716630">
      <w:pPr>
        <w:pStyle w:val="BodyText"/>
        <w:ind w:left="1785"/>
        <w:rPr>
          <w:rStyle w:val="CodeChar"/>
          <w:rFonts w:eastAsiaTheme="minorHAnsi"/>
        </w:rPr>
      </w:pPr>
      <w:r>
        <w:rPr>
          <w:rStyle w:val="CodeChar"/>
          <w:rFonts w:eastAsiaTheme="minorHAnsi"/>
        </w:rPr>
        <w:t xml:space="preserve">   &lt;OrderNo&gt;T001&lt;/OrderNo&gt;</w:t>
      </w:r>
    </w:p>
    <w:p w14:paraId="2F5D32C3" w14:textId="77777777" w:rsidR="00716630" w:rsidRDefault="00716630" w:rsidP="00716630">
      <w:pPr>
        <w:pStyle w:val="BodyText"/>
        <w:ind w:left="1785" w:firstLine="357"/>
        <w:rPr>
          <w:rStyle w:val="CodeChar"/>
          <w:rFonts w:eastAsiaTheme="minorHAnsi"/>
        </w:rPr>
      </w:pPr>
      <w:r>
        <w:rPr>
          <w:rStyle w:val="CodeChar"/>
          <w:rFonts w:eastAsiaTheme="minorHAnsi"/>
        </w:rPr>
        <w:t>&lt;Priority&gt;7&lt;/Priority&gt;</w:t>
      </w:r>
    </w:p>
    <w:p w14:paraId="25713902" w14:textId="77777777" w:rsidR="00716630" w:rsidRDefault="00716630" w:rsidP="00716630">
      <w:pPr>
        <w:pStyle w:val="BodyText"/>
        <w:ind w:left="1785" w:firstLine="357"/>
        <w:rPr>
          <w:rStyle w:val="CodeChar"/>
          <w:rFonts w:eastAsiaTheme="minorHAnsi"/>
        </w:rPr>
      </w:pPr>
      <w:r>
        <w:rPr>
          <w:rStyle w:val="CodeChar"/>
          <w:rFonts w:eastAsiaTheme="minorHAnsi"/>
        </w:rPr>
        <w:t>&lt;ReqUser&gt;OPTIMA&lt;/ReqUser&gt;</w:t>
      </w:r>
    </w:p>
    <w:p w14:paraId="03A4D739" w14:textId="77777777" w:rsidR="00716630" w:rsidRDefault="00716630" w:rsidP="00716630">
      <w:pPr>
        <w:pStyle w:val="BodyText"/>
        <w:ind w:left="1785" w:firstLine="357"/>
        <w:rPr>
          <w:rStyle w:val="CodeChar"/>
          <w:rFonts w:eastAsiaTheme="minorHAnsi"/>
        </w:rPr>
      </w:pPr>
      <w:r>
        <w:rPr>
          <w:rStyle w:val="CodeChar"/>
          <w:rFonts w:eastAsiaTheme="minorHAnsi"/>
        </w:rPr>
        <w:t>&lt;ReplyTo&gt;http://optesbdev2:8085/v1/AccountCustomManagement/handleResponse&lt;/ReplyTo&gt;</w:t>
      </w:r>
    </w:p>
    <w:p w14:paraId="65E162D9" w14:textId="77777777" w:rsidR="00716630" w:rsidRDefault="00716630" w:rsidP="00716630">
      <w:pPr>
        <w:pStyle w:val="BodyText"/>
        <w:ind w:left="1785"/>
        <w:rPr>
          <w:rStyle w:val="CodeChar"/>
          <w:rFonts w:eastAsiaTheme="minorHAnsi"/>
        </w:rPr>
      </w:pPr>
      <w:r>
        <w:rPr>
          <w:rStyle w:val="CodeChar"/>
          <w:rFonts w:eastAsiaTheme="minorHAnsi"/>
        </w:rPr>
        <w:t>&lt;/RequestHeader&gt;</w:t>
      </w:r>
    </w:p>
    <w:p w14:paraId="129A0111" w14:textId="77777777" w:rsidR="00716630" w:rsidRDefault="00716630" w:rsidP="00716630">
      <w:pPr>
        <w:pStyle w:val="BodyText"/>
        <w:ind w:left="1785"/>
        <w:rPr>
          <w:rStyle w:val="CodeChar"/>
          <w:rFonts w:eastAsiaTheme="minorHAnsi"/>
        </w:rPr>
      </w:pPr>
      <w:r>
        <w:rPr>
          <w:rStyle w:val="CodeChar"/>
          <w:rFonts w:eastAsiaTheme="minorHAnsi"/>
        </w:rPr>
        <w:t>&lt;RequestParameters&gt;</w:t>
      </w:r>
    </w:p>
    <w:p w14:paraId="3927A1AC" w14:textId="77777777" w:rsidR="00716630" w:rsidRDefault="00716630" w:rsidP="00716630">
      <w:pPr>
        <w:pStyle w:val="BodyText"/>
        <w:ind w:left="1785" w:firstLine="357"/>
      </w:pPr>
      <w:r>
        <w:rPr>
          <w:rFonts w:ascii="Courier New" w:hAnsi="Courier New" w:cs="Courier New"/>
          <w:sz w:val="18"/>
          <w:szCs w:val="18"/>
        </w:rPr>
        <w:t>&lt;Parameter name=“msisdn" value=“9988453333"/&gt;</w:t>
      </w:r>
    </w:p>
    <w:p w14:paraId="40721BAD"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t>&lt;Parameter name=“imsi" value=“99999988453333"/&gt;</w:t>
      </w:r>
    </w:p>
    <w:p w14:paraId="749C8DAB"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t>&lt;Parameter name=“account_number" value=“897454"/&gt;</w:t>
      </w:r>
    </w:p>
    <w:p w14:paraId="34F3C073" w14:textId="77777777" w:rsidR="00716630" w:rsidRDefault="00716630" w:rsidP="00716630">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name=“account_type" value=“postpaid"/&gt; -- Existing parameter, value need to be changed based on service type</w:t>
      </w:r>
    </w:p>
    <w:p w14:paraId="062AC1D7" w14:textId="77777777" w:rsidR="00716630" w:rsidRDefault="00716630" w:rsidP="00716630">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name=“brand" value=“SMART"/&gt;  -- proposed parameter to have brand info – SMART/SUN</w:t>
      </w:r>
    </w:p>
    <w:p w14:paraId="315B0237" w14:textId="77777777" w:rsidR="00716630" w:rsidRDefault="00716630" w:rsidP="00716630">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name=“sub_brand" value=“SMART Bro"/&gt;</w:t>
      </w:r>
      <w:r>
        <w:rPr>
          <w:rFonts w:ascii="Courier New" w:hAnsi="Courier New" w:cs="Courier New"/>
          <w:sz w:val="18"/>
          <w:szCs w:val="18"/>
        </w:rPr>
        <w:t xml:space="preserve"> </w:t>
      </w:r>
      <w:r>
        <w:rPr>
          <w:rFonts w:ascii="Courier New" w:hAnsi="Courier New" w:cs="Courier New"/>
          <w:sz w:val="18"/>
          <w:szCs w:val="18"/>
          <w:highlight w:val="yellow"/>
        </w:rPr>
        <w:t>-- proposed parameter to have sub-brand info like – SMART Bro Prepaid, SMART Bro Postpaid</w:t>
      </w:r>
    </w:p>
    <w:p w14:paraId="0B70B8CC" w14:textId="77777777" w:rsidR="00716630" w:rsidRDefault="00716630" w:rsidP="00716630">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name=”mnp_type” value=”INTRA/INTER”/&gt; -- Proposed parameter for identifying between MNP (INTRA/INTER) and normal flow</w:t>
      </w:r>
    </w:p>
    <w:p w14:paraId="7E6E2227" w14:textId="77777777" w:rsidR="00716630" w:rsidRDefault="00716630" w:rsidP="00716630">
      <w:pPr>
        <w:pStyle w:val="BodyText"/>
        <w:tabs>
          <w:tab w:val="left" w:pos="8400"/>
        </w:tabs>
        <w:ind w:left="2142"/>
        <w:rPr>
          <w:rFonts w:ascii="Courier New" w:hAnsi="Courier New" w:cs="Courier New"/>
          <w:sz w:val="18"/>
          <w:szCs w:val="18"/>
        </w:rPr>
      </w:pPr>
      <w:r>
        <w:rPr>
          <w:rFonts w:ascii="Courier New" w:hAnsi="Courier New" w:cs="Courier New"/>
          <w:sz w:val="18"/>
          <w:szCs w:val="18"/>
        </w:rPr>
        <w:t>&lt;Parameter name=“</w:t>
      </w:r>
      <w:r>
        <w:rPr>
          <w:color w:val="003300"/>
        </w:rPr>
        <w:t>is_new_account</w:t>
      </w:r>
      <w:r>
        <w:rPr>
          <w:rFonts w:ascii="Courier New" w:hAnsi="Courier New" w:cs="Courier New"/>
          <w:sz w:val="18"/>
          <w:szCs w:val="18"/>
        </w:rPr>
        <w:t>" value=“N"/&gt;</w:t>
      </w:r>
      <w:r>
        <w:rPr>
          <w:rFonts w:ascii="Courier New" w:hAnsi="Courier New" w:cs="Courier New"/>
          <w:sz w:val="18"/>
          <w:szCs w:val="18"/>
        </w:rPr>
        <w:tab/>
      </w:r>
    </w:p>
    <w:p w14:paraId="62212D46"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t>&lt;Parameter name=“bill_cycle" value=“01"/&gt;</w:t>
      </w:r>
    </w:p>
    <w:p w14:paraId="2DD2C10E" w14:textId="77777777" w:rsidR="00716630" w:rsidRDefault="00716630" w:rsidP="00716630">
      <w:pPr>
        <w:pStyle w:val="BodyText"/>
        <w:ind w:left="2142"/>
        <w:rPr>
          <w:rFonts w:ascii="Courier New" w:hAnsi="Courier New" w:cs="Courier New"/>
          <w:sz w:val="18"/>
          <w:szCs w:val="18"/>
        </w:rPr>
      </w:pPr>
      <w:r>
        <w:rPr>
          <w:rStyle w:val="CodeChar"/>
          <w:rFonts w:eastAsiaTheme="minorHAnsi"/>
          <w:iCs/>
        </w:rPr>
        <w:t>&lt;Parameter name=“req_date_time" value=“20191201160545"/&gt;</w:t>
      </w:r>
    </w:p>
    <w:p w14:paraId="0944FBC6" w14:textId="77777777" w:rsidR="00716630" w:rsidRDefault="00716630" w:rsidP="00716630">
      <w:pPr>
        <w:pStyle w:val="BodyText"/>
        <w:ind w:left="2142"/>
        <w:rPr>
          <w:rFonts w:ascii="Century Gothic" w:hAnsi="Century Gothic" w:cs="Times New Roman"/>
          <w:sz w:val="20"/>
        </w:rPr>
      </w:pPr>
      <w:r>
        <w:rPr>
          <w:rFonts w:ascii="Courier New" w:hAnsi="Courier New" w:cs="Courier New"/>
          <w:sz w:val="18"/>
          <w:szCs w:val="18"/>
        </w:rPr>
        <w:t>&lt;RFS&gt;</w:t>
      </w:r>
    </w:p>
    <w:p w14:paraId="367B8B8F" w14:textId="77777777" w:rsidR="00716630" w:rsidRDefault="00716630" w:rsidP="00716630">
      <w:pPr>
        <w:pStyle w:val="BodyText"/>
        <w:ind w:left="2499"/>
        <w:rPr>
          <w:rFonts w:ascii="Courier New" w:hAnsi="Courier New" w:cs="Courier New"/>
          <w:sz w:val="18"/>
          <w:szCs w:val="18"/>
        </w:rPr>
      </w:pPr>
      <w:r>
        <w:rPr>
          <w:rFonts w:ascii="Courier New" w:hAnsi="Courier New" w:cs="Courier New"/>
          <w:sz w:val="18"/>
          <w:szCs w:val="18"/>
        </w:rPr>
        <w:t>&lt;Parameter name=“rfs” value=“MVOICE"/&gt;</w:t>
      </w:r>
    </w:p>
    <w:p w14:paraId="3CA5C25E" w14:textId="77777777" w:rsidR="00716630" w:rsidRDefault="00716630" w:rsidP="00716630">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3E1E6CAF"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t>&lt;/RFS&gt;</w:t>
      </w:r>
    </w:p>
    <w:p w14:paraId="303C5BED"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t>&lt;RFS&gt;</w:t>
      </w:r>
    </w:p>
    <w:p w14:paraId="169F7196" w14:textId="77777777" w:rsidR="00716630" w:rsidRDefault="00716630" w:rsidP="00716630">
      <w:pPr>
        <w:pStyle w:val="BodyText"/>
        <w:ind w:left="2499"/>
        <w:rPr>
          <w:rFonts w:ascii="Courier New" w:hAnsi="Courier New" w:cs="Courier New"/>
          <w:sz w:val="18"/>
          <w:szCs w:val="18"/>
        </w:rPr>
      </w:pPr>
      <w:r>
        <w:rPr>
          <w:rFonts w:ascii="Courier New" w:hAnsi="Courier New" w:cs="Courier New"/>
          <w:sz w:val="18"/>
          <w:szCs w:val="18"/>
        </w:rPr>
        <w:t>&lt;Parameter name=“rfs” value=“SMST"/&gt;</w:t>
      </w:r>
    </w:p>
    <w:p w14:paraId="7DD53CD6" w14:textId="77777777" w:rsidR="00716630" w:rsidRDefault="00716630" w:rsidP="00716630">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788BEA88"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t>&lt;/RFS&gt;</w:t>
      </w:r>
    </w:p>
    <w:p w14:paraId="2AB148F0"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t>&lt;RFS&gt;</w:t>
      </w:r>
    </w:p>
    <w:p w14:paraId="6E47D775" w14:textId="77777777" w:rsidR="00716630" w:rsidRDefault="00716630" w:rsidP="00716630">
      <w:pPr>
        <w:pStyle w:val="BodyText"/>
        <w:ind w:left="2499"/>
        <w:rPr>
          <w:rFonts w:ascii="Courier New" w:hAnsi="Courier New" w:cs="Courier New"/>
          <w:sz w:val="18"/>
          <w:szCs w:val="18"/>
        </w:rPr>
      </w:pPr>
      <w:r>
        <w:rPr>
          <w:rFonts w:ascii="Courier New" w:hAnsi="Courier New" w:cs="Courier New"/>
          <w:sz w:val="18"/>
          <w:szCs w:val="18"/>
        </w:rPr>
        <w:t>&lt;Parameter name=“rfs” value=“SMSO"/&gt;</w:t>
      </w:r>
    </w:p>
    <w:p w14:paraId="55218D27" w14:textId="77777777" w:rsidR="00716630" w:rsidRDefault="00716630" w:rsidP="00716630">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0330EF82"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t>&lt;/RFS&gt;</w:t>
      </w:r>
    </w:p>
    <w:p w14:paraId="0760F5A5"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t>&lt;RFS&gt;</w:t>
      </w:r>
    </w:p>
    <w:p w14:paraId="2DBC5CE3" w14:textId="77777777" w:rsidR="00716630" w:rsidRDefault="00716630" w:rsidP="00716630">
      <w:pPr>
        <w:pStyle w:val="BodyText"/>
        <w:ind w:left="2499"/>
        <w:rPr>
          <w:rFonts w:ascii="Courier New" w:hAnsi="Courier New" w:cs="Courier New"/>
          <w:sz w:val="18"/>
          <w:szCs w:val="18"/>
        </w:rPr>
      </w:pPr>
      <w:r>
        <w:rPr>
          <w:rFonts w:ascii="Courier New" w:hAnsi="Courier New" w:cs="Courier New"/>
          <w:sz w:val="18"/>
          <w:szCs w:val="18"/>
        </w:rPr>
        <w:t>&lt;Parameter name=“rfs” value=“ROAMING"/&gt;</w:t>
      </w:r>
    </w:p>
    <w:p w14:paraId="2E4445CD" w14:textId="77777777" w:rsidR="00716630" w:rsidRDefault="00716630" w:rsidP="00716630">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0C368FCC"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lastRenderedPageBreak/>
        <w:t>&lt;/RFS&gt;</w:t>
      </w:r>
    </w:p>
    <w:p w14:paraId="2437376D" w14:textId="77777777" w:rsidR="00716630" w:rsidRDefault="00716630" w:rsidP="00716630">
      <w:pPr>
        <w:pStyle w:val="BodyText"/>
        <w:ind w:left="2142"/>
        <w:rPr>
          <w:rFonts w:ascii="Courier New" w:hAnsi="Courier New" w:cs="Courier New"/>
          <w:sz w:val="18"/>
          <w:szCs w:val="18"/>
        </w:rPr>
      </w:pPr>
      <w:r>
        <w:rPr>
          <w:rFonts w:ascii="Courier New" w:hAnsi="Courier New" w:cs="Courier New"/>
          <w:sz w:val="18"/>
          <w:szCs w:val="18"/>
        </w:rPr>
        <w:t>&lt;RFS&gt;</w:t>
      </w:r>
    </w:p>
    <w:p w14:paraId="7556162A" w14:textId="77777777" w:rsidR="00716630" w:rsidRDefault="00716630" w:rsidP="00716630">
      <w:pPr>
        <w:pStyle w:val="BodyText"/>
        <w:ind w:left="2499"/>
        <w:rPr>
          <w:rFonts w:ascii="Courier New" w:hAnsi="Courier New" w:cs="Courier New"/>
          <w:sz w:val="18"/>
          <w:szCs w:val="18"/>
        </w:rPr>
      </w:pPr>
      <w:r>
        <w:rPr>
          <w:rFonts w:ascii="Courier New" w:hAnsi="Courier New" w:cs="Courier New"/>
          <w:sz w:val="18"/>
          <w:szCs w:val="18"/>
        </w:rPr>
        <w:t>&lt;Parameter name=“rfs” value=“OCS_OFFER"/&gt;</w:t>
      </w:r>
    </w:p>
    <w:p w14:paraId="029D4F59" w14:textId="77777777" w:rsidR="00716630" w:rsidRDefault="00716630" w:rsidP="00716630">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67F9AB6C" w14:textId="77777777" w:rsidR="00716630" w:rsidRDefault="00716630" w:rsidP="00716630">
      <w:pPr>
        <w:pStyle w:val="BodyText"/>
        <w:ind w:left="2148" w:firstLine="351"/>
        <w:rPr>
          <w:rStyle w:val="CodeChar"/>
          <w:rFonts w:eastAsiaTheme="minorHAnsi"/>
          <w:iCs/>
        </w:rPr>
      </w:pPr>
      <w:r>
        <w:rPr>
          <w:rStyle w:val="CodeChar"/>
          <w:rFonts w:eastAsiaTheme="minorHAnsi"/>
          <w:iCs/>
        </w:rPr>
        <w:t>&lt;Parameter name=“ocs_offer_id" value=“77838383"/&gt;</w:t>
      </w:r>
    </w:p>
    <w:p w14:paraId="703240E0" w14:textId="77777777" w:rsidR="00716630" w:rsidRDefault="00716630" w:rsidP="00716630">
      <w:pPr>
        <w:pStyle w:val="BodyText"/>
        <w:ind w:left="2142"/>
      </w:pPr>
      <w:r>
        <w:rPr>
          <w:rFonts w:ascii="Courier New" w:hAnsi="Courier New" w:cs="Courier New"/>
          <w:sz w:val="18"/>
          <w:szCs w:val="18"/>
        </w:rPr>
        <w:t>&lt;/RFS&gt;</w:t>
      </w:r>
    </w:p>
    <w:p w14:paraId="52EFBEC5" w14:textId="77777777" w:rsidR="00716630" w:rsidRDefault="00716630" w:rsidP="00716630">
      <w:pPr>
        <w:pStyle w:val="BodyText"/>
        <w:ind w:firstLine="345"/>
        <w:rPr>
          <w:rStyle w:val="CodeChar"/>
          <w:rFonts w:eastAsiaTheme="minorHAnsi"/>
        </w:rPr>
      </w:pPr>
      <w:r>
        <w:rPr>
          <w:rStyle w:val="CodeChar"/>
          <w:rFonts w:eastAsiaTheme="minorHAnsi"/>
        </w:rPr>
        <w:t>&lt;/RequestParameters&gt;</w:t>
      </w:r>
    </w:p>
    <w:p w14:paraId="1E7B6E5F" w14:textId="52766CE6" w:rsidR="00716630" w:rsidRPr="00205296" w:rsidRDefault="00716630" w:rsidP="00205296">
      <w:pPr>
        <w:ind w:left="273" w:firstLine="720"/>
      </w:pPr>
      <w:r>
        <w:rPr>
          <w:rStyle w:val="CodeChar"/>
          <w:rFonts w:eastAsiaTheme="minorHAnsi"/>
        </w:rPr>
        <w:t>&lt;/DeleteRequest&gt;</w:t>
      </w:r>
    </w:p>
    <w:p w14:paraId="2AFC3024" w14:textId="6F32739C" w:rsidR="00596B11" w:rsidRDefault="00596B11" w:rsidP="00596B11">
      <w:pPr>
        <w:pStyle w:val="Heading5"/>
      </w:pPr>
      <w:r>
        <w:t>Example (Prepaid Activation)</w:t>
      </w:r>
    </w:p>
    <w:p w14:paraId="629A3EA3" w14:textId="77777777" w:rsidR="00716630" w:rsidRDefault="00716630" w:rsidP="00716630">
      <w:pPr>
        <w:pStyle w:val="Note"/>
        <w:ind w:left="1773" w:hanging="720"/>
        <w:rPr>
          <w:rStyle w:val="CodeChar"/>
          <w:i w:val="0"/>
          <w:iCs/>
        </w:rPr>
      </w:pPr>
      <w:r>
        <w:rPr>
          <w:rStyle w:val="CodeChar"/>
          <w:i w:val="0"/>
          <w:iCs/>
        </w:rPr>
        <w:t xml:space="preserve">&lt;CreateRequest&gt;         </w:t>
      </w:r>
    </w:p>
    <w:p w14:paraId="5261DCCA" w14:textId="77777777" w:rsidR="00716630" w:rsidRDefault="00716630" w:rsidP="00716630">
      <w:pPr>
        <w:pStyle w:val="Note"/>
        <w:ind w:left="2136" w:hanging="720"/>
        <w:rPr>
          <w:rStyle w:val="CodeChar"/>
          <w:i w:val="0"/>
          <w:iCs/>
        </w:rPr>
      </w:pPr>
      <w:r>
        <w:rPr>
          <w:rStyle w:val="CodeChar"/>
          <w:i w:val="0"/>
          <w:iCs/>
        </w:rPr>
        <w:t>&lt;RequestHeader&gt;</w:t>
      </w:r>
    </w:p>
    <w:p w14:paraId="0F60089A" w14:textId="77777777" w:rsidR="00716630" w:rsidRDefault="00716630" w:rsidP="00716630">
      <w:pPr>
        <w:pStyle w:val="Note"/>
        <w:ind w:left="2148" w:hanging="363"/>
        <w:rPr>
          <w:rStyle w:val="CodeChar"/>
          <w:i w:val="0"/>
          <w:iCs/>
        </w:rPr>
      </w:pPr>
      <w:r>
        <w:rPr>
          <w:rStyle w:val="CodeChar"/>
          <w:i w:val="0"/>
          <w:iCs/>
        </w:rPr>
        <w:t xml:space="preserve">&lt;NeType&gt;ORDER&lt;/NeType&gt;          </w:t>
      </w:r>
    </w:p>
    <w:p w14:paraId="7236BFE7" w14:textId="77777777" w:rsidR="00716630" w:rsidRDefault="00716630" w:rsidP="00716630">
      <w:pPr>
        <w:pStyle w:val="Note"/>
        <w:ind w:left="2148" w:hanging="363"/>
        <w:rPr>
          <w:rStyle w:val="CodeChar"/>
          <w:i w:val="0"/>
          <w:iCs/>
        </w:rPr>
      </w:pPr>
      <w:r>
        <w:rPr>
          <w:rStyle w:val="CodeChar"/>
          <w:i w:val="0"/>
          <w:iCs/>
        </w:rPr>
        <w:t>&lt;OrderNo&gt;T001&lt;/OrderNo&gt;</w:t>
      </w:r>
    </w:p>
    <w:p w14:paraId="396CF775" w14:textId="77777777" w:rsidR="00716630" w:rsidRDefault="00716630" w:rsidP="00716630">
      <w:pPr>
        <w:pStyle w:val="Note"/>
        <w:ind w:left="2148" w:hanging="363"/>
        <w:rPr>
          <w:rStyle w:val="CodeChar"/>
          <w:i w:val="0"/>
          <w:iCs/>
        </w:rPr>
      </w:pPr>
      <w:r>
        <w:rPr>
          <w:rStyle w:val="CodeChar"/>
          <w:i w:val="0"/>
          <w:iCs/>
        </w:rPr>
        <w:t>&lt;Priority&gt;2&lt;/Priority&gt;</w:t>
      </w:r>
    </w:p>
    <w:p w14:paraId="245E04C5" w14:textId="77777777" w:rsidR="00716630" w:rsidRDefault="00716630" w:rsidP="00716630">
      <w:pPr>
        <w:pStyle w:val="Note"/>
        <w:ind w:left="2148" w:hanging="375"/>
        <w:rPr>
          <w:rStyle w:val="CodeChar"/>
          <w:i w:val="0"/>
          <w:iCs/>
        </w:rPr>
      </w:pPr>
      <w:r>
        <w:rPr>
          <w:rStyle w:val="CodeChar"/>
          <w:i w:val="0"/>
          <w:iCs/>
        </w:rPr>
        <w:t xml:space="preserve">&lt;ReqUser&gt;OPTIMA&lt;/ReqUser&gt; </w:t>
      </w:r>
    </w:p>
    <w:p w14:paraId="45E9B50F" w14:textId="77777777" w:rsidR="00716630" w:rsidRDefault="00716630" w:rsidP="00716630">
      <w:pPr>
        <w:pStyle w:val="Note"/>
        <w:ind w:hanging="171"/>
        <w:rPr>
          <w:rStyle w:val="CodeChar"/>
          <w:i w:val="0"/>
          <w:iCs/>
        </w:rPr>
      </w:pPr>
      <w:r>
        <w:rPr>
          <w:rStyle w:val="CodeChar"/>
          <w:i w:val="0"/>
          <w:iCs/>
        </w:rPr>
        <w:t>&lt;ReplyTo&gt;https://optesbdev2:8085/v1/AccountCustomManagement/handleResponse&lt;/ReplyTo&gt;</w:t>
      </w:r>
    </w:p>
    <w:p w14:paraId="31D3E2D5" w14:textId="77777777" w:rsidR="00716630" w:rsidRDefault="00716630" w:rsidP="00716630">
      <w:pPr>
        <w:pStyle w:val="Note"/>
        <w:rPr>
          <w:rStyle w:val="CodeChar"/>
          <w:bCs w:val="0"/>
          <w:i w:val="0"/>
          <w:iCs/>
          <w:kern w:val="0"/>
        </w:rPr>
      </w:pPr>
      <w:r>
        <w:rPr>
          <w:rStyle w:val="CodeChar"/>
          <w:i w:val="0"/>
          <w:iCs/>
        </w:rPr>
        <w:t>&lt;/RequestHeader&gt;</w:t>
      </w:r>
    </w:p>
    <w:p w14:paraId="28B1CBD0" w14:textId="77777777" w:rsidR="00716630" w:rsidRDefault="00716630" w:rsidP="00716630">
      <w:pPr>
        <w:pStyle w:val="Note"/>
        <w:ind w:left="2148" w:hanging="720"/>
        <w:rPr>
          <w:rStyle w:val="CodeChar"/>
          <w:i w:val="0"/>
          <w:iCs/>
        </w:rPr>
      </w:pPr>
      <w:r>
        <w:rPr>
          <w:rStyle w:val="CodeChar"/>
          <w:i w:val="0"/>
          <w:iCs/>
        </w:rPr>
        <w:t>&lt;RequestParameters&gt;</w:t>
      </w:r>
    </w:p>
    <w:p w14:paraId="47E4BA83" w14:textId="77777777" w:rsidR="00716630" w:rsidRDefault="00716630" w:rsidP="00716630">
      <w:pPr>
        <w:pStyle w:val="BodyText"/>
        <w:ind w:left="1785"/>
      </w:pPr>
      <w:r>
        <w:rPr>
          <w:rFonts w:ascii="Courier New" w:hAnsi="Courier New" w:cs="Courier New"/>
          <w:sz w:val="18"/>
          <w:szCs w:val="18"/>
        </w:rPr>
        <w:t>&lt;Parameter name=“msisdn" value=“9988453333"/&gt;</w:t>
      </w:r>
    </w:p>
    <w:p w14:paraId="2CD4062A" w14:textId="77777777" w:rsidR="00716630" w:rsidRDefault="00716630" w:rsidP="00716630">
      <w:pPr>
        <w:pStyle w:val="BodyText"/>
        <w:ind w:left="1785"/>
        <w:rPr>
          <w:rFonts w:ascii="Courier New" w:hAnsi="Courier New" w:cs="Courier New"/>
          <w:sz w:val="18"/>
          <w:szCs w:val="18"/>
        </w:rPr>
      </w:pPr>
      <w:r>
        <w:rPr>
          <w:rFonts w:ascii="Courier New" w:hAnsi="Courier New" w:cs="Courier New"/>
          <w:sz w:val="18"/>
          <w:szCs w:val="18"/>
        </w:rPr>
        <w:t>&lt;Parameter name=“imsi" value=“99999988453333"/&gt;</w:t>
      </w:r>
    </w:p>
    <w:p w14:paraId="5CFD332D" w14:textId="77777777" w:rsidR="00716630" w:rsidRDefault="00716630" w:rsidP="00716630">
      <w:pPr>
        <w:pStyle w:val="BodyText"/>
        <w:ind w:left="1785"/>
        <w:rPr>
          <w:rFonts w:ascii="Courier New" w:hAnsi="Courier New" w:cs="Courier New"/>
          <w:sz w:val="18"/>
          <w:szCs w:val="18"/>
        </w:rPr>
      </w:pPr>
      <w:r>
        <w:rPr>
          <w:rFonts w:ascii="Courier New" w:hAnsi="Courier New" w:cs="Courier New"/>
          <w:sz w:val="18"/>
          <w:szCs w:val="18"/>
        </w:rPr>
        <w:t>&lt;Parameter name=“account_number" value=“897454"/&gt;</w:t>
      </w:r>
    </w:p>
    <w:p w14:paraId="78A12ED8" w14:textId="77777777" w:rsidR="00716630" w:rsidRDefault="00716630" w:rsidP="00716630">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name=“account_type" value=“postpaid"/&gt; -- Existing parameter, value need to be changed based on service type</w:t>
      </w:r>
    </w:p>
    <w:p w14:paraId="5A8F0B14" w14:textId="77777777" w:rsidR="00716630" w:rsidRDefault="00716630" w:rsidP="00716630">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name=“brand" value=“SMART"/&gt;  -- proposed parameter to have brand info – SMART/SUN</w:t>
      </w:r>
    </w:p>
    <w:p w14:paraId="3CA8ECC9" w14:textId="77777777" w:rsidR="00716630" w:rsidRDefault="00716630" w:rsidP="00716630">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name=“sub_brand" value=“SMART Bro"/&gt;</w:t>
      </w:r>
      <w:r>
        <w:rPr>
          <w:rFonts w:ascii="Courier New" w:hAnsi="Courier New" w:cs="Courier New"/>
          <w:sz w:val="18"/>
          <w:szCs w:val="18"/>
        </w:rPr>
        <w:t xml:space="preserve"> </w:t>
      </w:r>
      <w:r>
        <w:rPr>
          <w:rFonts w:ascii="Courier New" w:hAnsi="Courier New" w:cs="Courier New"/>
          <w:sz w:val="18"/>
          <w:szCs w:val="18"/>
          <w:highlight w:val="yellow"/>
        </w:rPr>
        <w:t>-- proposed parameter to have sub-brand info like – SMART Bro Prepaid, SMART Bro Postpaid</w:t>
      </w:r>
    </w:p>
    <w:p w14:paraId="3790B1CA" w14:textId="77777777" w:rsidR="00716630" w:rsidRDefault="00716630" w:rsidP="00716630">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name=”mnp_type” value=”INTRA/INTER”/&gt; -- Proposed parameter for identifying between MNP (INTRA/INTER) and normal flow</w:t>
      </w:r>
    </w:p>
    <w:p w14:paraId="450152E5" w14:textId="77777777" w:rsidR="00716630" w:rsidRDefault="00716630" w:rsidP="00716630">
      <w:pPr>
        <w:pStyle w:val="BodyText"/>
        <w:ind w:left="1785"/>
        <w:rPr>
          <w:rFonts w:ascii="Courier New" w:hAnsi="Courier New" w:cs="Courier New"/>
          <w:sz w:val="18"/>
          <w:szCs w:val="18"/>
        </w:rPr>
      </w:pPr>
      <w:r>
        <w:rPr>
          <w:rFonts w:ascii="Courier New" w:hAnsi="Courier New" w:cs="Courier New"/>
          <w:sz w:val="18"/>
          <w:szCs w:val="18"/>
        </w:rPr>
        <w:t>&lt;Parameter name=“is_new_account" value=“Y"/&gt;</w:t>
      </w:r>
    </w:p>
    <w:p w14:paraId="5ED60417" w14:textId="77777777" w:rsidR="00716630" w:rsidRDefault="00716630" w:rsidP="00716630">
      <w:pPr>
        <w:pStyle w:val="BodyText"/>
        <w:ind w:left="1785"/>
        <w:rPr>
          <w:rFonts w:ascii="Courier New" w:hAnsi="Courier New" w:cs="Courier New"/>
          <w:sz w:val="18"/>
          <w:szCs w:val="18"/>
        </w:rPr>
      </w:pPr>
      <w:r>
        <w:rPr>
          <w:rFonts w:ascii="Courier New" w:hAnsi="Courier New" w:cs="Courier New"/>
          <w:sz w:val="18"/>
          <w:szCs w:val="18"/>
        </w:rPr>
        <w:t>&lt;Parameter name=“bill_cycle" value=“0101"/&gt;</w:t>
      </w:r>
    </w:p>
    <w:p w14:paraId="5367CB95" w14:textId="77777777" w:rsidR="00716630" w:rsidRDefault="00716630" w:rsidP="00716630">
      <w:pPr>
        <w:pStyle w:val="BodyText"/>
        <w:ind w:left="1785"/>
        <w:rPr>
          <w:rFonts w:ascii="Courier New" w:hAnsi="Courier New" w:cs="Courier New"/>
          <w:sz w:val="18"/>
          <w:szCs w:val="18"/>
        </w:rPr>
      </w:pPr>
      <w:r>
        <w:rPr>
          <w:rStyle w:val="CodeChar"/>
          <w:rFonts w:eastAsiaTheme="minorHAnsi"/>
          <w:iCs/>
        </w:rPr>
        <w:t>&lt;Parameter name=“req_date_time" value=“20191201160545"/&gt;</w:t>
      </w:r>
    </w:p>
    <w:p w14:paraId="4FF9FC2D" w14:textId="77777777" w:rsidR="00716630" w:rsidRDefault="00716630" w:rsidP="00716630">
      <w:pPr>
        <w:pStyle w:val="BodyText"/>
        <w:ind w:left="1803"/>
        <w:rPr>
          <w:rStyle w:val="CodeChar"/>
          <w:rFonts w:eastAsiaTheme="minorHAnsi"/>
          <w:iCs/>
        </w:rPr>
      </w:pPr>
      <w:r>
        <w:rPr>
          <w:rStyle w:val="CodeChar"/>
          <w:rFonts w:eastAsiaTheme="minorHAnsi"/>
          <w:iCs/>
        </w:rPr>
        <w:t>&lt;RFS&gt;</w:t>
      </w:r>
    </w:p>
    <w:p w14:paraId="444C3D83" w14:textId="1E5AE6F4" w:rsidR="00716630" w:rsidRDefault="00716630" w:rsidP="00716630">
      <w:pPr>
        <w:pStyle w:val="BodyText"/>
        <w:ind w:left="2148"/>
        <w:rPr>
          <w:rStyle w:val="CodeChar"/>
          <w:rFonts w:eastAsiaTheme="minorHAnsi"/>
          <w:iCs/>
        </w:rPr>
      </w:pPr>
      <w:r>
        <w:rPr>
          <w:rStyle w:val="CodeChar"/>
          <w:rFonts w:eastAsiaTheme="minorHAnsi"/>
          <w:iCs/>
        </w:rPr>
        <w:t>&lt;Parameter name="rfs" value="MPVOICE"/&gt;</w:t>
      </w:r>
    </w:p>
    <w:p w14:paraId="3BE0AB66" w14:textId="77777777" w:rsidR="00716630" w:rsidRDefault="00716630" w:rsidP="00716630">
      <w:pPr>
        <w:pStyle w:val="BodyText"/>
        <w:ind w:left="2148"/>
        <w:rPr>
          <w:rStyle w:val="CodeChar"/>
          <w:rFonts w:eastAsiaTheme="minorHAnsi"/>
          <w:iCs/>
        </w:rPr>
      </w:pPr>
      <w:r>
        <w:rPr>
          <w:rStyle w:val="CodeChar"/>
          <w:rFonts w:eastAsiaTheme="minorHAnsi"/>
          <w:iCs/>
        </w:rPr>
        <w:t>&lt;Parameter name=“action" value=“ADD"/&gt;</w:t>
      </w:r>
    </w:p>
    <w:p w14:paraId="351C359B" w14:textId="77777777" w:rsidR="00716630" w:rsidRDefault="00716630" w:rsidP="00716630">
      <w:pPr>
        <w:pStyle w:val="BodyText"/>
        <w:ind w:left="1803"/>
        <w:rPr>
          <w:rStyle w:val="CodeChar"/>
          <w:rFonts w:eastAsiaTheme="minorHAnsi"/>
          <w:iCs/>
        </w:rPr>
      </w:pPr>
      <w:r>
        <w:rPr>
          <w:rStyle w:val="CodeChar"/>
          <w:rFonts w:eastAsiaTheme="minorHAnsi"/>
          <w:iCs/>
        </w:rPr>
        <w:t>&lt;/RFS&gt;</w:t>
      </w:r>
    </w:p>
    <w:p w14:paraId="16415513" w14:textId="77777777" w:rsidR="00716630" w:rsidRDefault="00716630" w:rsidP="00716630">
      <w:pPr>
        <w:pStyle w:val="BodyText"/>
        <w:ind w:left="1803"/>
        <w:rPr>
          <w:rStyle w:val="CodeChar"/>
          <w:rFonts w:eastAsiaTheme="minorHAnsi"/>
          <w:iCs/>
        </w:rPr>
      </w:pPr>
      <w:r>
        <w:rPr>
          <w:rStyle w:val="CodeChar"/>
          <w:rFonts w:eastAsiaTheme="minorHAnsi"/>
          <w:iCs/>
        </w:rPr>
        <w:t>&lt;RFS&gt;</w:t>
      </w:r>
    </w:p>
    <w:p w14:paraId="6369849B" w14:textId="77777777" w:rsidR="00716630" w:rsidRDefault="00716630" w:rsidP="00716630">
      <w:pPr>
        <w:pStyle w:val="BodyText"/>
        <w:ind w:left="2148"/>
        <w:rPr>
          <w:rStyle w:val="CodeChar"/>
          <w:rFonts w:eastAsiaTheme="minorHAnsi"/>
          <w:iCs/>
        </w:rPr>
      </w:pPr>
      <w:r>
        <w:rPr>
          <w:rStyle w:val="CodeChar"/>
          <w:rFonts w:eastAsiaTheme="minorHAnsi"/>
          <w:iCs/>
        </w:rPr>
        <w:lastRenderedPageBreak/>
        <w:t>&lt;Parameter name=”rfs” value=“SMST"/&gt;</w:t>
      </w:r>
    </w:p>
    <w:p w14:paraId="62110BD1" w14:textId="77777777" w:rsidR="00716630" w:rsidRDefault="00716630" w:rsidP="00716630">
      <w:pPr>
        <w:pStyle w:val="BodyText"/>
        <w:ind w:left="2148"/>
        <w:rPr>
          <w:rStyle w:val="CodeChar"/>
          <w:rFonts w:eastAsiaTheme="minorHAnsi"/>
          <w:iCs/>
        </w:rPr>
      </w:pPr>
      <w:r>
        <w:rPr>
          <w:rStyle w:val="CodeChar"/>
          <w:rFonts w:eastAsiaTheme="minorHAnsi"/>
          <w:iCs/>
        </w:rPr>
        <w:t>&lt;Parameter name=“action" value=“ADD"/&gt;</w:t>
      </w:r>
    </w:p>
    <w:p w14:paraId="42FF4524" w14:textId="77777777" w:rsidR="00716630" w:rsidRDefault="00716630" w:rsidP="00716630">
      <w:pPr>
        <w:pStyle w:val="BodyText"/>
        <w:ind w:left="1803"/>
        <w:rPr>
          <w:rStyle w:val="CodeChar"/>
          <w:rFonts w:eastAsiaTheme="minorHAnsi"/>
          <w:iCs/>
        </w:rPr>
      </w:pPr>
      <w:r>
        <w:rPr>
          <w:rStyle w:val="CodeChar"/>
          <w:rFonts w:eastAsiaTheme="minorHAnsi"/>
          <w:iCs/>
        </w:rPr>
        <w:t>&lt;/RFS&gt;</w:t>
      </w:r>
    </w:p>
    <w:p w14:paraId="560C455A" w14:textId="77777777" w:rsidR="00716630" w:rsidRDefault="00716630" w:rsidP="00716630">
      <w:pPr>
        <w:pStyle w:val="BodyText"/>
        <w:ind w:left="1803"/>
        <w:rPr>
          <w:rStyle w:val="CodeChar"/>
          <w:rFonts w:eastAsiaTheme="minorHAnsi"/>
          <w:iCs/>
        </w:rPr>
      </w:pPr>
      <w:r>
        <w:rPr>
          <w:rStyle w:val="CodeChar"/>
          <w:rFonts w:eastAsiaTheme="minorHAnsi"/>
          <w:iCs/>
        </w:rPr>
        <w:t>&lt;RFS&gt;</w:t>
      </w:r>
    </w:p>
    <w:p w14:paraId="2FCD6E47" w14:textId="77777777" w:rsidR="00716630" w:rsidRDefault="00716630" w:rsidP="00716630">
      <w:pPr>
        <w:pStyle w:val="BodyText"/>
        <w:ind w:left="2148"/>
        <w:rPr>
          <w:rStyle w:val="CodeChar"/>
          <w:rFonts w:eastAsiaTheme="minorHAnsi"/>
          <w:iCs/>
        </w:rPr>
      </w:pPr>
      <w:r>
        <w:rPr>
          <w:rStyle w:val="CodeChar"/>
          <w:rFonts w:eastAsiaTheme="minorHAnsi"/>
          <w:iCs/>
        </w:rPr>
        <w:t>&lt;Parameter name=“rfs" value=“CUG"/&gt;</w:t>
      </w:r>
    </w:p>
    <w:p w14:paraId="770C78CD" w14:textId="77777777" w:rsidR="00716630" w:rsidRDefault="00716630" w:rsidP="00716630">
      <w:pPr>
        <w:pStyle w:val="BodyText"/>
        <w:ind w:left="2148"/>
        <w:rPr>
          <w:rStyle w:val="CodeChar"/>
          <w:rFonts w:eastAsiaTheme="minorHAnsi"/>
          <w:iCs/>
        </w:rPr>
      </w:pPr>
      <w:r>
        <w:rPr>
          <w:rStyle w:val="CodeChar"/>
          <w:rFonts w:eastAsiaTheme="minorHAnsi"/>
          <w:iCs/>
        </w:rPr>
        <w:t>&lt;Parameter name=“action" value=“ADD"/&gt;</w:t>
      </w:r>
    </w:p>
    <w:p w14:paraId="3483369A" w14:textId="77777777" w:rsidR="00716630" w:rsidRDefault="00716630" w:rsidP="00716630">
      <w:pPr>
        <w:pStyle w:val="BodyText"/>
        <w:ind w:left="2148"/>
        <w:rPr>
          <w:rStyle w:val="CodeChar"/>
          <w:rFonts w:eastAsiaTheme="minorHAnsi"/>
          <w:iCs/>
        </w:rPr>
      </w:pPr>
      <w:r>
        <w:rPr>
          <w:rStyle w:val="CodeChar"/>
          <w:rFonts w:eastAsiaTheme="minorHAnsi"/>
          <w:iCs/>
        </w:rPr>
        <w:t>&lt;Parameter name=“ member1" value=“9988453333"/&gt;</w:t>
      </w:r>
    </w:p>
    <w:p w14:paraId="28D27B9A" w14:textId="77777777" w:rsidR="00716630" w:rsidRDefault="00716630" w:rsidP="00716630">
      <w:pPr>
        <w:pStyle w:val="BodyText"/>
        <w:ind w:left="2148"/>
        <w:rPr>
          <w:rStyle w:val="CodeChar"/>
          <w:rFonts w:eastAsiaTheme="minorHAnsi"/>
          <w:iCs/>
        </w:rPr>
      </w:pPr>
      <w:r>
        <w:rPr>
          <w:rStyle w:val="CodeChar"/>
          <w:rFonts w:eastAsiaTheme="minorHAnsi"/>
          <w:iCs/>
        </w:rPr>
        <w:t>..</w:t>
      </w:r>
    </w:p>
    <w:p w14:paraId="2DDC8BA1" w14:textId="77777777" w:rsidR="00716630" w:rsidRDefault="00716630" w:rsidP="00716630">
      <w:pPr>
        <w:pStyle w:val="BodyText"/>
        <w:ind w:left="2148"/>
        <w:rPr>
          <w:rStyle w:val="CodeChar"/>
          <w:rFonts w:eastAsiaTheme="minorHAnsi"/>
          <w:iCs/>
        </w:rPr>
      </w:pPr>
      <w:r>
        <w:rPr>
          <w:rStyle w:val="CodeChar"/>
          <w:rFonts w:eastAsiaTheme="minorHAnsi"/>
          <w:iCs/>
        </w:rPr>
        <w:t>&lt;Parameter name=“ member5" value=“9988454444"/&gt;</w:t>
      </w:r>
    </w:p>
    <w:p w14:paraId="00E55A50" w14:textId="77777777" w:rsidR="00716630" w:rsidRDefault="00716630" w:rsidP="00716630">
      <w:pPr>
        <w:pStyle w:val="BodyText"/>
        <w:ind w:left="1803"/>
        <w:rPr>
          <w:rStyle w:val="CodeChar"/>
          <w:rFonts w:eastAsiaTheme="minorHAnsi"/>
          <w:iCs/>
        </w:rPr>
      </w:pPr>
      <w:r>
        <w:rPr>
          <w:rStyle w:val="CodeChar"/>
          <w:rFonts w:eastAsiaTheme="minorHAnsi"/>
          <w:iCs/>
        </w:rPr>
        <w:t>&lt;/RFS&gt;</w:t>
      </w:r>
    </w:p>
    <w:p w14:paraId="79C652BA" w14:textId="77777777" w:rsidR="00716630" w:rsidRDefault="00716630" w:rsidP="00716630">
      <w:pPr>
        <w:pStyle w:val="BodyText"/>
        <w:ind w:left="1803"/>
        <w:rPr>
          <w:rStyle w:val="CodeChar"/>
          <w:rFonts w:eastAsiaTheme="minorHAnsi"/>
          <w:iCs/>
        </w:rPr>
      </w:pPr>
      <w:r>
        <w:rPr>
          <w:rStyle w:val="CodeChar"/>
          <w:rFonts w:eastAsiaTheme="minorHAnsi"/>
          <w:iCs/>
        </w:rPr>
        <w:t>&lt;RFS&gt;</w:t>
      </w:r>
    </w:p>
    <w:p w14:paraId="48609518" w14:textId="77777777" w:rsidR="00716630" w:rsidRDefault="00716630" w:rsidP="00716630">
      <w:pPr>
        <w:pStyle w:val="BodyText"/>
        <w:ind w:left="1803"/>
        <w:rPr>
          <w:rStyle w:val="CodeChar"/>
          <w:rFonts w:eastAsiaTheme="minorHAnsi"/>
          <w:iCs/>
        </w:rPr>
      </w:pPr>
      <w:r>
        <w:rPr>
          <w:rStyle w:val="CodeChar"/>
          <w:rFonts w:eastAsiaTheme="minorHAnsi"/>
          <w:iCs/>
        </w:rPr>
        <w:tab/>
        <w:t>&lt;Parameter name=“rfs" value=“ROAMING"/&gt;</w:t>
      </w:r>
    </w:p>
    <w:p w14:paraId="3C4491E9" w14:textId="77777777" w:rsidR="00716630" w:rsidRDefault="00716630" w:rsidP="00716630">
      <w:pPr>
        <w:pStyle w:val="BodyText"/>
        <w:ind w:left="1803"/>
        <w:rPr>
          <w:rStyle w:val="CodeChar"/>
          <w:rFonts w:eastAsiaTheme="minorHAnsi"/>
          <w:iCs/>
        </w:rPr>
      </w:pPr>
      <w:r>
        <w:rPr>
          <w:rStyle w:val="CodeChar"/>
          <w:rFonts w:eastAsiaTheme="minorHAnsi"/>
          <w:iCs/>
        </w:rPr>
        <w:tab/>
        <w:t>&lt;Parameter name=“action" value=“ADD"/&gt;</w:t>
      </w:r>
    </w:p>
    <w:p w14:paraId="2D9E6978" w14:textId="77777777" w:rsidR="00716630" w:rsidRDefault="00716630" w:rsidP="00716630">
      <w:pPr>
        <w:pStyle w:val="BodyText"/>
        <w:ind w:left="1803"/>
        <w:rPr>
          <w:rStyle w:val="CodeChar"/>
          <w:rFonts w:eastAsiaTheme="minorHAnsi"/>
          <w:iCs/>
        </w:rPr>
      </w:pPr>
      <w:r>
        <w:rPr>
          <w:rStyle w:val="CodeChar"/>
          <w:rFonts w:eastAsiaTheme="minorHAnsi"/>
          <w:iCs/>
        </w:rPr>
        <w:t>&lt;/RFS&gt;</w:t>
      </w:r>
    </w:p>
    <w:p w14:paraId="3140E18F" w14:textId="77777777" w:rsidR="00716630" w:rsidRDefault="00716630" w:rsidP="00716630">
      <w:pPr>
        <w:pStyle w:val="BodyText"/>
        <w:ind w:left="1803"/>
        <w:rPr>
          <w:rStyle w:val="CodeChar"/>
          <w:rFonts w:eastAsiaTheme="minorHAnsi"/>
          <w:iCs/>
        </w:rPr>
      </w:pPr>
      <w:r>
        <w:rPr>
          <w:rStyle w:val="CodeChar"/>
          <w:rFonts w:eastAsiaTheme="minorHAnsi"/>
          <w:iCs/>
        </w:rPr>
        <w:t>&lt;RFS&gt;</w:t>
      </w:r>
    </w:p>
    <w:p w14:paraId="2119F0EF" w14:textId="77777777" w:rsidR="00716630" w:rsidRDefault="00716630" w:rsidP="00716630">
      <w:pPr>
        <w:pStyle w:val="BodyText"/>
        <w:ind w:left="2148"/>
        <w:rPr>
          <w:rStyle w:val="CodeChar"/>
          <w:rFonts w:eastAsiaTheme="minorHAnsi"/>
          <w:iCs/>
        </w:rPr>
      </w:pPr>
      <w:r>
        <w:rPr>
          <w:rStyle w:val="CodeChar"/>
          <w:rFonts w:eastAsiaTheme="minorHAnsi"/>
          <w:iCs/>
        </w:rPr>
        <w:t>&lt;Parameter name=“rfs" value=“OCS_OFFER"/&gt;</w:t>
      </w:r>
    </w:p>
    <w:p w14:paraId="7B3CCD53" w14:textId="77777777" w:rsidR="00716630" w:rsidRDefault="00716630" w:rsidP="00716630">
      <w:pPr>
        <w:pStyle w:val="BodyText"/>
        <w:ind w:left="2148"/>
        <w:rPr>
          <w:rStyle w:val="CodeChar"/>
          <w:rFonts w:eastAsiaTheme="minorHAnsi"/>
          <w:iCs/>
        </w:rPr>
      </w:pPr>
      <w:r>
        <w:rPr>
          <w:rStyle w:val="CodeChar"/>
          <w:rFonts w:eastAsiaTheme="minorHAnsi"/>
          <w:iCs/>
        </w:rPr>
        <w:t>&lt;Parameter name=“action" value=“ADD"/&gt;</w:t>
      </w:r>
    </w:p>
    <w:p w14:paraId="669DD473" w14:textId="77777777" w:rsidR="00716630" w:rsidRDefault="00716630" w:rsidP="00716630">
      <w:pPr>
        <w:pStyle w:val="BodyText"/>
        <w:ind w:left="2148"/>
        <w:rPr>
          <w:rStyle w:val="CodeChar"/>
          <w:rFonts w:eastAsiaTheme="minorHAnsi"/>
          <w:iCs/>
        </w:rPr>
      </w:pPr>
      <w:r>
        <w:rPr>
          <w:rStyle w:val="CodeChar"/>
          <w:rFonts w:eastAsiaTheme="minorHAnsi"/>
          <w:iCs/>
        </w:rPr>
        <w:t>&lt;Parameter name=“ocs_offer_id" value=“77838383"/&gt;</w:t>
      </w:r>
    </w:p>
    <w:p w14:paraId="4FEC1DD0" w14:textId="77777777" w:rsidR="00716630" w:rsidRDefault="00716630" w:rsidP="00716630">
      <w:pPr>
        <w:pStyle w:val="BodyText"/>
        <w:ind w:left="1803"/>
        <w:rPr>
          <w:rStyle w:val="CodeChar"/>
          <w:rFonts w:eastAsiaTheme="minorHAnsi"/>
          <w:iCs/>
        </w:rPr>
      </w:pPr>
      <w:r>
        <w:rPr>
          <w:rStyle w:val="CodeChar"/>
          <w:rFonts w:eastAsiaTheme="minorHAnsi"/>
          <w:iCs/>
        </w:rPr>
        <w:t>&lt;/RFS&gt;</w:t>
      </w:r>
    </w:p>
    <w:p w14:paraId="30408CD4" w14:textId="77777777" w:rsidR="00716630" w:rsidRDefault="00716630" w:rsidP="00716630">
      <w:pPr>
        <w:pStyle w:val="Note"/>
        <w:ind w:left="2511" w:hanging="720"/>
        <w:rPr>
          <w:rStyle w:val="CodeChar"/>
          <w:bCs w:val="0"/>
          <w:i w:val="0"/>
          <w:iCs/>
          <w:kern w:val="0"/>
        </w:rPr>
      </w:pPr>
      <w:r>
        <w:rPr>
          <w:rStyle w:val="CodeChar"/>
          <w:i w:val="0"/>
          <w:iCs/>
        </w:rPr>
        <w:t>&lt;/RequestParameters&gt;</w:t>
      </w:r>
    </w:p>
    <w:p w14:paraId="1C6C3C12" w14:textId="376779CE" w:rsidR="00596B11" w:rsidRPr="00205296" w:rsidRDefault="00716630" w:rsidP="00205296">
      <w:pPr>
        <w:pStyle w:val="Note"/>
        <w:ind w:left="2511" w:hanging="720"/>
      </w:pPr>
      <w:r w:rsidRPr="00205296">
        <w:rPr>
          <w:rStyle w:val="CodeChar"/>
          <w:i w:val="0"/>
          <w:iCs/>
        </w:rPr>
        <w:t>&lt;/CreateRequest&gt;</w:t>
      </w:r>
    </w:p>
    <w:p w14:paraId="6170BEBC" w14:textId="1E7A30D0" w:rsidR="00BC0692" w:rsidRDefault="00BC0692" w:rsidP="00BC0692">
      <w:pPr>
        <w:pStyle w:val="Heading4"/>
      </w:pPr>
      <w:bookmarkStart w:id="1122" w:name="_Toc89863677"/>
      <w:r w:rsidRPr="00BC0692">
        <w:t>Postpaid to Postpaid</w:t>
      </w:r>
      <w:bookmarkEnd w:id="1122"/>
    </w:p>
    <w:p w14:paraId="14362841" w14:textId="6B0A6D87" w:rsidR="00BC0692" w:rsidRDefault="00BC0692" w:rsidP="00BC0692"/>
    <w:p w14:paraId="0A18BD19" w14:textId="5F818E57" w:rsidR="00BC0692" w:rsidRPr="00205296" w:rsidRDefault="00BC0692" w:rsidP="00205296">
      <w:pPr>
        <w:ind w:firstLine="720"/>
      </w:pPr>
      <w:r>
        <w:t>Amdocs BIL sends request to</w:t>
      </w:r>
      <w:r w:rsidRPr="00102BE0">
        <w:t xml:space="preserve"> </w:t>
      </w:r>
      <w:r>
        <w:t>de</w:t>
      </w:r>
      <w:r w:rsidRPr="00102BE0">
        <w:t xml:space="preserve">activate </w:t>
      </w:r>
      <w:r>
        <w:t>the old postpaid</w:t>
      </w:r>
      <w:r w:rsidRPr="00102BE0">
        <w:t xml:space="preserve"> service on the network elements</w:t>
      </w:r>
      <w:r>
        <w:t xml:space="preserve"> and another request to activate a new different postpaid service</w:t>
      </w:r>
      <w:r w:rsidRPr="00102BE0">
        <w:t>.</w:t>
      </w:r>
    </w:p>
    <w:p w14:paraId="16046B41" w14:textId="1750F97E" w:rsidR="00BC0692" w:rsidRDefault="009E7AFB" w:rsidP="00BC0692">
      <w:pPr>
        <w:pStyle w:val="Heading5"/>
      </w:pPr>
      <w:r>
        <w:t>Example (Postpaid Deactivation)</w:t>
      </w:r>
    </w:p>
    <w:p w14:paraId="0D7C2940" w14:textId="77777777" w:rsidR="009E7AFB" w:rsidRDefault="009E7AFB" w:rsidP="009E7AFB">
      <w:pPr>
        <w:pStyle w:val="BodyText"/>
        <w:rPr>
          <w:rStyle w:val="CodeChar"/>
          <w:rFonts w:eastAsiaTheme="minorHAnsi"/>
        </w:rPr>
      </w:pPr>
      <w:r>
        <w:rPr>
          <w:rStyle w:val="CodeChar"/>
          <w:rFonts w:eastAsiaTheme="minorHAnsi"/>
        </w:rPr>
        <w:t xml:space="preserve">&lt;DeleteRequest&gt;         </w:t>
      </w:r>
    </w:p>
    <w:p w14:paraId="6F47351E" w14:textId="77777777" w:rsidR="009E7AFB" w:rsidRDefault="009E7AFB" w:rsidP="009E7AFB">
      <w:pPr>
        <w:pStyle w:val="BodyText"/>
        <w:ind w:left="1785"/>
        <w:rPr>
          <w:rStyle w:val="CodeChar"/>
          <w:rFonts w:eastAsiaTheme="minorHAnsi"/>
        </w:rPr>
      </w:pPr>
      <w:r>
        <w:rPr>
          <w:rStyle w:val="CodeChar"/>
          <w:rFonts w:eastAsiaTheme="minorHAnsi"/>
        </w:rPr>
        <w:t>&lt;RequestHeader&gt;</w:t>
      </w:r>
    </w:p>
    <w:p w14:paraId="19CDBAEF" w14:textId="77777777" w:rsidR="009E7AFB" w:rsidRDefault="009E7AFB" w:rsidP="009E7AFB">
      <w:pPr>
        <w:pStyle w:val="BodyText"/>
        <w:ind w:left="1785" w:firstLine="357"/>
        <w:rPr>
          <w:rStyle w:val="CodeChar"/>
          <w:rFonts w:eastAsiaTheme="minorHAnsi"/>
        </w:rPr>
      </w:pPr>
      <w:r>
        <w:rPr>
          <w:rStyle w:val="CodeChar"/>
          <w:rFonts w:eastAsiaTheme="minorHAnsi"/>
        </w:rPr>
        <w:t xml:space="preserve">&lt;NeType&gt;ORDER&lt;/NeType&gt;    </w:t>
      </w:r>
    </w:p>
    <w:p w14:paraId="04892032" w14:textId="77777777" w:rsidR="009E7AFB" w:rsidRDefault="009E7AFB" w:rsidP="009E7AFB">
      <w:pPr>
        <w:pStyle w:val="BodyText"/>
        <w:ind w:left="1785"/>
        <w:rPr>
          <w:rStyle w:val="CodeChar"/>
          <w:rFonts w:eastAsiaTheme="minorHAnsi"/>
        </w:rPr>
      </w:pPr>
      <w:r>
        <w:rPr>
          <w:rStyle w:val="CodeChar"/>
          <w:rFonts w:eastAsiaTheme="minorHAnsi"/>
        </w:rPr>
        <w:t xml:space="preserve">   &lt;OrderNo&gt;T001&lt;/OrderNo&gt;</w:t>
      </w:r>
    </w:p>
    <w:p w14:paraId="1BA4C893" w14:textId="77777777" w:rsidR="009E7AFB" w:rsidRDefault="009E7AFB" w:rsidP="009E7AFB">
      <w:pPr>
        <w:pStyle w:val="BodyText"/>
        <w:ind w:left="1785" w:firstLine="357"/>
        <w:rPr>
          <w:rStyle w:val="CodeChar"/>
          <w:rFonts w:eastAsiaTheme="minorHAnsi"/>
        </w:rPr>
      </w:pPr>
      <w:r>
        <w:rPr>
          <w:rStyle w:val="CodeChar"/>
          <w:rFonts w:eastAsiaTheme="minorHAnsi"/>
        </w:rPr>
        <w:t>&lt;Priority&gt;7&lt;/Priority&gt;</w:t>
      </w:r>
    </w:p>
    <w:p w14:paraId="1BAF81E7" w14:textId="77777777" w:rsidR="009E7AFB" w:rsidRDefault="009E7AFB" w:rsidP="009E7AFB">
      <w:pPr>
        <w:pStyle w:val="BodyText"/>
        <w:ind w:left="1785" w:firstLine="357"/>
        <w:rPr>
          <w:rStyle w:val="CodeChar"/>
          <w:rFonts w:eastAsiaTheme="minorHAnsi"/>
        </w:rPr>
      </w:pPr>
      <w:r>
        <w:rPr>
          <w:rStyle w:val="CodeChar"/>
          <w:rFonts w:eastAsiaTheme="minorHAnsi"/>
        </w:rPr>
        <w:t>&lt;ReqUser&gt;OPTIMA&lt;/ReqUser&gt;</w:t>
      </w:r>
    </w:p>
    <w:p w14:paraId="37172DDF" w14:textId="77777777" w:rsidR="009E7AFB" w:rsidRDefault="009E7AFB" w:rsidP="009E7AFB">
      <w:pPr>
        <w:pStyle w:val="BodyText"/>
        <w:ind w:left="1785" w:firstLine="357"/>
        <w:rPr>
          <w:rStyle w:val="CodeChar"/>
          <w:rFonts w:eastAsiaTheme="minorHAnsi"/>
        </w:rPr>
      </w:pPr>
      <w:r>
        <w:rPr>
          <w:rStyle w:val="CodeChar"/>
          <w:rFonts w:eastAsiaTheme="minorHAnsi"/>
        </w:rPr>
        <w:t>&lt;ReplyTo&gt;http://optesbdev2:8085/v1/AccountCustomManagement/handleResponse&lt;/ReplyTo&gt;</w:t>
      </w:r>
    </w:p>
    <w:p w14:paraId="0F478B46" w14:textId="77777777" w:rsidR="009E7AFB" w:rsidRDefault="009E7AFB" w:rsidP="009E7AFB">
      <w:pPr>
        <w:pStyle w:val="BodyText"/>
        <w:ind w:left="1785"/>
        <w:rPr>
          <w:rStyle w:val="CodeChar"/>
          <w:rFonts w:eastAsiaTheme="minorHAnsi"/>
        </w:rPr>
      </w:pPr>
      <w:r>
        <w:rPr>
          <w:rStyle w:val="CodeChar"/>
          <w:rFonts w:eastAsiaTheme="minorHAnsi"/>
        </w:rPr>
        <w:t>&lt;/RequestHeader&gt;</w:t>
      </w:r>
    </w:p>
    <w:p w14:paraId="46B6A5F1" w14:textId="77777777" w:rsidR="009E7AFB" w:rsidRDefault="009E7AFB" w:rsidP="009E7AFB">
      <w:pPr>
        <w:pStyle w:val="BodyText"/>
        <w:ind w:left="1785"/>
        <w:rPr>
          <w:rStyle w:val="CodeChar"/>
          <w:rFonts w:eastAsiaTheme="minorHAnsi"/>
        </w:rPr>
      </w:pPr>
      <w:r>
        <w:rPr>
          <w:rStyle w:val="CodeChar"/>
          <w:rFonts w:eastAsiaTheme="minorHAnsi"/>
        </w:rPr>
        <w:lastRenderedPageBreak/>
        <w:t>&lt;RequestParameters&gt;</w:t>
      </w:r>
    </w:p>
    <w:p w14:paraId="6808DA27" w14:textId="77777777" w:rsidR="009E7AFB" w:rsidRDefault="009E7AFB" w:rsidP="009E7AFB">
      <w:pPr>
        <w:pStyle w:val="BodyText"/>
        <w:ind w:left="1785" w:firstLine="357"/>
      </w:pPr>
      <w:r>
        <w:rPr>
          <w:rFonts w:ascii="Courier New" w:hAnsi="Courier New" w:cs="Courier New"/>
          <w:sz w:val="18"/>
          <w:szCs w:val="18"/>
        </w:rPr>
        <w:t>&lt;Parameter name=“msisdn" value=“9988453333"/&gt;</w:t>
      </w:r>
    </w:p>
    <w:p w14:paraId="36A5EE93"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&lt;Parameter name=“imsi" value=“99999988453333"/&gt;</w:t>
      </w:r>
    </w:p>
    <w:p w14:paraId="16BE402B"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&lt;Parameter name=“account_number" value=“897454"/&gt;</w:t>
      </w:r>
    </w:p>
    <w:p w14:paraId="1BB05F08" w14:textId="77777777" w:rsidR="009E7AFB" w:rsidRDefault="009E7AFB" w:rsidP="009E7AFB">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name=“account_type" value=“postpaid"/&gt; -- Existing parameter, value need to be changed based on service type</w:t>
      </w:r>
    </w:p>
    <w:p w14:paraId="583A6C3A" w14:textId="77777777" w:rsidR="009E7AFB" w:rsidRDefault="009E7AFB" w:rsidP="009E7AFB">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name=“brand" value=“SMART"/&gt;  -- proposed parameter to have brand info – SMART/SUN</w:t>
      </w:r>
    </w:p>
    <w:p w14:paraId="5456E15C" w14:textId="77777777" w:rsidR="009E7AFB" w:rsidRDefault="009E7AFB" w:rsidP="009E7AFB">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name=“sub_brand" value=“SMART Bro"/&gt;</w:t>
      </w:r>
      <w:r>
        <w:rPr>
          <w:rFonts w:ascii="Courier New" w:hAnsi="Courier New" w:cs="Courier New"/>
          <w:sz w:val="18"/>
          <w:szCs w:val="18"/>
        </w:rPr>
        <w:t xml:space="preserve"> </w:t>
      </w:r>
      <w:r>
        <w:rPr>
          <w:rFonts w:ascii="Courier New" w:hAnsi="Courier New" w:cs="Courier New"/>
          <w:sz w:val="18"/>
          <w:szCs w:val="18"/>
          <w:highlight w:val="yellow"/>
        </w:rPr>
        <w:t>-- proposed parameter to have sub-brand info like – SMART Bro Prepaid, SMART Bro Postpaid</w:t>
      </w:r>
    </w:p>
    <w:p w14:paraId="24105CAB" w14:textId="77777777" w:rsidR="009E7AFB" w:rsidRDefault="009E7AFB" w:rsidP="009E7AFB">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name=”mnp_type” value=”INTRA/INTER”/&gt; -- Proposed parameter for identifying between MNP (INTRA/INTER) and normal flow</w:t>
      </w:r>
    </w:p>
    <w:p w14:paraId="22BFC239" w14:textId="77777777" w:rsidR="009E7AFB" w:rsidRDefault="009E7AFB" w:rsidP="009E7AFB">
      <w:pPr>
        <w:pStyle w:val="BodyText"/>
        <w:tabs>
          <w:tab w:val="left" w:pos="8400"/>
        </w:tabs>
        <w:ind w:left="2142"/>
        <w:rPr>
          <w:rFonts w:ascii="Courier New" w:hAnsi="Courier New" w:cs="Courier New"/>
          <w:sz w:val="18"/>
          <w:szCs w:val="18"/>
        </w:rPr>
      </w:pPr>
      <w:r>
        <w:rPr>
          <w:rFonts w:ascii="Courier New" w:hAnsi="Courier New" w:cs="Courier New"/>
          <w:sz w:val="18"/>
          <w:szCs w:val="18"/>
        </w:rPr>
        <w:t>&lt;Parameter name=“</w:t>
      </w:r>
      <w:r>
        <w:rPr>
          <w:color w:val="003300"/>
        </w:rPr>
        <w:t>is_new_account</w:t>
      </w:r>
      <w:r>
        <w:rPr>
          <w:rFonts w:ascii="Courier New" w:hAnsi="Courier New" w:cs="Courier New"/>
          <w:sz w:val="18"/>
          <w:szCs w:val="18"/>
        </w:rPr>
        <w:t>" value=“N"/&gt;</w:t>
      </w:r>
      <w:r>
        <w:rPr>
          <w:rFonts w:ascii="Courier New" w:hAnsi="Courier New" w:cs="Courier New"/>
          <w:sz w:val="18"/>
          <w:szCs w:val="18"/>
        </w:rPr>
        <w:tab/>
      </w:r>
    </w:p>
    <w:p w14:paraId="318ABDBB"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&lt;Parameter name=“bill_cycle" value=“01"/&gt;</w:t>
      </w:r>
    </w:p>
    <w:p w14:paraId="329D6B2D" w14:textId="77777777" w:rsidR="009E7AFB" w:rsidRDefault="009E7AFB" w:rsidP="009E7AFB">
      <w:pPr>
        <w:pStyle w:val="BodyText"/>
        <w:ind w:left="2142"/>
        <w:rPr>
          <w:rFonts w:ascii="Courier New" w:hAnsi="Courier New" w:cs="Courier New"/>
          <w:sz w:val="18"/>
          <w:szCs w:val="18"/>
        </w:rPr>
      </w:pPr>
      <w:r>
        <w:rPr>
          <w:rStyle w:val="CodeChar"/>
          <w:rFonts w:eastAsiaTheme="minorHAnsi"/>
          <w:iCs/>
        </w:rPr>
        <w:t>&lt;Parameter name=“req_date_time" value=“20191201160545"/&gt;</w:t>
      </w:r>
    </w:p>
    <w:p w14:paraId="5C2578AF" w14:textId="77777777" w:rsidR="009E7AFB" w:rsidRDefault="009E7AFB" w:rsidP="009E7AFB">
      <w:pPr>
        <w:pStyle w:val="BodyText"/>
        <w:ind w:left="2142"/>
        <w:rPr>
          <w:rFonts w:ascii="Century Gothic" w:hAnsi="Century Gothic" w:cs="Times New Roman"/>
          <w:sz w:val="20"/>
        </w:rPr>
      </w:pPr>
      <w:r>
        <w:rPr>
          <w:rFonts w:ascii="Courier New" w:hAnsi="Courier New" w:cs="Courier New"/>
          <w:sz w:val="18"/>
          <w:szCs w:val="18"/>
        </w:rPr>
        <w:t>&lt;RFS&gt;</w:t>
      </w:r>
    </w:p>
    <w:p w14:paraId="2493BB86" w14:textId="77777777" w:rsidR="009E7AFB" w:rsidRDefault="009E7AFB" w:rsidP="009E7AFB">
      <w:pPr>
        <w:pStyle w:val="BodyText"/>
        <w:ind w:left="2499"/>
        <w:rPr>
          <w:rFonts w:ascii="Courier New" w:hAnsi="Courier New" w:cs="Courier New"/>
          <w:sz w:val="18"/>
          <w:szCs w:val="18"/>
        </w:rPr>
      </w:pPr>
      <w:r>
        <w:rPr>
          <w:rFonts w:ascii="Courier New" w:hAnsi="Courier New" w:cs="Courier New"/>
          <w:sz w:val="18"/>
          <w:szCs w:val="18"/>
        </w:rPr>
        <w:t>&lt;Parameter name=“rfs” value=“MVOICE"/&gt;</w:t>
      </w:r>
    </w:p>
    <w:p w14:paraId="528DD760" w14:textId="77777777" w:rsidR="009E7AFB" w:rsidRDefault="009E7AFB" w:rsidP="009E7AFB">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268C5398"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&lt;/RFS&gt;</w:t>
      </w:r>
    </w:p>
    <w:p w14:paraId="706FC043"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&lt;RFS&gt;</w:t>
      </w:r>
    </w:p>
    <w:p w14:paraId="0A2FC693" w14:textId="77777777" w:rsidR="009E7AFB" w:rsidRDefault="009E7AFB" w:rsidP="009E7AFB">
      <w:pPr>
        <w:pStyle w:val="BodyText"/>
        <w:ind w:left="2499"/>
        <w:rPr>
          <w:rFonts w:ascii="Courier New" w:hAnsi="Courier New" w:cs="Courier New"/>
          <w:sz w:val="18"/>
          <w:szCs w:val="18"/>
        </w:rPr>
      </w:pPr>
      <w:r>
        <w:rPr>
          <w:rFonts w:ascii="Courier New" w:hAnsi="Courier New" w:cs="Courier New"/>
          <w:sz w:val="18"/>
          <w:szCs w:val="18"/>
        </w:rPr>
        <w:t>&lt;Parameter name=“rfs” value=“SMST"/&gt;</w:t>
      </w:r>
    </w:p>
    <w:p w14:paraId="65E1AF2C" w14:textId="77777777" w:rsidR="009E7AFB" w:rsidRDefault="009E7AFB" w:rsidP="009E7AFB">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1E0A068D"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&lt;/RFS&gt;</w:t>
      </w:r>
    </w:p>
    <w:p w14:paraId="01AA015B"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&lt;RFS&gt;</w:t>
      </w:r>
    </w:p>
    <w:p w14:paraId="7202A106" w14:textId="77777777" w:rsidR="009E7AFB" w:rsidRDefault="009E7AFB" w:rsidP="009E7AFB">
      <w:pPr>
        <w:pStyle w:val="BodyText"/>
        <w:ind w:left="2499"/>
        <w:rPr>
          <w:rFonts w:ascii="Courier New" w:hAnsi="Courier New" w:cs="Courier New"/>
          <w:sz w:val="18"/>
          <w:szCs w:val="18"/>
        </w:rPr>
      </w:pPr>
      <w:r>
        <w:rPr>
          <w:rFonts w:ascii="Courier New" w:hAnsi="Courier New" w:cs="Courier New"/>
          <w:sz w:val="18"/>
          <w:szCs w:val="18"/>
        </w:rPr>
        <w:t>&lt;Parameter name=“rfs” value=“SMSO"/&gt;</w:t>
      </w:r>
    </w:p>
    <w:p w14:paraId="69E86062" w14:textId="77777777" w:rsidR="009E7AFB" w:rsidRDefault="009E7AFB" w:rsidP="009E7AFB">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12C68910"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&lt;/RFS&gt;</w:t>
      </w:r>
    </w:p>
    <w:p w14:paraId="6584EF25"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&lt;RFS&gt;</w:t>
      </w:r>
    </w:p>
    <w:p w14:paraId="37D75175" w14:textId="77777777" w:rsidR="009E7AFB" w:rsidRDefault="009E7AFB" w:rsidP="009E7AFB">
      <w:pPr>
        <w:pStyle w:val="BodyText"/>
        <w:ind w:left="2499"/>
        <w:rPr>
          <w:rFonts w:ascii="Courier New" w:hAnsi="Courier New" w:cs="Courier New"/>
          <w:sz w:val="18"/>
          <w:szCs w:val="18"/>
        </w:rPr>
      </w:pPr>
      <w:r>
        <w:rPr>
          <w:rFonts w:ascii="Courier New" w:hAnsi="Courier New" w:cs="Courier New"/>
          <w:sz w:val="18"/>
          <w:szCs w:val="18"/>
        </w:rPr>
        <w:t>&lt;Parameter name=“rfs” value=“ROAMING"/&gt;</w:t>
      </w:r>
    </w:p>
    <w:p w14:paraId="5A5CC860" w14:textId="77777777" w:rsidR="009E7AFB" w:rsidRDefault="009E7AFB" w:rsidP="009E7AFB">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347FE0AB"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&lt;/RFS&gt;</w:t>
      </w:r>
    </w:p>
    <w:p w14:paraId="28DAD923" w14:textId="77777777" w:rsidR="009E7AFB" w:rsidRDefault="009E7AFB" w:rsidP="009E7AFB">
      <w:pPr>
        <w:pStyle w:val="BodyText"/>
        <w:ind w:left="2142"/>
        <w:rPr>
          <w:rFonts w:ascii="Courier New" w:hAnsi="Courier New" w:cs="Courier New"/>
          <w:sz w:val="18"/>
          <w:szCs w:val="18"/>
        </w:rPr>
      </w:pPr>
      <w:r>
        <w:rPr>
          <w:rFonts w:ascii="Courier New" w:hAnsi="Courier New" w:cs="Courier New"/>
          <w:sz w:val="18"/>
          <w:szCs w:val="18"/>
        </w:rPr>
        <w:t>&lt;RFS&gt;</w:t>
      </w:r>
    </w:p>
    <w:p w14:paraId="6EC8E576" w14:textId="77777777" w:rsidR="009E7AFB" w:rsidRDefault="009E7AFB" w:rsidP="009E7AFB">
      <w:pPr>
        <w:pStyle w:val="BodyText"/>
        <w:ind w:left="2499"/>
        <w:rPr>
          <w:rFonts w:ascii="Courier New" w:hAnsi="Courier New" w:cs="Courier New"/>
          <w:sz w:val="18"/>
          <w:szCs w:val="18"/>
        </w:rPr>
      </w:pPr>
      <w:r>
        <w:rPr>
          <w:rFonts w:ascii="Courier New" w:hAnsi="Courier New" w:cs="Courier New"/>
          <w:sz w:val="18"/>
          <w:szCs w:val="18"/>
        </w:rPr>
        <w:t>&lt;Parameter name=“rfs” value=“OCS_OFFER"/&gt;</w:t>
      </w:r>
    </w:p>
    <w:p w14:paraId="2C17C03A" w14:textId="77777777" w:rsidR="009E7AFB" w:rsidRDefault="009E7AFB" w:rsidP="009E7AFB">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26363B53" w14:textId="77777777" w:rsidR="009E7AFB" w:rsidRDefault="009E7AFB" w:rsidP="009E7AFB">
      <w:pPr>
        <w:pStyle w:val="BodyText"/>
        <w:ind w:left="2148" w:firstLine="351"/>
        <w:rPr>
          <w:rStyle w:val="CodeChar"/>
          <w:rFonts w:eastAsiaTheme="minorHAnsi"/>
          <w:iCs/>
        </w:rPr>
      </w:pPr>
      <w:r>
        <w:rPr>
          <w:rStyle w:val="CodeChar"/>
          <w:rFonts w:eastAsiaTheme="minorHAnsi"/>
          <w:iCs/>
        </w:rPr>
        <w:t>&lt;Parameter name=“ocs_offer_id" value=“77838383"/&gt;</w:t>
      </w:r>
    </w:p>
    <w:p w14:paraId="098EB938" w14:textId="77777777" w:rsidR="009E7AFB" w:rsidRDefault="009E7AFB" w:rsidP="009E7AFB">
      <w:pPr>
        <w:pStyle w:val="BodyText"/>
        <w:ind w:left="2142"/>
      </w:pPr>
      <w:r>
        <w:rPr>
          <w:rFonts w:ascii="Courier New" w:hAnsi="Courier New" w:cs="Courier New"/>
          <w:sz w:val="18"/>
          <w:szCs w:val="18"/>
        </w:rPr>
        <w:t>&lt;/RFS&gt;</w:t>
      </w:r>
    </w:p>
    <w:p w14:paraId="4364598F" w14:textId="77777777" w:rsidR="009E7AFB" w:rsidRDefault="009E7AFB" w:rsidP="009E7AFB">
      <w:pPr>
        <w:pStyle w:val="BodyText"/>
        <w:ind w:firstLine="345"/>
        <w:rPr>
          <w:rStyle w:val="CodeChar"/>
          <w:rFonts w:eastAsiaTheme="minorHAnsi"/>
        </w:rPr>
      </w:pPr>
      <w:r>
        <w:rPr>
          <w:rStyle w:val="CodeChar"/>
          <w:rFonts w:eastAsiaTheme="minorHAnsi"/>
        </w:rPr>
        <w:lastRenderedPageBreak/>
        <w:t>&lt;/RequestParameters&gt;</w:t>
      </w:r>
    </w:p>
    <w:p w14:paraId="276991FD" w14:textId="7BCC8FF9" w:rsidR="009E7AFB" w:rsidRPr="00205296" w:rsidRDefault="009E7AFB" w:rsidP="00205296">
      <w:pPr>
        <w:ind w:left="131" w:firstLine="720"/>
      </w:pPr>
      <w:r>
        <w:rPr>
          <w:rStyle w:val="CodeChar"/>
          <w:rFonts w:eastAsiaTheme="minorHAnsi"/>
        </w:rPr>
        <w:t>&lt;/DeleteRequest&gt;</w:t>
      </w:r>
    </w:p>
    <w:p w14:paraId="5B0DCEA3" w14:textId="46E6B046" w:rsidR="009E7AFB" w:rsidRDefault="009E7AFB" w:rsidP="009E7AFB">
      <w:pPr>
        <w:pStyle w:val="Heading5"/>
      </w:pPr>
      <w:r>
        <w:t>Example (Postpaid Activation)</w:t>
      </w:r>
    </w:p>
    <w:p w14:paraId="030D85B4" w14:textId="77777777" w:rsidR="009E7AFB" w:rsidRDefault="009E7AFB" w:rsidP="009E7AFB">
      <w:pPr>
        <w:pStyle w:val="Note"/>
        <w:ind w:left="1773" w:hanging="720"/>
        <w:rPr>
          <w:rStyle w:val="CodeChar"/>
          <w:i w:val="0"/>
          <w:iCs/>
        </w:rPr>
      </w:pPr>
      <w:r>
        <w:rPr>
          <w:rStyle w:val="CodeChar"/>
          <w:i w:val="0"/>
          <w:iCs/>
        </w:rPr>
        <w:t xml:space="preserve">&lt;CreateRequest&gt;         </w:t>
      </w:r>
    </w:p>
    <w:p w14:paraId="38CEF3D4" w14:textId="77777777" w:rsidR="009E7AFB" w:rsidRDefault="009E7AFB" w:rsidP="009E7AFB">
      <w:pPr>
        <w:pStyle w:val="Note"/>
        <w:ind w:left="2136" w:hanging="720"/>
        <w:rPr>
          <w:rStyle w:val="CodeChar"/>
          <w:i w:val="0"/>
          <w:iCs/>
        </w:rPr>
      </w:pPr>
      <w:r>
        <w:rPr>
          <w:rStyle w:val="CodeChar"/>
          <w:i w:val="0"/>
          <w:iCs/>
        </w:rPr>
        <w:t>&lt;RequestHeader&gt;</w:t>
      </w:r>
    </w:p>
    <w:p w14:paraId="766CD0A6" w14:textId="77777777" w:rsidR="009E7AFB" w:rsidRDefault="009E7AFB" w:rsidP="009E7AFB">
      <w:pPr>
        <w:pStyle w:val="Note"/>
        <w:ind w:left="2148" w:hanging="363"/>
        <w:rPr>
          <w:rStyle w:val="CodeChar"/>
          <w:i w:val="0"/>
          <w:iCs/>
        </w:rPr>
      </w:pPr>
      <w:r>
        <w:rPr>
          <w:rStyle w:val="CodeChar"/>
          <w:i w:val="0"/>
          <w:iCs/>
        </w:rPr>
        <w:t xml:space="preserve">&lt;NeType&gt;ORDER&lt;/NeType&gt;          </w:t>
      </w:r>
    </w:p>
    <w:p w14:paraId="478D6FD5" w14:textId="77777777" w:rsidR="009E7AFB" w:rsidRDefault="009E7AFB" w:rsidP="009E7AFB">
      <w:pPr>
        <w:pStyle w:val="Note"/>
        <w:ind w:left="2148" w:hanging="363"/>
        <w:rPr>
          <w:rStyle w:val="CodeChar"/>
          <w:i w:val="0"/>
          <w:iCs/>
        </w:rPr>
      </w:pPr>
      <w:r>
        <w:rPr>
          <w:rStyle w:val="CodeChar"/>
          <w:i w:val="0"/>
          <w:iCs/>
        </w:rPr>
        <w:t>&lt;OrderNo&gt;T001&lt;/OrderNo&gt;</w:t>
      </w:r>
    </w:p>
    <w:p w14:paraId="18081E37" w14:textId="77777777" w:rsidR="009E7AFB" w:rsidRDefault="009E7AFB" w:rsidP="009E7AFB">
      <w:pPr>
        <w:pStyle w:val="Note"/>
        <w:ind w:left="2148" w:hanging="363"/>
        <w:rPr>
          <w:rStyle w:val="CodeChar"/>
          <w:i w:val="0"/>
          <w:iCs/>
        </w:rPr>
      </w:pPr>
      <w:r>
        <w:rPr>
          <w:rStyle w:val="CodeChar"/>
          <w:i w:val="0"/>
          <w:iCs/>
        </w:rPr>
        <w:t>&lt;Priority&gt;2&lt;/Priority&gt;</w:t>
      </w:r>
    </w:p>
    <w:p w14:paraId="0A7BE3AC" w14:textId="77777777" w:rsidR="009E7AFB" w:rsidRDefault="009E7AFB" w:rsidP="009E7AFB">
      <w:pPr>
        <w:pStyle w:val="Note"/>
        <w:ind w:left="2148" w:hanging="375"/>
        <w:rPr>
          <w:rStyle w:val="CodeChar"/>
          <w:i w:val="0"/>
          <w:iCs/>
        </w:rPr>
      </w:pPr>
      <w:r>
        <w:rPr>
          <w:rStyle w:val="CodeChar"/>
          <w:i w:val="0"/>
          <w:iCs/>
        </w:rPr>
        <w:t xml:space="preserve">&lt;ReqUser&gt;OPTIMA&lt;/ReqUser&gt; </w:t>
      </w:r>
    </w:p>
    <w:p w14:paraId="4DDA0018" w14:textId="77777777" w:rsidR="009E7AFB" w:rsidRDefault="009E7AFB" w:rsidP="009E7AFB">
      <w:pPr>
        <w:pStyle w:val="Note"/>
        <w:ind w:hanging="171"/>
        <w:rPr>
          <w:rStyle w:val="CodeChar"/>
          <w:i w:val="0"/>
          <w:iCs/>
        </w:rPr>
      </w:pPr>
      <w:r>
        <w:rPr>
          <w:rStyle w:val="CodeChar"/>
          <w:i w:val="0"/>
          <w:iCs/>
        </w:rPr>
        <w:t>&lt;ReplyTo&gt;https://optesbdev2:8085/v1/AccountCustomManagement/handleResponse&lt;/ReplyTo&gt;</w:t>
      </w:r>
    </w:p>
    <w:p w14:paraId="3F4284EA" w14:textId="77777777" w:rsidR="009E7AFB" w:rsidRDefault="009E7AFB" w:rsidP="009E7AFB">
      <w:pPr>
        <w:pStyle w:val="Note"/>
        <w:rPr>
          <w:rStyle w:val="CodeChar"/>
          <w:bCs w:val="0"/>
          <w:i w:val="0"/>
          <w:iCs/>
          <w:kern w:val="0"/>
        </w:rPr>
      </w:pPr>
      <w:r>
        <w:rPr>
          <w:rStyle w:val="CodeChar"/>
          <w:i w:val="0"/>
          <w:iCs/>
        </w:rPr>
        <w:t>&lt;/RequestHeader&gt;</w:t>
      </w:r>
    </w:p>
    <w:p w14:paraId="75F1E9EF" w14:textId="77777777" w:rsidR="009E7AFB" w:rsidRDefault="009E7AFB" w:rsidP="009E7AFB">
      <w:pPr>
        <w:pStyle w:val="Note"/>
        <w:ind w:left="2148" w:hanging="720"/>
        <w:rPr>
          <w:rStyle w:val="CodeChar"/>
          <w:i w:val="0"/>
          <w:iCs/>
        </w:rPr>
      </w:pPr>
      <w:r>
        <w:rPr>
          <w:rStyle w:val="CodeChar"/>
          <w:i w:val="0"/>
          <w:iCs/>
        </w:rPr>
        <w:t>&lt;RequestParameters&gt;</w:t>
      </w:r>
    </w:p>
    <w:p w14:paraId="5CA8695D" w14:textId="77777777" w:rsidR="009E7AFB" w:rsidRDefault="009E7AFB" w:rsidP="009E7AFB">
      <w:pPr>
        <w:pStyle w:val="BodyText"/>
        <w:ind w:left="1785"/>
      </w:pPr>
      <w:r>
        <w:rPr>
          <w:rFonts w:ascii="Courier New" w:hAnsi="Courier New" w:cs="Courier New"/>
          <w:sz w:val="18"/>
          <w:szCs w:val="18"/>
        </w:rPr>
        <w:t>&lt;Parameter name=“msisdn" value=“9988453333"/&gt;</w:t>
      </w:r>
    </w:p>
    <w:p w14:paraId="43DEF239" w14:textId="77777777" w:rsidR="009E7AFB" w:rsidRDefault="009E7AFB" w:rsidP="009E7AFB">
      <w:pPr>
        <w:pStyle w:val="BodyText"/>
        <w:ind w:left="1785"/>
        <w:rPr>
          <w:rFonts w:ascii="Courier New" w:hAnsi="Courier New" w:cs="Courier New"/>
          <w:sz w:val="18"/>
          <w:szCs w:val="18"/>
        </w:rPr>
      </w:pPr>
      <w:r>
        <w:rPr>
          <w:rFonts w:ascii="Courier New" w:hAnsi="Courier New" w:cs="Courier New"/>
          <w:sz w:val="18"/>
          <w:szCs w:val="18"/>
        </w:rPr>
        <w:t>&lt;Parameter name=“imsi" value=“99999988453333"/&gt;</w:t>
      </w:r>
    </w:p>
    <w:p w14:paraId="5AFF3B96" w14:textId="77777777" w:rsidR="009E7AFB" w:rsidRDefault="009E7AFB" w:rsidP="009E7AFB">
      <w:pPr>
        <w:pStyle w:val="BodyText"/>
        <w:ind w:left="1785"/>
        <w:rPr>
          <w:rFonts w:ascii="Courier New" w:hAnsi="Courier New" w:cs="Courier New"/>
          <w:sz w:val="18"/>
          <w:szCs w:val="18"/>
        </w:rPr>
      </w:pPr>
      <w:r>
        <w:rPr>
          <w:rFonts w:ascii="Courier New" w:hAnsi="Courier New" w:cs="Courier New"/>
          <w:sz w:val="18"/>
          <w:szCs w:val="18"/>
        </w:rPr>
        <w:t>&lt;Parameter name=“account_number" value=“897454"/&gt;</w:t>
      </w:r>
    </w:p>
    <w:p w14:paraId="0C9DE341" w14:textId="77777777" w:rsidR="009E7AFB" w:rsidRDefault="009E7AFB" w:rsidP="009E7AFB">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name=“account_type" value=“postpaid"/&gt; -- Existing parameter, value need to be changed based on service type</w:t>
      </w:r>
    </w:p>
    <w:p w14:paraId="2023EE76" w14:textId="77777777" w:rsidR="009E7AFB" w:rsidRDefault="009E7AFB" w:rsidP="009E7AFB">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name=“brand" value=“SMART"/&gt;  -- proposed parameter to have brand info – SMART/SUN</w:t>
      </w:r>
    </w:p>
    <w:p w14:paraId="1D7FE109" w14:textId="77777777" w:rsidR="009E7AFB" w:rsidRDefault="009E7AFB" w:rsidP="009E7AFB">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name=“sub_brand" value=“SMART Bro"/&gt;</w:t>
      </w:r>
      <w:r>
        <w:rPr>
          <w:rFonts w:ascii="Courier New" w:hAnsi="Courier New" w:cs="Courier New"/>
          <w:sz w:val="18"/>
          <w:szCs w:val="18"/>
        </w:rPr>
        <w:t xml:space="preserve"> </w:t>
      </w:r>
      <w:r>
        <w:rPr>
          <w:rFonts w:ascii="Courier New" w:hAnsi="Courier New" w:cs="Courier New"/>
          <w:sz w:val="18"/>
          <w:szCs w:val="18"/>
          <w:highlight w:val="yellow"/>
        </w:rPr>
        <w:t>-- proposed parameter to have sub-brand info like – SMART Bro Prepaid, SMART Bro Postpaid</w:t>
      </w:r>
    </w:p>
    <w:p w14:paraId="4DE8EAA3" w14:textId="77777777" w:rsidR="009E7AFB" w:rsidRDefault="009E7AFB" w:rsidP="009E7AFB">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name=”mnp_type” value=”INTRA/INTER”/&gt; -- Proposed parameter for identifying between MNP (INTRA/INTER) and normal flow</w:t>
      </w:r>
    </w:p>
    <w:p w14:paraId="7B7E5D48" w14:textId="77777777" w:rsidR="009E7AFB" w:rsidRDefault="009E7AFB" w:rsidP="009E7AFB">
      <w:pPr>
        <w:pStyle w:val="BodyText"/>
        <w:ind w:left="1785"/>
        <w:rPr>
          <w:rFonts w:ascii="Courier New" w:hAnsi="Courier New" w:cs="Courier New"/>
          <w:sz w:val="18"/>
          <w:szCs w:val="18"/>
        </w:rPr>
      </w:pPr>
      <w:r>
        <w:rPr>
          <w:rFonts w:ascii="Courier New" w:hAnsi="Courier New" w:cs="Courier New"/>
          <w:sz w:val="18"/>
          <w:szCs w:val="18"/>
        </w:rPr>
        <w:t>&lt;Parameter name=“is_new_account" value=“Y"/&gt;</w:t>
      </w:r>
    </w:p>
    <w:p w14:paraId="39CD8CD7" w14:textId="77777777" w:rsidR="009E7AFB" w:rsidRDefault="009E7AFB" w:rsidP="009E7AFB">
      <w:pPr>
        <w:pStyle w:val="BodyText"/>
        <w:ind w:left="1785"/>
        <w:rPr>
          <w:rFonts w:ascii="Courier New" w:hAnsi="Courier New" w:cs="Courier New"/>
          <w:sz w:val="18"/>
          <w:szCs w:val="18"/>
        </w:rPr>
      </w:pPr>
      <w:r>
        <w:rPr>
          <w:rFonts w:ascii="Courier New" w:hAnsi="Courier New" w:cs="Courier New"/>
          <w:sz w:val="18"/>
          <w:szCs w:val="18"/>
        </w:rPr>
        <w:t>&lt;Parameter name=“bill_cycle" value=“0101"/&gt;</w:t>
      </w:r>
    </w:p>
    <w:p w14:paraId="1DA0ED59" w14:textId="77777777" w:rsidR="009E7AFB" w:rsidRDefault="009E7AFB" w:rsidP="009E7AFB">
      <w:pPr>
        <w:pStyle w:val="BodyText"/>
        <w:ind w:left="1785"/>
        <w:rPr>
          <w:rFonts w:ascii="Courier New" w:hAnsi="Courier New" w:cs="Courier New"/>
          <w:sz w:val="18"/>
          <w:szCs w:val="18"/>
        </w:rPr>
      </w:pPr>
      <w:r>
        <w:rPr>
          <w:rStyle w:val="CodeChar"/>
          <w:rFonts w:eastAsiaTheme="minorHAnsi"/>
          <w:iCs/>
        </w:rPr>
        <w:t>&lt;Parameter name=“req_date_time" value=“20191201160545"/&gt;</w:t>
      </w:r>
    </w:p>
    <w:p w14:paraId="41BE2F9F" w14:textId="77777777" w:rsidR="009E7AFB" w:rsidRDefault="009E7AFB" w:rsidP="009E7AFB">
      <w:pPr>
        <w:pStyle w:val="BodyText"/>
        <w:ind w:left="1803"/>
        <w:rPr>
          <w:rStyle w:val="CodeChar"/>
          <w:rFonts w:eastAsiaTheme="minorHAnsi"/>
          <w:iCs/>
        </w:rPr>
      </w:pPr>
      <w:r>
        <w:rPr>
          <w:rStyle w:val="CodeChar"/>
          <w:rFonts w:eastAsiaTheme="minorHAnsi"/>
          <w:iCs/>
        </w:rPr>
        <w:t>&lt;RFS&gt;</w:t>
      </w:r>
    </w:p>
    <w:p w14:paraId="3835BAC2" w14:textId="29E8765B" w:rsidR="009E7AFB" w:rsidRDefault="009E7AFB" w:rsidP="009E7AFB">
      <w:pPr>
        <w:pStyle w:val="BodyText"/>
        <w:ind w:left="2148"/>
        <w:rPr>
          <w:rStyle w:val="CodeChar"/>
          <w:rFonts w:eastAsiaTheme="minorHAnsi"/>
          <w:iCs/>
        </w:rPr>
      </w:pPr>
      <w:r>
        <w:rPr>
          <w:rStyle w:val="CodeChar"/>
          <w:rFonts w:eastAsiaTheme="minorHAnsi"/>
          <w:iCs/>
        </w:rPr>
        <w:t>&lt;Parameter name="rfs" value="MVOICE"/&gt;</w:t>
      </w:r>
    </w:p>
    <w:p w14:paraId="004A6FB5" w14:textId="77777777" w:rsidR="009E7AFB" w:rsidRDefault="009E7AFB" w:rsidP="009E7AFB">
      <w:pPr>
        <w:pStyle w:val="BodyText"/>
        <w:ind w:left="2148"/>
        <w:rPr>
          <w:rStyle w:val="CodeChar"/>
          <w:rFonts w:eastAsiaTheme="minorHAnsi"/>
          <w:iCs/>
        </w:rPr>
      </w:pPr>
      <w:r>
        <w:rPr>
          <w:rStyle w:val="CodeChar"/>
          <w:rFonts w:eastAsiaTheme="minorHAnsi"/>
          <w:iCs/>
        </w:rPr>
        <w:t>&lt;Parameter name=“action" value=“ADD"/&gt;</w:t>
      </w:r>
    </w:p>
    <w:p w14:paraId="42AC3451" w14:textId="77777777" w:rsidR="009E7AFB" w:rsidRDefault="009E7AFB" w:rsidP="009E7AFB">
      <w:pPr>
        <w:pStyle w:val="BodyText"/>
        <w:ind w:left="1803"/>
        <w:rPr>
          <w:rStyle w:val="CodeChar"/>
          <w:rFonts w:eastAsiaTheme="minorHAnsi"/>
          <w:iCs/>
        </w:rPr>
      </w:pPr>
      <w:r>
        <w:rPr>
          <w:rStyle w:val="CodeChar"/>
          <w:rFonts w:eastAsiaTheme="minorHAnsi"/>
          <w:iCs/>
        </w:rPr>
        <w:t>&lt;/RFS&gt;</w:t>
      </w:r>
    </w:p>
    <w:p w14:paraId="635FDECB" w14:textId="77777777" w:rsidR="009E7AFB" w:rsidRDefault="009E7AFB" w:rsidP="009E7AFB">
      <w:pPr>
        <w:pStyle w:val="BodyText"/>
        <w:ind w:left="1803"/>
        <w:rPr>
          <w:rStyle w:val="CodeChar"/>
          <w:rFonts w:eastAsiaTheme="minorHAnsi"/>
          <w:iCs/>
        </w:rPr>
      </w:pPr>
      <w:r>
        <w:rPr>
          <w:rStyle w:val="CodeChar"/>
          <w:rFonts w:eastAsiaTheme="minorHAnsi"/>
          <w:iCs/>
        </w:rPr>
        <w:t>&lt;RFS&gt;</w:t>
      </w:r>
    </w:p>
    <w:p w14:paraId="6FF2F207" w14:textId="77777777" w:rsidR="009E7AFB" w:rsidRDefault="009E7AFB" w:rsidP="009E7AFB">
      <w:pPr>
        <w:pStyle w:val="BodyText"/>
        <w:ind w:left="2148"/>
        <w:rPr>
          <w:rStyle w:val="CodeChar"/>
          <w:rFonts w:eastAsiaTheme="minorHAnsi"/>
          <w:iCs/>
        </w:rPr>
      </w:pPr>
      <w:r>
        <w:rPr>
          <w:rStyle w:val="CodeChar"/>
          <w:rFonts w:eastAsiaTheme="minorHAnsi"/>
          <w:iCs/>
        </w:rPr>
        <w:t>&lt;Parameter name=”rfs” value=“SMST"/&gt;</w:t>
      </w:r>
    </w:p>
    <w:p w14:paraId="563BE00A" w14:textId="77777777" w:rsidR="009E7AFB" w:rsidRDefault="009E7AFB" w:rsidP="009E7AFB">
      <w:pPr>
        <w:pStyle w:val="BodyText"/>
        <w:ind w:left="2148"/>
        <w:rPr>
          <w:rStyle w:val="CodeChar"/>
          <w:rFonts w:eastAsiaTheme="minorHAnsi"/>
          <w:iCs/>
        </w:rPr>
      </w:pPr>
      <w:r>
        <w:rPr>
          <w:rStyle w:val="CodeChar"/>
          <w:rFonts w:eastAsiaTheme="minorHAnsi"/>
          <w:iCs/>
        </w:rPr>
        <w:t>&lt;Parameter name=“action" value=“ADD"/&gt;</w:t>
      </w:r>
    </w:p>
    <w:p w14:paraId="520ED63E" w14:textId="77777777" w:rsidR="009E7AFB" w:rsidRDefault="009E7AFB" w:rsidP="009E7AFB">
      <w:pPr>
        <w:pStyle w:val="BodyText"/>
        <w:ind w:left="1803"/>
        <w:rPr>
          <w:rStyle w:val="CodeChar"/>
          <w:rFonts w:eastAsiaTheme="minorHAnsi"/>
          <w:iCs/>
        </w:rPr>
      </w:pPr>
      <w:r>
        <w:rPr>
          <w:rStyle w:val="CodeChar"/>
          <w:rFonts w:eastAsiaTheme="minorHAnsi"/>
          <w:iCs/>
        </w:rPr>
        <w:t>&lt;/RFS&gt;</w:t>
      </w:r>
    </w:p>
    <w:p w14:paraId="1E3DF6F8" w14:textId="77777777" w:rsidR="009E7AFB" w:rsidRDefault="009E7AFB" w:rsidP="009E7AFB">
      <w:pPr>
        <w:pStyle w:val="BodyText"/>
        <w:ind w:left="1803"/>
        <w:rPr>
          <w:rStyle w:val="CodeChar"/>
          <w:rFonts w:eastAsiaTheme="minorHAnsi"/>
          <w:iCs/>
        </w:rPr>
      </w:pPr>
      <w:r>
        <w:rPr>
          <w:rStyle w:val="CodeChar"/>
          <w:rFonts w:eastAsiaTheme="minorHAnsi"/>
          <w:iCs/>
        </w:rPr>
        <w:t>&lt;RFS&gt;</w:t>
      </w:r>
    </w:p>
    <w:p w14:paraId="4A3857E4" w14:textId="77777777" w:rsidR="009E7AFB" w:rsidRDefault="009E7AFB" w:rsidP="009E7AFB">
      <w:pPr>
        <w:pStyle w:val="BodyText"/>
        <w:ind w:left="2148"/>
        <w:rPr>
          <w:rStyle w:val="CodeChar"/>
          <w:rFonts w:eastAsiaTheme="minorHAnsi"/>
          <w:iCs/>
        </w:rPr>
      </w:pPr>
      <w:r>
        <w:rPr>
          <w:rStyle w:val="CodeChar"/>
          <w:rFonts w:eastAsiaTheme="minorHAnsi"/>
          <w:iCs/>
        </w:rPr>
        <w:t>&lt;Parameter name=“rfs" value=“CUG"/&gt;</w:t>
      </w:r>
    </w:p>
    <w:p w14:paraId="6E90B0D3" w14:textId="77777777" w:rsidR="009E7AFB" w:rsidRDefault="009E7AFB" w:rsidP="009E7AFB">
      <w:pPr>
        <w:pStyle w:val="BodyText"/>
        <w:ind w:left="2148"/>
        <w:rPr>
          <w:rStyle w:val="CodeChar"/>
          <w:rFonts w:eastAsiaTheme="minorHAnsi"/>
          <w:iCs/>
        </w:rPr>
      </w:pPr>
      <w:r>
        <w:rPr>
          <w:rStyle w:val="CodeChar"/>
          <w:rFonts w:eastAsiaTheme="minorHAnsi"/>
          <w:iCs/>
        </w:rPr>
        <w:t>&lt;Parameter name=“action" value=“ADD"/&gt;</w:t>
      </w:r>
    </w:p>
    <w:p w14:paraId="3FDC772D" w14:textId="77777777" w:rsidR="009E7AFB" w:rsidRDefault="009E7AFB" w:rsidP="009E7AFB">
      <w:pPr>
        <w:pStyle w:val="BodyText"/>
        <w:ind w:left="2148"/>
        <w:rPr>
          <w:rStyle w:val="CodeChar"/>
          <w:rFonts w:eastAsiaTheme="minorHAnsi"/>
          <w:iCs/>
        </w:rPr>
      </w:pPr>
      <w:r>
        <w:rPr>
          <w:rStyle w:val="CodeChar"/>
          <w:rFonts w:eastAsiaTheme="minorHAnsi"/>
          <w:iCs/>
        </w:rPr>
        <w:lastRenderedPageBreak/>
        <w:t>&lt;Parameter name=“ member1" value=“9988453333"/&gt;</w:t>
      </w:r>
    </w:p>
    <w:p w14:paraId="07D4E22D" w14:textId="77777777" w:rsidR="009E7AFB" w:rsidRDefault="009E7AFB" w:rsidP="009E7AFB">
      <w:pPr>
        <w:pStyle w:val="BodyText"/>
        <w:ind w:left="2148"/>
        <w:rPr>
          <w:rStyle w:val="CodeChar"/>
          <w:rFonts w:eastAsiaTheme="minorHAnsi"/>
          <w:iCs/>
        </w:rPr>
      </w:pPr>
      <w:r>
        <w:rPr>
          <w:rStyle w:val="CodeChar"/>
          <w:rFonts w:eastAsiaTheme="minorHAnsi"/>
          <w:iCs/>
        </w:rPr>
        <w:t>..</w:t>
      </w:r>
    </w:p>
    <w:p w14:paraId="0CF5903F" w14:textId="77777777" w:rsidR="009E7AFB" w:rsidRDefault="009E7AFB" w:rsidP="009E7AFB">
      <w:pPr>
        <w:pStyle w:val="BodyText"/>
        <w:ind w:left="2148"/>
        <w:rPr>
          <w:rStyle w:val="CodeChar"/>
          <w:rFonts w:eastAsiaTheme="minorHAnsi"/>
          <w:iCs/>
        </w:rPr>
      </w:pPr>
      <w:r>
        <w:rPr>
          <w:rStyle w:val="CodeChar"/>
          <w:rFonts w:eastAsiaTheme="minorHAnsi"/>
          <w:iCs/>
        </w:rPr>
        <w:t>&lt;Parameter name=“ member5" value=“9988454444"/&gt;</w:t>
      </w:r>
    </w:p>
    <w:p w14:paraId="43AB87B2" w14:textId="77777777" w:rsidR="009E7AFB" w:rsidRDefault="009E7AFB" w:rsidP="009E7AFB">
      <w:pPr>
        <w:pStyle w:val="BodyText"/>
        <w:ind w:left="1803"/>
        <w:rPr>
          <w:rStyle w:val="CodeChar"/>
          <w:rFonts w:eastAsiaTheme="minorHAnsi"/>
          <w:iCs/>
        </w:rPr>
      </w:pPr>
      <w:r>
        <w:rPr>
          <w:rStyle w:val="CodeChar"/>
          <w:rFonts w:eastAsiaTheme="minorHAnsi"/>
          <w:iCs/>
        </w:rPr>
        <w:t>&lt;/RFS&gt;</w:t>
      </w:r>
    </w:p>
    <w:p w14:paraId="26818418" w14:textId="77777777" w:rsidR="009E7AFB" w:rsidRDefault="009E7AFB" w:rsidP="009E7AFB">
      <w:pPr>
        <w:pStyle w:val="BodyText"/>
        <w:ind w:left="1803"/>
        <w:rPr>
          <w:rStyle w:val="CodeChar"/>
          <w:rFonts w:eastAsiaTheme="minorHAnsi"/>
          <w:iCs/>
        </w:rPr>
      </w:pPr>
      <w:r>
        <w:rPr>
          <w:rStyle w:val="CodeChar"/>
          <w:rFonts w:eastAsiaTheme="minorHAnsi"/>
          <w:iCs/>
        </w:rPr>
        <w:t>&lt;RFS&gt;</w:t>
      </w:r>
    </w:p>
    <w:p w14:paraId="51B54AAF" w14:textId="77777777" w:rsidR="009E7AFB" w:rsidRDefault="009E7AFB" w:rsidP="009E7AFB">
      <w:pPr>
        <w:pStyle w:val="BodyText"/>
        <w:ind w:left="1803"/>
        <w:rPr>
          <w:rStyle w:val="CodeChar"/>
          <w:rFonts w:eastAsiaTheme="minorHAnsi"/>
          <w:iCs/>
        </w:rPr>
      </w:pPr>
      <w:r>
        <w:rPr>
          <w:rStyle w:val="CodeChar"/>
          <w:rFonts w:eastAsiaTheme="minorHAnsi"/>
          <w:iCs/>
        </w:rPr>
        <w:tab/>
        <w:t>&lt;Parameter name=“rfs" value=“ROAMING"/&gt;</w:t>
      </w:r>
    </w:p>
    <w:p w14:paraId="32FEFDBB" w14:textId="77777777" w:rsidR="009E7AFB" w:rsidRDefault="009E7AFB" w:rsidP="009E7AFB">
      <w:pPr>
        <w:pStyle w:val="BodyText"/>
        <w:ind w:left="1803"/>
        <w:rPr>
          <w:rStyle w:val="CodeChar"/>
          <w:rFonts w:eastAsiaTheme="minorHAnsi"/>
          <w:iCs/>
        </w:rPr>
      </w:pPr>
      <w:r>
        <w:rPr>
          <w:rStyle w:val="CodeChar"/>
          <w:rFonts w:eastAsiaTheme="minorHAnsi"/>
          <w:iCs/>
        </w:rPr>
        <w:tab/>
        <w:t>&lt;Parameter name=“action" value=“ADD"/&gt;</w:t>
      </w:r>
    </w:p>
    <w:p w14:paraId="7B58C6D2" w14:textId="77777777" w:rsidR="009E7AFB" w:rsidRDefault="009E7AFB" w:rsidP="009E7AFB">
      <w:pPr>
        <w:pStyle w:val="BodyText"/>
        <w:ind w:left="1803"/>
        <w:rPr>
          <w:rStyle w:val="CodeChar"/>
          <w:rFonts w:eastAsiaTheme="minorHAnsi"/>
          <w:iCs/>
        </w:rPr>
      </w:pPr>
      <w:r>
        <w:rPr>
          <w:rStyle w:val="CodeChar"/>
          <w:rFonts w:eastAsiaTheme="minorHAnsi"/>
          <w:iCs/>
        </w:rPr>
        <w:t>&lt;/RFS&gt;</w:t>
      </w:r>
    </w:p>
    <w:p w14:paraId="17D068F7" w14:textId="77777777" w:rsidR="009E7AFB" w:rsidRDefault="009E7AFB" w:rsidP="009E7AFB">
      <w:pPr>
        <w:pStyle w:val="BodyText"/>
        <w:ind w:left="1803"/>
        <w:rPr>
          <w:rStyle w:val="CodeChar"/>
          <w:rFonts w:eastAsiaTheme="minorHAnsi"/>
          <w:iCs/>
        </w:rPr>
      </w:pPr>
      <w:r>
        <w:rPr>
          <w:rStyle w:val="CodeChar"/>
          <w:rFonts w:eastAsiaTheme="minorHAnsi"/>
          <w:iCs/>
        </w:rPr>
        <w:t>&lt;RFS&gt;</w:t>
      </w:r>
    </w:p>
    <w:p w14:paraId="31579D2E" w14:textId="77777777" w:rsidR="009E7AFB" w:rsidRDefault="009E7AFB" w:rsidP="009E7AFB">
      <w:pPr>
        <w:pStyle w:val="BodyText"/>
        <w:ind w:left="2148"/>
        <w:rPr>
          <w:rStyle w:val="CodeChar"/>
          <w:rFonts w:eastAsiaTheme="minorHAnsi"/>
          <w:iCs/>
        </w:rPr>
      </w:pPr>
      <w:r>
        <w:rPr>
          <w:rStyle w:val="CodeChar"/>
          <w:rFonts w:eastAsiaTheme="minorHAnsi"/>
          <w:iCs/>
        </w:rPr>
        <w:t>&lt;Parameter name=“rfs" value=“OCS_OFFER"/&gt;</w:t>
      </w:r>
    </w:p>
    <w:p w14:paraId="0935B233" w14:textId="77777777" w:rsidR="009E7AFB" w:rsidRDefault="009E7AFB" w:rsidP="009E7AFB">
      <w:pPr>
        <w:pStyle w:val="BodyText"/>
        <w:ind w:left="2148"/>
        <w:rPr>
          <w:rStyle w:val="CodeChar"/>
          <w:rFonts w:eastAsiaTheme="minorHAnsi"/>
          <w:iCs/>
        </w:rPr>
      </w:pPr>
      <w:r>
        <w:rPr>
          <w:rStyle w:val="CodeChar"/>
          <w:rFonts w:eastAsiaTheme="minorHAnsi"/>
          <w:iCs/>
        </w:rPr>
        <w:t>&lt;Parameter name=“action" value=“ADD"/&gt;</w:t>
      </w:r>
    </w:p>
    <w:p w14:paraId="6C0202C0" w14:textId="77777777" w:rsidR="009E7AFB" w:rsidRDefault="009E7AFB" w:rsidP="009E7AFB">
      <w:pPr>
        <w:pStyle w:val="BodyText"/>
        <w:ind w:left="2148"/>
        <w:rPr>
          <w:rStyle w:val="CodeChar"/>
          <w:rFonts w:eastAsiaTheme="minorHAnsi"/>
          <w:iCs/>
        </w:rPr>
      </w:pPr>
      <w:r>
        <w:rPr>
          <w:rStyle w:val="CodeChar"/>
          <w:rFonts w:eastAsiaTheme="minorHAnsi"/>
          <w:iCs/>
        </w:rPr>
        <w:t>&lt;Parameter name=“ocs_offer_id" value=“77838383"/&gt;</w:t>
      </w:r>
    </w:p>
    <w:p w14:paraId="243070BE" w14:textId="77777777" w:rsidR="009E7AFB" w:rsidRDefault="009E7AFB" w:rsidP="009E7AFB">
      <w:pPr>
        <w:pStyle w:val="BodyText"/>
        <w:ind w:left="1803"/>
        <w:rPr>
          <w:rStyle w:val="CodeChar"/>
          <w:rFonts w:eastAsiaTheme="minorHAnsi"/>
          <w:iCs/>
        </w:rPr>
      </w:pPr>
      <w:r>
        <w:rPr>
          <w:rStyle w:val="CodeChar"/>
          <w:rFonts w:eastAsiaTheme="minorHAnsi"/>
          <w:iCs/>
        </w:rPr>
        <w:t>&lt;/RFS&gt;</w:t>
      </w:r>
    </w:p>
    <w:p w14:paraId="7161FF90" w14:textId="77777777" w:rsidR="009E7AFB" w:rsidRDefault="009E7AFB" w:rsidP="009E7AFB">
      <w:pPr>
        <w:pStyle w:val="Note"/>
        <w:ind w:left="2511" w:hanging="720"/>
        <w:rPr>
          <w:rStyle w:val="CodeChar"/>
          <w:bCs w:val="0"/>
          <w:i w:val="0"/>
          <w:iCs/>
          <w:kern w:val="0"/>
        </w:rPr>
      </w:pPr>
      <w:r>
        <w:rPr>
          <w:rStyle w:val="CodeChar"/>
          <w:i w:val="0"/>
          <w:iCs/>
        </w:rPr>
        <w:t>&lt;/RequestParameters&gt;</w:t>
      </w:r>
    </w:p>
    <w:p w14:paraId="1B0553A2" w14:textId="57962FA5" w:rsidR="009E7AFB" w:rsidRPr="00205296" w:rsidRDefault="009E7AFB" w:rsidP="00205296">
      <w:pPr>
        <w:ind w:left="720" w:firstLine="720"/>
      </w:pPr>
      <w:r w:rsidRPr="000765E2">
        <w:rPr>
          <w:rStyle w:val="CodeChar"/>
          <w:rFonts w:eastAsiaTheme="minorHAnsi"/>
          <w:iCs/>
        </w:rPr>
        <w:t>&lt;/CreateRequest&gt;</w:t>
      </w:r>
    </w:p>
    <w:p w14:paraId="0A6A89F8" w14:textId="37657161" w:rsidR="00102E1E" w:rsidRDefault="00102E1E" w:rsidP="00102E1E">
      <w:pPr>
        <w:pStyle w:val="Heading4"/>
      </w:pPr>
      <w:bookmarkStart w:id="1123" w:name="_Toc89863678"/>
      <w:r>
        <w:t>Prepaid to Postpaid</w:t>
      </w:r>
      <w:bookmarkEnd w:id="1123"/>
    </w:p>
    <w:p w14:paraId="49BB55B4" w14:textId="473D9DD7" w:rsidR="00102E1E" w:rsidRDefault="00102E1E" w:rsidP="00102E1E"/>
    <w:p w14:paraId="21DD0BA9" w14:textId="205F106F" w:rsidR="00102E1E" w:rsidRPr="00205296" w:rsidRDefault="00102E1E" w:rsidP="00205296">
      <w:pPr>
        <w:ind w:firstLine="720"/>
      </w:pPr>
      <w:r>
        <w:t>Amdocs BIL sends request to</w:t>
      </w:r>
      <w:r w:rsidRPr="00102BE0">
        <w:t xml:space="preserve"> </w:t>
      </w:r>
      <w:r>
        <w:t>de</w:t>
      </w:r>
      <w:r w:rsidRPr="00102BE0">
        <w:t xml:space="preserve">activate </w:t>
      </w:r>
      <w:r>
        <w:t>the prepaid</w:t>
      </w:r>
      <w:r w:rsidRPr="00102BE0">
        <w:t xml:space="preserve"> service on the network elements</w:t>
      </w:r>
      <w:r>
        <w:t xml:space="preserve"> and another request to activate the postpaid service</w:t>
      </w:r>
      <w:r w:rsidRPr="00102BE0">
        <w:t>.</w:t>
      </w:r>
    </w:p>
    <w:p w14:paraId="40A062C5" w14:textId="5827438A" w:rsidR="00102E1E" w:rsidRDefault="00102E1E" w:rsidP="00102E1E">
      <w:pPr>
        <w:pStyle w:val="Heading5"/>
      </w:pPr>
      <w:r>
        <w:t>Example (Prepaid Deactivation)</w:t>
      </w:r>
    </w:p>
    <w:p w14:paraId="7556DF6C" w14:textId="10B3EA86" w:rsidR="00102E1E" w:rsidRDefault="00102E1E" w:rsidP="00102E1E"/>
    <w:p w14:paraId="55E04F1F" w14:textId="77777777" w:rsidR="00102E1E" w:rsidRDefault="00102E1E" w:rsidP="00102E1E">
      <w:pPr>
        <w:pStyle w:val="BodyText"/>
        <w:rPr>
          <w:rStyle w:val="CodeChar"/>
          <w:rFonts w:eastAsiaTheme="minorHAnsi"/>
        </w:rPr>
      </w:pPr>
      <w:r>
        <w:rPr>
          <w:rStyle w:val="CodeChar"/>
          <w:rFonts w:eastAsiaTheme="minorHAnsi"/>
        </w:rPr>
        <w:t xml:space="preserve">&lt;DeleteRequest&gt;         </w:t>
      </w:r>
    </w:p>
    <w:p w14:paraId="194846C9" w14:textId="77777777" w:rsidR="00102E1E" w:rsidRDefault="00102E1E" w:rsidP="00102E1E">
      <w:pPr>
        <w:pStyle w:val="BodyText"/>
        <w:ind w:left="1785"/>
        <w:rPr>
          <w:rStyle w:val="CodeChar"/>
          <w:rFonts w:eastAsiaTheme="minorHAnsi"/>
        </w:rPr>
      </w:pPr>
      <w:r>
        <w:rPr>
          <w:rStyle w:val="CodeChar"/>
          <w:rFonts w:eastAsiaTheme="minorHAnsi"/>
        </w:rPr>
        <w:t>&lt;RequestHeader&gt;</w:t>
      </w:r>
    </w:p>
    <w:p w14:paraId="04D03D6D" w14:textId="77777777" w:rsidR="00102E1E" w:rsidRDefault="00102E1E" w:rsidP="00102E1E">
      <w:pPr>
        <w:pStyle w:val="BodyText"/>
        <w:ind w:left="1785" w:firstLine="357"/>
        <w:rPr>
          <w:rStyle w:val="CodeChar"/>
          <w:rFonts w:eastAsiaTheme="minorHAnsi"/>
        </w:rPr>
      </w:pPr>
      <w:r>
        <w:rPr>
          <w:rStyle w:val="CodeChar"/>
          <w:rFonts w:eastAsiaTheme="minorHAnsi"/>
        </w:rPr>
        <w:t xml:space="preserve">&lt;NeType&gt;ORDER&lt;/NeType&gt;    </w:t>
      </w:r>
    </w:p>
    <w:p w14:paraId="43D13F1C" w14:textId="77777777" w:rsidR="00102E1E" w:rsidRDefault="00102E1E" w:rsidP="00102E1E">
      <w:pPr>
        <w:pStyle w:val="BodyText"/>
        <w:ind w:left="1785"/>
        <w:rPr>
          <w:rStyle w:val="CodeChar"/>
          <w:rFonts w:eastAsiaTheme="minorHAnsi"/>
        </w:rPr>
      </w:pPr>
      <w:r>
        <w:rPr>
          <w:rStyle w:val="CodeChar"/>
          <w:rFonts w:eastAsiaTheme="minorHAnsi"/>
        </w:rPr>
        <w:t xml:space="preserve">   &lt;OrderNo&gt;T001&lt;/OrderNo&gt;</w:t>
      </w:r>
    </w:p>
    <w:p w14:paraId="4D6EFE12" w14:textId="77777777" w:rsidR="00102E1E" w:rsidRDefault="00102E1E" w:rsidP="00102E1E">
      <w:pPr>
        <w:pStyle w:val="BodyText"/>
        <w:ind w:left="1785" w:firstLine="357"/>
        <w:rPr>
          <w:rStyle w:val="CodeChar"/>
          <w:rFonts w:eastAsiaTheme="minorHAnsi"/>
        </w:rPr>
      </w:pPr>
      <w:r>
        <w:rPr>
          <w:rStyle w:val="CodeChar"/>
          <w:rFonts w:eastAsiaTheme="minorHAnsi"/>
        </w:rPr>
        <w:t>&lt;Priority&gt;7&lt;/Priority&gt;</w:t>
      </w:r>
    </w:p>
    <w:p w14:paraId="3615DDC5" w14:textId="77777777" w:rsidR="00102E1E" w:rsidRDefault="00102E1E" w:rsidP="00102E1E">
      <w:pPr>
        <w:pStyle w:val="BodyText"/>
        <w:ind w:left="1785" w:firstLine="357"/>
        <w:rPr>
          <w:rStyle w:val="CodeChar"/>
          <w:rFonts w:eastAsiaTheme="minorHAnsi"/>
        </w:rPr>
      </w:pPr>
      <w:r>
        <w:rPr>
          <w:rStyle w:val="CodeChar"/>
          <w:rFonts w:eastAsiaTheme="minorHAnsi"/>
        </w:rPr>
        <w:t>&lt;ReqUser&gt;OPTIMA&lt;/ReqUser&gt;</w:t>
      </w:r>
    </w:p>
    <w:p w14:paraId="7FE99140" w14:textId="77777777" w:rsidR="00102E1E" w:rsidRDefault="00102E1E" w:rsidP="00102E1E">
      <w:pPr>
        <w:pStyle w:val="BodyText"/>
        <w:ind w:left="1785" w:firstLine="357"/>
        <w:rPr>
          <w:rStyle w:val="CodeChar"/>
          <w:rFonts w:eastAsiaTheme="minorHAnsi"/>
        </w:rPr>
      </w:pPr>
      <w:r>
        <w:rPr>
          <w:rStyle w:val="CodeChar"/>
          <w:rFonts w:eastAsiaTheme="minorHAnsi"/>
        </w:rPr>
        <w:t>&lt;ReplyTo&gt;http://optesbdev2:8085/v1/AccountCustomManagement/handleResponse&lt;/ReplyTo&gt;</w:t>
      </w:r>
    </w:p>
    <w:p w14:paraId="3E76376A" w14:textId="77777777" w:rsidR="00102E1E" w:rsidRDefault="00102E1E" w:rsidP="00102E1E">
      <w:pPr>
        <w:pStyle w:val="BodyText"/>
        <w:ind w:left="1785"/>
        <w:rPr>
          <w:rStyle w:val="CodeChar"/>
          <w:rFonts w:eastAsiaTheme="minorHAnsi"/>
        </w:rPr>
      </w:pPr>
      <w:r>
        <w:rPr>
          <w:rStyle w:val="CodeChar"/>
          <w:rFonts w:eastAsiaTheme="minorHAnsi"/>
        </w:rPr>
        <w:t>&lt;/RequestHeader&gt;</w:t>
      </w:r>
    </w:p>
    <w:p w14:paraId="5838BE64" w14:textId="77777777" w:rsidR="00102E1E" w:rsidRDefault="00102E1E" w:rsidP="00102E1E">
      <w:pPr>
        <w:pStyle w:val="BodyText"/>
        <w:ind w:left="1785"/>
        <w:rPr>
          <w:rStyle w:val="CodeChar"/>
          <w:rFonts w:eastAsiaTheme="minorHAnsi"/>
        </w:rPr>
      </w:pPr>
      <w:r>
        <w:rPr>
          <w:rStyle w:val="CodeChar"/>
          <w:rFonts w:eastAsiaTheme="minorHAnsi"/>
        </w:rPr>
        <w:t>&lt;RequestParameters&gt;</w:t>
      </w:r>
    </w:p>
    <w:p w14:paraId="13ECD6DA" w14:textId="77777777" w:rsidR="00102E1E" w:rsidRDefault="00102E1E" w:rsidP="00102E1E">
      <w:pPr>
        <w:pStyle w:val="BodyText"/>
        <w:ind w:left="1785" w:firstLine="357"/>
      </w:pPr>
      <w:r>
        <w:rPr>
          <w:rFonts w:ascii="Courier New" w:hAnsi="Courier New" w:cs="Courier New"/>
          <w:sz w:val="18"/>
          <w:szCs w:val="18"/>
        </w:rPr>
        <w:t>&lt;Parameter name=“msisdn" value=“9988453333"/&gt;</w:t>
      </w:r>
    </w:p>
    <w:p w14:paraId="7FFB1879"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&lt;Parameter name=“imsi" value=“99999988453333"/&gt;</w:t>
      </w:r>
    </w:p>
    <w:p w14:paraId="5EE6CB66"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&lt;Parameter name=“account_number" value=“897454"/&gt;</w:t>
      </w:r>
    </w:p>
    <w:p w14:paraId="5715E231" w14:textId="77777777" w:rsidR="00102E1E" w:rsidRDefault="00102E1E" w:rsidP="00102E1E">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lastRenderedPageBreak/>
        <w:t>&lt;Parameter name=“account_type" value=“postpaid"/&gt; -- Existing parameter, value need to be changed based on service type</w:t>
      </w:r>
    </w:p>
    <w:p w14:paraId="7D935F58" w14:textId="77777777" w:rsidR="00102E1E" w:rsidRDefault="00102E1E" w:rsidP="00102E1E">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name=“brand" value=“SMART"/&gt;  -- proposed parameter to have brand info – SMART/SUN</w:t>
      </w:r>
    </w:p>
    <w:p w14:paraId="19BDA23D" w14:textId="77777777" w:rsidR="00102E1E" w:rsidRDefault="00102E1E" w:rsidP="00102E1E">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name=“sub_brand" value=“SMART Bro"/&gt;</w:t>
      </w:r>
      <w:r>
        <w:rPr>
          <w:rFonts w:ascii="Courier New" w:hAnsi="Courier New" w:cs="Courier New"/>
          <w:sz w:val="18"/>
          <w:szCs w:val="18"/>
        </w:rPr>
        <w:t xml:space="preserve"> </w:t>
      </w:r>
      <w:r>
        <w:rPr>
          <w:rFonts w:ascii="Courier New" w:hAnsi="Courier New" w:cs="Courier New"/>
          <w:sz w:val="18"/>
          <w:szCs w:val="18"/>
          <w:highlight w:val="yellow"/>
        </w:rPr>
        <w:t>-- proposed parameter to have sub-brand info like – SMART Bro Prepaid, SMART Bro Postpaid</w:t>
      </w:r>
    </w:p>
    <w:p w14:paraId="1B05CDF6" w14:textId="77777777" w:rsidR="00102E1E" w:rsidRDefault="00102E1E" w:rsidP="00102E1E">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name=”mnp_type” value=”INTRA/INTER”/&gt; -- Proposed parameter for identifying between MNP (INTRA/INTER) and normal flow</w:t>
      </w:r>
    </w:p>
    <w:p w14:paraId="48BB1B00" w14:textId="77777777" w:rsidR="00102E1E" w:rsidRDefault="00102E1E" w:rsidP="00102E1E">
      <w:pPr>
        <w:pStyle w:val="BodyText"/>
        <w:tabs>
          <w:tab w:val="left" w:pos="8400"/>
        </w:tabs>
        <w:ind w:left="2142"/>
        <w:rPr>
          <w:rFonts w:ascii="Courier New" w:hAnsi="Courier New" w:cs="Courier New"/>
          <w:sz w:val="18"/>
          <w:szCs w:val="18"/>
        </w:rPr>
      </w:pPr>
      <w:r>
        <w:rPr>
          <w:rFonts w:ascii="Courier New" w:hAnsi="Courier New" w:cs="Courier New"/>
          <w:sz w:val="18"/>
          <w:szCs w:val="18"/>
        </w:rPr>
        <w:t>&lt;Parameter name=“</w:t>
      </w:r>
      <w:r>
        <w:rPr>
          <w:color w:val="003300"/>
        </w:rPr>
        <w:t>is_new_account</w:t>
      </w:r>
      <w:r>
        <w:rPr>
          <w:rFonts w:ascii="Courier New" w:hAnsi="Courier New" w:cs="Courier New"/>
          <w:sz w:val="18"/>
          <w:szCs w:val="18"/>
        </w:rPr>
        <w:t>" value=“N"/&gt;</w:t>
      </w:r>
      <w:r>
        <w:rPr>
          <w:rFonts w:ascii="Courier New" w:hAnsi="Courier New" w:cs="Courier New"/>
          <w:sz w:val="18"/>
          <w:szCs w:val="18"/>
        </w:rPr>
        <w:tab/>
      </w:r>
    </w:p>
    <w:p w14:paraId="4D07B786"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&lt;Parameter name=“bill_cycle" value=“01"/&gt;</w:t>
      </w:r>
    </w:p>
    <w:p w14:paraId="3C18786E" w14:textId="77777777" w:rsidR="00102E1E" w:rsidRDefault="00102E1E" w:rsidP="00102E1E">
      <w:pPr>
        <w:pStyle w:val="BodyText"/>
        <w:ind w:left="2142"/>
        <w:rPr>
          <w:rFonts w:ascii="Courier New" w:hAnsi="Courier New" w:cs="Courier New"/>
          <w:sz w:val="18"/>
          <w:szCs w:val="18"/>
        </w:rPr>
      </w:pPr>
      <w:r>
        <w:rPr>
          <w:rStyle w:val="CodeChar"/>
          <w:rFonts w:eastAsiaTheme="minorHAnsi"/>
          <w:iCs/>
        </w:rPr>
        <w:t>&lt;Parameter name=“req_date_time" value=“20191201160545"/&gt;</w:t>
      </w:r>
    </w:p>
    <w:p w14:paraId="11D0EB41" w14:textId="77777777" w:rsidR="00102E1E" w:rsidRDefault="00102E1E" w:rsidP="00102E1E">
      <w:pPr>
        <w:pStyle w:val="BodyText"/>
        <w:ind w:left="2142"/>
        <w:rPr>
          <w:rFonts w:ascii="Century Gothic" w:hAnsi="Century Gothic" w:cs="Times New Roman"/>
          <w:sz w:val="20"/>
        </w:rPr>
      </w:pPr>
      <w:r>
        <w:rPr>
          <w:rFonts w:ascii="Courier New" w:hAnsi="Courier New" w:cs="Courier New"/>
          <w:sz w:val="18"/>
          <w:szCs w:val="18"/>
        </w:rPr>
        <w:t>&lt;RFS&gt;</w:t>
      </w:r>
    </w:p>
    <w:p w14:paraId="16DDE78B" w14:textId="16A032FD" w:rsidR="00102E1E" w:rsidRDefault="00102E1E" w:rsidP="00102E1E">
      <w:pPr>
        <w:pStyle w:val="BodyText"/>
        <w:ind w:left="2499"/>
        <w:rPr>
          <w:rFonts w:ascii="Courier New" w:hAnsi="Courier New" w:cs="Courier New"/>
          <w:sz w:val="18"/>
          <w:szCs w:val="18"/>
        </w:rPr>
      </w:pPr>
      <w:r>
        <w:rPr>
          <w:rFonts w:ascii="Courier New" w:hAnsi="Courier New" w:cs="Courier New"/>
          <w:sz w:val="18"/>
          <w:szCs w:val="18"/>
        </w:rPr>
        <w:t>&lt;Parameter name=“rfs” value=“MPVOICE"/&gt;</w:t>
      </w:r>
    </w:p>
    <w:p w14:paraId="5A088B8C" w14:textId="77777777" w:rsidR="00102E1E" w:rsidRDefault="00102E1E" w:rsidP="00102E1E">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14DE61B7"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&lt;/RFS&gt;</w:t>
      </w:r>
    </w:p>
    <w:p w14:paraId="32575384"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&lt;RFS&gt;</w:t>
      </w:r>
    </w:p>
    <w:p w14:paraId="5B2BC4F8" w14:textId="77777777" w:rsidR="00102E1E" w:rsidRDefault="00102E1E" w:rsidP="00102E1E">
      <w:pPr>
        <w:pStyle w:val="BodyText"/>
        <w:ind w:left="2499"/>
        <w:rPr>
          <w:rFonts w:ascii="Courier New" w:hAnsi="Courier New" w:cs="Courier New"/>
          <w:sz w:val="18"/>
          <w:szCs w:val="18"/>
        </w:rPr>
      </w:pPr>
      <w:r>
        <w:rPr>
          <w:rFonts w:ascii="Courier New" w:hAnsi="Courier New" w:cs="Courier New"/>
          <w:sz w:val="18"/>
          <w:szCs w:val="18"/>
        </w:rPr>
        <w:t>&lt;Parameter name=“rfs” value=“SMST"/&gt;</w:t>
      </w:r>
    </w:p>
    <w:p w14:paraId="39304C04" w14:textId="77777777" w:rsidR="00102E1E" w:rsidRDefault="00102E1E" w:rsidP="00102E1E">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0CE0FAD7"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&lt;/RFS&gt;</w:t>
      </w:r>
    </w:p>
    <w:p w14:paraId="2E03C53A"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&lt;RFS&gt;</w:t>
      </w:r>
    </w:p>
    <w:p w14:paraId="61B2019C" w14:textId="77777777" w:rsidR="00102E1E" w:rsidRDefault="00102E1E" w:rsidP="00102E1E">
      <w:pPr>
        <w:pStyle w:val="BodyText"/>
        <w:ind w:left="2499"/>
        <w:rPr>
          <w:rFonts w:ascii="Courier New" w:hAnsi="Courier New" w:cs="Courier New"/>
          <w:sz w:val="18"/>
          <w:szCs w:val="18"/>
        </w:rPr>
      </w:pPr>
      <w:r>
        <w:rPr>
          <w:rFonts w:ascii="Courier New" w:hAnsi="Courier New" w:cs="Courier New"/>
          <w:sz w:val="18"/>
          <w:szCs w:val="18"/>
        </w:rPr>
        <w:t>&lt;Parameter name=“rfs” value=“SMSO"/&gt;</w:t>
      </w:r>
    </w:p>
    <w:p w14:paraId="04F498B7" w14:textId="77777777" w:rsidR="00102E1E" w:rsidRDefault="00102E1E" w:rsidP="00102E1E">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36934C32"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&lt;/RFS&gt;</w:t>
      </w:r>
    </w:p>
    <w:p w14:paraId="4BDED7FB"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&lt;RFS&gt;</w:t>
      </w:r>
    </w:p>
    <w:p w14:paraId="3F108C67" w14:textId="77777777" w:rsidR="00102E1E" w:rsidRDefault="00102E1E" w:rsidP="00102E1E">
      <w:pPr>
        <w:pStyle w:val="BodyText"/>
        <w:ind w:left="2499"/>
        <w:rPr>
          <w:rFonts w:ascii="Courier New" w:hAnsi="Courier New" w:cs="Courier New"/>
          <w:sz w:val="18"/>
          <w:szCs w:val="18"/>
        </w:rPr>
      </w:pPr>
      <w:r>
        <w:rPr>
          <w:rFonts w:ascii="Courier New" w:hAnsi="Courier New" w:cs="Courier New"/>
          <w:sz w:val="18"/>
          <w:szCs w:val="18"/>
        </w:rPr>
        <w:t>&lt;Parameter name=“rfs” value=“ROAMING"/&gt;</w:t>
      </w:r>
    </w:p>
    <w:p w14:paraId="78E72B8C" w14:textId="77777777" w:rsidR="00102E1E" w:rsidRDefault="00102E1E" w:rsidP="00102E1E">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577E9BC9"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&lt;/RFS&gt;</w:t>
      </w:r>
    </w:p>
    <w:p w14:paraId="2F2B46A9" w14:textId="77777777" w:rsidR="00102E1E" w:rsidRDefault="00102E1E" w:rsidP="00102E1E">
      <w:pPr>
        <w:pStyle w:val="BodyText"/>
        <w:ind w:left="2142"/>
        <w:rPr>
          <w:rFonts w:ascii="Courier New" w:hAnsi="Courier New" w:cs="Courier New"/>
          <w:sz w:val="18"/>
          <w:szCs w:val="18"/>
        </w:rPr>
      </w:pPr>
      <w:r>
        <w:rPr>
          <w:rFonts w:ascii="Courier New" w:hAnsi="Courier New" w:cs="Courier New"/>
          <w:sz w:val="18"/>
          <w:szCs w:val="18"/>
        </w:rPr>
        <w:t>&lt;RFS&gt;</w:t>
      </w:r>
    </w:p>
    <w:p w14:paraId="2A4296AA" w14:textId="77777777" w:rsidR="00102E1E" w:rsidRDefault="00102E1E" w:rsidP="00102E1E">
      <w:pPr>
        <w:pStyle w:val="BodyText"/>
        <w:ind w:left="2499"/>
        <w:rPr>
          <w:rFonts w:ascii="Courier New" w:hAnsi="Courier New" w:cs="Courier New"/>
          <w:sz w:val="18"/>
          <w:szCs w:val="18"/>
        </w:rPr>
      </w:pPr>
      <w:r>
        <w:rPr>
          <w:rFonts w:ascii="Courier New" w:hAnsi="Courier New" w:cs="Courier New"/>
          <w:sz w:val="18"/>
          <w:szCs w:val="18"/>
        </w:rPr>
        <w:t>&lt;Parameter name=“rfs” value=“OCS_OFFER"/&gt;</w:t>
      </w:r>
    </w:p>
    <w:p w14:paraId="579AC65B" w14:textId="77777777" w:rsidR="00102E1E" w:rsidRDefault="00102E1E" w:rsidP="00102E1E">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67B87FA7" w14:textId="77777777" w:rsidR="00102E1E" w:rsidRDefault="00102E1E" w:rsidP="00102E1E">
      <w:pPr>
        <w:pStyle w:val="BodyText"/>
        <w:ind w:left="2148" w:firstLine="351"/>
        <w:rPr>
          <w:rStyle w:val="CodeChar"/>
          <w:rFonts w:eastAsiaTheme="minorHAnsi"/>
          <w:iCs/>
        </w:rPr>
      </w:pPr>
      <w:r>
        <w:rPr>
          <w:rStyle w:val="CodeChar"/>
          <w:rFonts w:eastAsiaTheme="minorHAnsi"/>
          <w:iCs/>
        </w:rPr>
        <w:t>&lt;Parameter name=“ocs_offer_id" value=“77838383"/&gt;</w:t>
      </w:r>
    </w:p>
    <w:p w14:paraId="2C060768" w14:textId="77777777" w:rsidR="00102E1E" w:rsidRDefault="00102E1E" w:rsidP="00102E1E">
      <w:pPr>
        <w:pStyle w:val="BodyText"/>
        <w:ind w:left="2142"/>
      </w:pPr>
      <w:r>
        <w:rPr>
          <w:rFonts w:ascii="Courier New" w:hAnsi="Courier New" w:cs="Courier New"/>
          <w:sz w:val="18"/>
          <w:szCs w:val="18"/>
        </w:rPr>
        <w:t>&lt;/RFS&gt;</w:t>
      </w:r>
    </w:p>
    <w:p w14:paraId="7E56DD2C" w14:textId="77777777" w:rsidR="00102E1E" w:rsidRDefault="00102E1E" w:rsidP="00102E1E">
      <w:pPr>
        <w:pStyle w:val="BodyText"/>
        <w:ind w:firstLine="345"/>
        <w:rPr>
          <w:rStyle w:val="CodeChar"/>
          <w:rFonts w:eastAsiaTheme="minorHAnsi"/>
        </w:rPr>
      </w:pPr>
      <w:r>
        <w:rPr>
          <w:rStyle w:val="CodeChar"/>
          <w:rFonts w:eastAsiaTheme="minorHAnsi"/>
        </w:rPr>
        <w:t>&lt;/RequestParameters&gt;</w:t>
      </w:r>
    </w:p>
    <w:p w14:paraId="6138DD43" w14:textId="656FCA42" w:rsidR="00102E1E" w:rsidRPr="00205296" w:rsidRDefault="00102E1E" w:rsidP="00205296">
      <w:pPr>
        <w:ind w:left="273" w:firstLine="720"/>
      </w:pPr>
      <w:r>
        <w:rPr>
          <w:rStyle w:val="CodeChar"/>
          <w:rFonts w:eastAsiaTheme="minorHAnsi"/>
        </w:rPr>
        <w:t>&lt;/DeleteRequest&gt;</w:t>
      </w:r>
    </w:p>
    <w:p w14:paraId="269E70D3" w14:textId="67ED2BB7" w:rsidR="00102E1E" w:rsidRDefault="00102E1E" w:rsidP="00102E1E">
      <w:pPr>
        <w:pStyle w:val="Heading5"/>
      </w:pPr>
      <w:r>
        <w:t>Example (Postpaid Activation)</w:t>
      </w:r>
    </w:p>
    <w:p w14:paraId="10B2E792" w14:textId="676CF905" w:rsidR="00102E1E" w:rsidRDefault="00102E1E" w:rsidP="00102E1E"/>
    <w:p w14:paraId="04BE679C" w14:textId="77777777" w:rsidR="00102E1E" w:rsidRDefault="00102E1E" w:rsidP="00102E1E">
      <w:pPr>
        <w:pStyle w:val="Note"/>
        <w:ind w:left="1773" w:hanging="720"/>
        <w:rPr>
          <w:rStyle w:val="CodeChar"/>
          <w:i w:val="0"/>
          <w:iCs/>
        </w:rPr>
      </w:pPr>
      <w:r>
        <w:rPr>
          <w:rStyle w:val="CodeChar"/>
          <w:i w:val="0"/>
          <w:iCs/>
        </w:rPr>
        <w:lastRenderedPageBreak/>
        <w:t xml:space="preserve">&lt;CreateRequest&gt;         </w:t>
      </w:r>
    </w:p>
    <w:p w14:paraId="1799781B" w14:textId="77777777" w:rsidR="00102E1E" w:rsidRDefault="00102E1E" w:rsidP="00102E1E">
      <w:pPr>
        <w:pStyle w:val="Note"/>
        <w:ind w:left="2136" w:hanging="720"/>
        <w:rPr>
          <w:rStyle w:val="CodeChar"/>
          <w:i w:val="0"/>
          <w:iCs/>
        </w:rPr>
      </w:pPr>
      <w:r>
        <w:rPr>
          <w:rStyle w:val="CodeChar"/>
          <w:i w:val="0"/>
          <w:iCs/>
        </w:rPr>
        <w:t>&lt;RequestHeader&gt;</w:t>
      </w:r>
    </w:p>
    <w:p w14:paraId="75A172A1" w14:textId="77777777" w:rsidR="00102E1E" w:rsidRDefault="00102E1E" w:rsidP="00102E1E">
      <w:pPr>
        <w:pStyle w:val="Note"/>
        <w:ind w:left="2148" w:hanging="363"/>
        <w:rPr>
          <w:rStyle w:val="CodeChar"/>
          <w:i w:val="0"/>
          <w:iCs/>
        </w:rPr>
      </w:pPr>
      <w:r>
        <w:rPr>
          <w:rStyle w:val="CodeChar"/>
          <w:i w:val="0"/>
          <w:iCs/>
        </w:rPr>
        <w:t xml:space="preserve">&lt;NeType&gt;ORDER&lt;/NeType&gt;          </w:t>
      </w:r>
    </w:p>
    <w:p w14:paraId="4DB78DFD" w14:textId="77777777" w:rsidR="00102E1E" w:rsidRDefault="00102E1E" w:rsidP="00102E1E">
      <w:pPr>
        <w:pStyle w:val="Note"/>
        <w:ind w:left="2148" w:hanging="363"/>
        <w:rPr>
          <w:rStyle w:val="CodeChar"/>
          <w:i w:val="0"/>
          <w:iCs/>
        </w:rPr>
      </w:pPr>
      <w:r>
        <w:rPr>
          <w:rStyle w:val="CodeChar"/>
          <w:i w:val="0"/>
          <w:iCs/>
        </w:rPr>
        <w:t>&lt;OrderNo&gt;T001&lt;/OrderNo&gt;</w:t>
      </w:r>
    </w:p>
    <w:p w14:paraId="15CEF45C" w14:textId="77777777" w:rsidR="00102E1E" w:rsidRDefault="00102E1E" w:rsidP="00102E1E">
      <w:pPr>
        <w:pStyle w:val="Note"/>
        <w:ind w:left="2148" w:hanging="363"/>
        <w:rPr>
          <w:rStyle w:val="CodeChar"/>
          <w:i w:val="0"/>
          <w:iCs/>
        </w:rPr>
      </w:pPr>
      <w:r>
        <w:rPr>
          <w:rStyle w:val="CodeChar"/>
          <w:i w:val="0"/>
          <w:iCs/>
        </w:rPr>
        <w:t>&lt;Priority&gt;2&lt;/Priority&gt;</w:t>
      </w:r>
    </w:p>
    <w:p w14:paraId="3F8131E8" w14:textId="77777777" w:rsidR="00102E1E" w:rsidRDefault="00102E1E" w:rsidP="00102E1E">
      <w:pPr>
        <w:pStyle w:val="Note"/>
        <w:ind w:left="2148" w:hanging="375"/>
        <w:rPr>
          <w:rStyle w:val="CodeChar"/>
          <w:i w:val="0"/>
          <w:iCs/>
        </w:rPr>
      </w:pPr>
      <w:r>
        <w:rPr>
          <w:rStyle w:val="CodeChar"/>
          <w:i w:val="0"/>
          <w:iCs/>
        </w:rPr>
        <w:t xml:space="preserve">&lt;ReqUser&gt;OPTIMA&lt;/ReqUser&gt; </w:t>
      </w:r>
    </w:p>
    <w:p w14:paraId="5A646BDE" w14:textId="77777777" w:rsidR="00102E1E" w:rsidRDefault="00102E1E" w:rsidP="00102E1E">
      <w:pPr>
        <w:pStyle w:val="Note"/>
        <w:ind w:hanging="171"/>
        <w:rPr>
          <w:rStyle w:val="CodeChar"/>
          <w:i w:val="0"/>
          <w:iCs/>
        </w:rPr>
      </w:pPr>
      <w:r>
        <w:rPr>
          <w:rStyle w:val="CodeChar"/>
          <w:i w:val="0"/>
          <w:iCs/>
        </w:rPr>
        <w:t>&lt;ReplyTo&gt;https://optesbdev2:8085/v1/AccountCustomManagement/handleResponse&lt;/ReplyTo&gt;</w:t>
      </w:r>
    </w:p>
    <w:p w14:paraId="598B14A4" w14:textId="77777777" w:rsidR="00102E1E" w:rsidRDefault="00102E1E" w:rsidP="00102E1E">
      <w:pPr>
        <w:pStyle w:val="Note"/>
        <w:rPr>
          <w:rStyle w:val="CodeChar"/>
          <w:bCs w:val="0"/>
          <w:i w:val="0"/>
          <w:iCs/>
          <w:kern w:val="0"/>
        </w:rPr>
      </w:pPr>
      <w:r>
        <w:rPr>
          <w:rStyle w:val="CodeChar"/>
          <w:i w:val="0"/>
          <w:iCs/>
        </w:rPr>
        <w:t>&lt;/RequestHeader&gt;</w:t>
      </w:r>
    </w:p>
    <w:p w14:paraId="47A3AE1F" w14:textId="77777777" w:rsidR="00102E1E" w:rsidRDefault="00102E1E" w:rsidP="00102E1E">
      <w:pPr>
        <w:pStyle w:val="Note"/>
        <w:ind w:left="2148" w:hanging="720"/>
        <w:rPr>
          <w:rStyle w:val="CodeChar"/>
          <w:i w:val="0"/>
          <w:iCs/>
        </w:rPr>
      </w:pPr>
      <w:r>
        <w:rPr>
          <w:rStyle w:val="CodeChar"/>
          <w:i w:val="0"/>
          <w:iCs/>
        </w:rPr>
        <w:t>&lt;RequestParameters&gt;</w:t>
      </w:r>
    </w:p>
    <w:p w14:paraId="6D5BAD3B" w14:textId="77777777" w:rsidR="00102E1E" w:rsidRDefault="00102E1E" w:rsidP="00102E1E">
      <w:pPr>
        <w:pStyle w:val="BodyText"/>
        <w:ind w:left="1785"/>
      </w:pPr>
      <w:r>
        <w:rPr>
          <w:rFonts w:ascii="Courier New" w:hAnsi="Courier New" w:cs="Courier New"/>
          <w:sz w:val="18"/>
          <w:szCs w:val="18"/>
        </w:rPr>
        <w:t>&lt;Parameter name=“msisdn" value=“9988453333"/&gt;</w:t>
      </w:r>
    </w:p>
    <w:p w14:paraId="7111A5B2" w14:textId="77777777" w:rsidR="00102E1E" w:rsidRDefault="00102E1E" w:rsidP="00102E1E">
      <w:pPr>
        <w:pStyle w:val="BodyText"/>
        <w:ind w:left="1785"/>
        <w:rPr>
          <w:rFonts w:ascii="Courier New" w:hAnsi="Courier New" w:cs="Courier New"/>
          <w:sz w:val="18"/>
          <w:szCs w:val="18"/>
        </w:rPr>
      </w:pPr>
      <w:r>
        <w:rPr>
          <w:rFonts w:ascii="Courier New" w:hAnsi="Courier New" w:cs="Courier New"/>
          <w:sz w:val="18"/>
          <w:szCs w:val="18"/>
        </w:rPr>
        <w:t>&lt;Parameter name=“imsi" value=“99999988453333"/&gt;</w:t>
      </w:r>
    </w:p>
    <w:p w14:paraId="4D0E81D8" w14:textId="77777777" w:rsidR="00102E1E" w:rsidRDefault="00102E1E" w:rsidP="00102E1E">
      <w:pPr>
        <w:pStyle w:val="BodyText"/>
        <w:ind w:left="1785"/>
        <w:rPr>
          <w:rFonts w:ascii="Courier New" w:hAnsi="Courier New" w:cs="Courier New"/>
          <w:sz w:val="18"/>
          <w:szCs w:val="18"/>
        </w:rPr>
      </w:pPr>
      <w:r>
        <w:rPr>
          <w:rFonts w:ascii="Courier New" w:hAnsi="Courier New" w:cs="Courier New"/>
          <w:sz w:val="18"/>
          <w:szCs w:val="18"/>
        </w:rPr>
        <w:t>&lt;Parameter name=“account_number" value=“897454"/&gt;</w:t>
      </w:r>
    </w:p>
    <w:p w14:paraId="40980FC3" w14:textId="77777777" w:rsidR="00102E1E" w:rsidRDefault="00102E1E" w:rsidP="00102E1E">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name=“account_type" value=“postpaid"/&gt; -- Existing parameter, value need to be changed based on service type</w:t>
      </w:r>
    </w:p>
    <w:p w14:paraId="24A192F1" w14:textId="77777777" w:rsidR="00102E1E" w:rsidRDefault="00102E1E" w:rsidP="00102E1E">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name=“brand" value=“SMART"/&gt;  -- proposed parameter to have brand info – SMART/SUN</w:t>
      </w:r>
    </w:p>
    <w:p w14:paraId="658EFEFD" w14:textId="77777777" w:rsidR="00102E1E" w:rsidRDefault="00102E1E" w:rsidP="00102E1E">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name=“sub_brand" value=“SMART Bro"/&gt;</w:t>
      </w:r>
      <w:r>
        <w:rPr>
          <w:rFonts w:ascii="Courier New" w:hAnsi="Courier New" w:cs="Courier New"/>
          <w:sz w:val="18"/>
          <w:szCs w:val="18"/>
        </w:rPr>
        <w:t xml:space="preserve"> </w:t>
      </w:r>
      <w:r>
        <w:rPr>
          <w:rFonts w:ascii="Courier New" w:hAnsi="Courier New" w:cs="Courier New"/>
          <w:sz w:val="18"/>
          <w:szCs w:val="18"/>
          <w:highlight w:val="yellow"/>
        </w:rPr>
        <w:t>-- proposed parameter to have sub-brand info like – SMART Bro Prepaid, SMART Bro Postpaid</w:t>
      </w:r>
    </w:p>
    <w:p w14:paraId="39D92F24" w14:textId="77777777" w:rsidR="00102E1E" w:rsidRDefault="00102E1E" w:rsidP="00102E1E">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name=”mnp_type” value=”INTRA/INTER”/&gt; -- Proposed parameter for identifying between MNP (INTRA/INTER) and normal flow</w:t>
      </w:r>
    </w:p>
    <w:p w14:paraId="5BF23BE3" w14:textId="77777777" w:rsidR="00102E1E" w:rsidRDefault="00102E1E" w:rsidP="00102E1E">
      <w:pPr>
        <w:pStyle w:val="BodyText"/>
        <w:ind w:left="1785"/>
        <w:rPr>
          <w:rFonts w:ascii="Courier New" w:hAnsi="Courier New" w:cs="Courier New"/>
          <w:sz w:val="18"/>
          <w:szCs w:val="18"/>
        </w:rPr>
      </w:pPr>
      <w:r>
        <w:rPr>
          <w:rFonts w:ascii="Courier New" w:hAnsi="Courier New" w:cs="Courier New"/>
          <w:sz w:val="18"/>
          <w:szCs w:val="18"/>
        </w:rPr>
        <w:t>&lt;Parameter name=“is_new_account" value=“Y"/&gt;</w:t>
      </w:r>
    </w:p>
    <w:p w14:paraId="76F05C10" w14:textId="77777777" w:rsidR="00102E1E" w:rsidRDefault="00102E1E" w:rsidP="00102E1E">
      <w:pPr>
        <w:pStyle w:val="BodyText"/>
        <w:ind w:left="1785"/>
        <w:rPr>
          <w:rFonts w:ascii="Courier New" w:hAnsi="Courier New" w:cs="Courier New"/>
          <w:sz w:val="18"/>
          <w:szCs w:val="18"/>
        </w:rPr>
      </w:pPr>
      <w:r>
        <w:rPr>
          <w:rFonts w:ascii="Courier New" w:hAnsi="Courier New" w:cs="Courier New"/>
          <w:sz w:val="18"/>
          <w:szCs w:val="18"/>
        </w:rPr>
        <w:t>&lt;Parameter name=“bill_cycle" value=“0101"/&gt;</w:t>
      </w:r>
    </w:p>
    <w:p w14:paraId="7E08C187" w14:textId="77777777" w:rsidR="00102E1E" w:rsidRDefault="00102E1E" w:rsidP="00102E1E">
      <w:pPr>
        <w:pStyle w:val="BodyText"/>
        <w:ind w:left="1785"/>
        <w:rPr>
          <w:rFonts w:ascii="Courier New" w:hAnsi="Courier New" w:cs="Courier New"/>
          <w:sz w:val="18"/>
          <w:szCs w:val="18"/>
        </w:rPr>
      </w:pPr>
      <w:r>
        <w:rPr>
          <w:rStyle w:val="CodeChar"/>
          <w:rFonts w:eastAsiaTheme="minorHAnsi"/>
          <w:iCs/>
        </w:rPr>
        <w:t>&lt;Parameter name=“req_date_time" value=“20191201160545"/&gt;</w:t>
      </w:r>
    </w:p>
    <w:p w14:paraId="30F551A7" w14:textId="77777777" w:rsidR="00102E1E" w:rsidRDefault="00102E1E" w:rsidP="00102E1E">
      <w:pPr>
        <w:pStyle w:val="BodyText"/>
        <w:ind w:left="1803"/>
        <w:rPr>
          <w:rStyle w:val="CodeChar"/>
          <w:rFonts w:eastAsiaTheme="minorHAnsi"/>
          <w:iCs/>
        </w:rPr>
      </w:pPr>
      <w:r>
        <w:rPr>
          <w:rStyle w:val="CodeChar"/>
          <w:rFonts w:eastAsiaTheme="minorHAnsi"/>
          <w:iCs/>
        </w:rPr>
        <w:t>&lt;RFS&gt;</w:t>
      </w:r>
    </w:p>
    <w:p w14:paraId="4E4A4603" w14:textId="77777777" w:rsidR="00102E1E" w:rsidRDefault="00102E1E" w:rsidP="00102E1E">
      <w:pPr>
        <w:pStyle w:val="BodyText"/>
        <w:ind w:left="2148"/>
        <w:rPr>
          <w:rStyle w:val="CodeChar"/>
          <w:rFonts w:eastAsiaTheme="minorHAnsi"/>
          <w:iCs/>
        </w:rPr>
      </w:pPr>
      <w:r>
        <w:rPr>
          <w:rStyle w:val="CodeChar"/>
          <w:rFonts w:eastAsiaTheme="minorHAnsi"/>
          <w:iCs/>
        </w:rPr>
        <w:t>&lt;Parameter name="rfs" value="MVOICE"/&gt;</w:t>
      </w:r>
    </w:p>
    <w:p w14:paraId="126CD2D6" w14:textId="77777777" w:rsidR="00102E1E" w:rsidRDefault="00102E1E" w:rsidP="00102E1E">
      <w:pPr>
        <w:pStyle w:val="BodyText"/>
        <w:ind w:left="2148"/>
        <w:rPr>
          <w:rStyle w:val="CodeChar"/>
          <w:rFonts w:eastAsiaTheme="minorHAnsi"/>
          <w:iCs/>
        </w:rPr>
      </w:pPr>
      <w:r>
        <w:rPr>
          <w:rStyle w:val="CodeChar"/>
          <w:rFonts w:eastAsiaTheme="minorHAnsi"/>
          <w:iCs/>
        </w:rPr>
        <w:t>&lt;Parameter name=“action" value=“ADD"/&gt;</w:t>
      </w:r>
    </w:p>
    <w:p w14:paraId="73E104E0" w14:textId="77777777" w:rsidR="00102E1E" w:rsidRDefault="00102E1E" w:rsidP="00102E1E">
      <w:pPr>
        <w:pStyle w:val="BodyText"/>
        <w:ind w:left="1803"/>
        <w:rPr>
          <w:rStyle w:val="CodeChar"/>
          <w:rFonts w:eastAsiaTheme="minorHAnsi"/>
          <w:iCs/>
        </w:rPr>
      </w:pPr>
      <w:r>
        <w:rPr>
          <w:rStyle w:val="CodeChar"/>
          <w:rFonts w:eastAsiaTheme="minorHAnsi"/>
          <w:iCs/>
        </w:rPr>
        <w:t>&lt;/RFS&gt;</w:t>
      </w:r>
    </w:p>
    <w:p w14:paraId="1A84FADD" w14:textId="77777777" w:rsidR="00102E1E" w:rsidRDefault="00102E1E" w:rsidP="00102E1E">
      <w:pPr>
        <w:pStyle w:val="BodyText"/>
        <w:ind w:left="1803"/>
        <w:rPr>
          <w:rStyle w:val="CodeChar"/>
          <w:rFonts w:eastAsiaTheme="minorHAnsi"/>
          <w:iCs/>
        </w:rPr>
      </w:pPr>
      <w:r>
        <w:rPr>
          <w:rStyle w:val="CodeChar"/>
          <w:rFonts w:eastAsiaTheme="minorHAnsi"/>
          <w:iCs/>
        </w:rPr>
        <w:t>&lt;RFS&gt;</w:t>
      </w:r>
    </w:p>
    <w:p w14:paraId="7A98C2EE" w14:textId="77777777" w:rsidR="00102E1E" w:rsidRDefault="00102E1E" w:rsidP="00102E1E">
      <w:pPr>
        <w:pStyle w:val="BodyText"/>
        <w:ind w:left="2148"/>
        <w:rPr>
          <w:rStyle w:val="CodeChar"/>
          <w:rFonts w:eastAsiaTheme="minorHAnsi"/>
          <w:iCs/>
        </w:rPr>
      </w:pPr>
      <w:r>
        <w:rPr>
          <w:rStyle w:val="CodeChar"/>
          <w:rFonts w:eastAsiaTheme="minorHAnsi"/>
          <w:iCs/>
        </w:rPr>
        <w:t>&lt;Parameter name=”rfs” value=“SMST"/&gt;</w:t>
      </w:r>
    </w:p>
    <w:p w14:paraId="517B0BB6" w14:textId="77777777" w:rsidR="00102E1E" w:rsidRDefault="00102E1E" w:rsidP="00102E1E">
      <w:pPr>
        <w:pStyle w:val="BodyText"/>
        <w:ind w:left="2148"/>
        <w:rPr>
          <w:rStyle w:val="CodeChar"/>
          <w:rFonts w:eastAsiaTheme="minorHAnsi"/>
          <w:iCs/>
        </w:rPr>
      </w:pPr>
      <w:r>
        <w:rPr>
          <w:rStyle w:val="CodeChar"/>
          <w:rFonts w:eastAsiaTheme="minorHAnsi"/>
          <w:iCs/>
        </w:rPr>
        <w:t>&lt;Parameter name=“action" value=“ADD"/&gt;</w:t>
      </w:r>
    </w:p>
    <w:p w14:paraId="787D2AA4" w14:textId="77777777" w:rsidR="00102E1E" w:rsidRDefault="00102E1E" w:rsidP="00102E1E">
      <w:pPr>
        <w:pStyle w:val="BodyText"/>
        <w:ind w:left="1803"/>
        <w:rPr>
          <w:rStyle w:val="CodeChar"/>
          <w:rFonts w:eastAsiaTheme="minorHAnsi"/>
          <w:iCs/>
        </w:rPr>
      </w:pPr>
      <w:r>
        <w:rPr>
          <w:rStyle w:val="CodeChar"/>
          <w:rFonts w:eastAsiaTheme="minorHAnsi"/>
          <w:iCs/>
        </w:rPr>
        <w:t>&lt;/RFS&gt;</w:t>
      </w:r>
    </w:p>
    <w:p w14:paraId="74D9DA7F" w14:textId="77777777" w:rsidR="00102E1E" w:rsidRDefault="00102E1E" w:rsidP="00102E1E">
      <w:pPr>
        <w:pStyle w:val="BodyText"/>
        <w:ind w:left="1803"/>
        <w:rPr>
          <w:rStyle w:val="CodeChar"/>
          <w:rFonts w:eastAsiaTheme="minorHAnsi"/>
          <w:iCs/>
        </w:rPr>
      </w:pPr>
      <w:r>
        <w:rPr>
          <w:rStyle w:val="CodeChar"/>
          <w:rFonts w:eastAsiaTheme="minorHAnsi"/>
          <w:iCs/>
        </w:rPr>
        <w:t>&lt;RFS&gt;</w:t>
      </w:r>
    </w:p>
    <w:p w14:paraId="64A04354" w14:textId="77777777" w:rsidR="00102E1E" w:rsidRDefault="00102E1E" w:rsidP="00102E1E">
      <w:pPr>
        <w:pStyle w:val="BodyText"/>
        <w:ind w:left="2148"/>
        <w:rPr>
          <w:rStyle w:val="CodeChar"/>
          <w:rFonts w:eastAsiaTheme="minorHAnsi"/>
          <w:iCs/>
        </w:rPr>
      </w:pPr>
      <w:r>
        <w:rPr>
          <w:rStyle w:val="CodeChar"/>
          <w:rFonts w:eastAsiaTheme="minorHAnsi"/>
          <w:iCs/>
        </w:rPr>
        <w:t>&lt;Parameter name=“rfs" value=“CUG"/&gt;</w:t>
      </w:r>
    </w:p>
    <w:p w14:paraId="7343DDD5" w14:textId="77777777" w:rsidR="00102E1E" w:rsidRDefault="00102E1E" w:rsidP="00102E1E">
      <w:pPr>
        <w:pStyle w:val="BodyText"/>
        <w:ind w:left="2148"/>
        <w:rPr>
          <w:rStyle w:val="CodeChar"/>
          <w:rFonts w:eastAsiaTheme="minorHAnsi"/>
          <w:iCs/>
        </w:rPr>
      </w:pPr>
      <w:r>
        <w:rPr>
          <w:rStyle w:val="CodeChar"/>
          <w:rFonts w:eastAsiaTheme="minorHAnsi"/>
          <w:iCs/>
        </w:rPr>
        <w:t>&lt;Parameter name=“action" value=“ADD"/&gt;</w:t>
      </w:r>
    </w:p>
    <w:p w14:paraId="0DA218F0" w14:textId="77777777" w:rsidR="00102E1E" w:rsidRDefault="00102E1E" w:rsidP="00102E1E">
      <w:pPr>
        <w:pStyle w:val="BodyText"/>
        <w:ind w:left="2148"/>
        <w:rPr>
          <w:rStyle w:val="CodeChar"/>
          <w:rFonts w:eastAsiaTheme="minorHAnsi"/>
          <w:iCs/>
        </w:rPr>
      </w:pPr>
      <w:r>
        <w:rPr>
          <w:rStyle w:val="CodeChar"/>
          <w:rFonts w:eastAsiaTheme="minorHAnsi"/>
          <w:iCs/>
        </w:rPr>
        <w:t>&lt;Parameter name=“ member1" value=“9988453333"/&gt;</w:t>
      </w:r>
    </w:p>
    <w:p w14:paraId="1EA359AD" w14:textId="77777777" w:rsidR="00102E1E" w:rsidRDefault="00102E1E" w:rsidP="00102E1E">
      <w:pPr>
        <w:pStyle w:val="BodyText"/>
        <w:ind w:left="2148"/>
        <w:rPr>
          <w:rStyle w:val="CodeChar"/>
          <w:rFonts w:eastAsiaTheme="minorHAnsi"/>
          <w:iCs/>
        </w:rPr>
      </w:pPr>
      <w:r>
        <w:rPr>
          <w:rStyle w:val="CodeChar"/>
          <w:rFonts w:eastAsiaTheme="minorHAnsi"/>
          <w:iCs/>
        </w:rPr>
        <w:t>..</w:t>
      </w:r>
    </w:p>
    <w:p w14:paraId="7BB3F4F2" w14:textId="77777777" w:rsidR="00102E1E" w:rsidRDefault="00102E1E" w:rsidP="00102E1E">
      <w:pPr>
        <w:pStyle w:val="BodyText"/>
        <w:ind w:left="2148"/>
        <w:rPr>
          <w:rStyle w:val="CodeChar"/>
          <w:rFonts w:eastAsiaTheme="minorHAnsi"/>
          <w:iCs/>
        </w:rPr>
      </w:pPr>
      <w:r>
        <w:rPr>
          <w:rStyle w:val="CodeChar"/>
          <w:rFonts w:eastAsiaTheme="minorHAnsi"/>
          <w:iCs/>
        </w:rPr>
        <w:t>&lt;Parameter name=“ member5" value=“9988454444"/&gt;</w:t>
      </w:r>
    </w:p>
    <w:p w14:paraId="41C8E379" w14:textId="77777777" w:rsidR="00102E1E" w:rsidRDefault="00102E1E" w:rsidP="00102E1E">
      <w:pPr>
        <w:pStyle w:val="BodyText"/>
        <w:ind w:left="1803"/>
        <w:rPr>
          <w:rStyle w:val="CodeChar"/>
          <w:rFonts w:eastAsiaTheme="minorHAnsi"/>
          <w:iCs/>
        </w:rPr>
      </w:pPr>
      <w:r>
        <w:rPr>
          <w:rStyle w:val="CodeChar"/>
          <w:rFonts w:eastAsiaTheme="minorHAnsi"/>
          <w:iCs/>
        </w:rPr>
        <w:lastRenderedPageBreak/>
        <w:t>&lt;/RFS&gt;</w:t>
      </w:r>
    </w:p>
    <w:p w14:paraId="52CB60AA" w14:textId="77777777" w:rsidR="00102E1E" w:rsidRDefault="00102E1E" w:rsidP="00102E1E">
      <w:pPr>
        <w:pStyle w:val="BodyText"/>
        <w:ind w:left="1803"/>
        <w:rPr>
          <w:rStyle w:val="CodeChar"/>
          <w:rFonts w:eastAsiaTheme="minorHAnsi"/>
          <w:iCs/>
        </w:rPr>
      </w:pPr>
      <w:r>
        <w:rPr>
          <w:rStyle w:val="CodeChar"/>
          <w:rFonts w:eastAsiaTheme="minorHAnsi"/>
          <w:iCs/>
        </w:rPr>
        <w:t>&lt;RFS&gt;</w:t>
      </w:r>
    </w:p>
    <w:p w14:paraId="5F482D14" w14:textId="77777777" w:rsidR="00102E1E" w:rsidRDefault="00102E1E" w:rsidP="00102E1E">
      <w:pPr>
        <w:pStyle w:val="BodyText"/>
        <w:ind w:left="1803"/>
        <w:rPr>
          <w:rStyle w:val="CodeChar"/>
          <w:rFonts w:eastAsiaTheme="minorHAnsi"/>
          <w:iCs/>
        </w:rPr>
      </w:pPr>
      <w:r>
        <w:rPr>
          <w:rStyle w:val="CodeChar"/>
          <w:rFonts w:eastAsiaTheme="minorHAnsi"/>
          <w:iCs/>
        </w:rPr>
        <w:tab/>
        <w:t>&lt;Parameter name=“rfs" value=“ROAMING"/&gt;</w:t>
      </w:r>
    </w:p>
    <w:p w14:paraId="6EF63181" w14:textId="77777777" w:rsidR="00102E1E" w:rsidRDefault="00102E1E" w:rsidP="00102E1E">
      <w:pPr>
        <w:pStyle w:val="BodyText"/>
        <w:ind w:left="1803"/>
        <w:rPr>
          <w:rStyle w:val="CodeChar"/>
          <w:rFonts w:eastAsiaTheme="minorHAnsi"/>
          <w:iCs/>
        </w:rPr>
      </w:pPr>
      <w:r>
        <w:rPr>
          <w:rStyle w:val="CodeChar"/>
          <w:rFonts w:eastAsiaTheme="minorHAnsi"/>
          <w:iCs/>
        </w:rPr>
        <w:tab/>
        <w:t>&lt;Parameter name=“action" value=“ADD"/&gt;</w:t>
      </w:r>
    </w:p>
    <w:p w14:paraId="75D60883" w14:textId="77777777" w:rsidR="00102E1E" w:rsidRDefault="00102E1E" w:rsidP="00102E1E">
      <w:pPr>
        <w:pStyle w:val="BodyText"/>
        <w:ind w:left="1803"/>
        <w:rPr>
          <w:rStyle w:val="CodeChar"/>
          <w:rFonts w:eastAsiaTheme="minorHAnsi"/>
          <w:iCs/>
        </w:rPr>
      </w:pPr>
      <w:r>
        <w:rPr>
          <w:rStyle w:val="CodeChar"/>
          <w:rFonts w:eastAsiaTheme="minorHAnsi"/>
          <w:iCs/>
        </w:rPr>
        <w:t>&lt;/RFS&gt;</w:t>
      </w:r>
    </w:p>
    <w:p w14:paraId="2F118419" w14:textId="77777777" w:rsidR="00102E1E" w:rsidRDefault="00102E1E" w:rsidP="00102E1E">
      <w:pPr>
        <w:pStyle w:val="BodyText"/>
        <w:ind w:left="1803"/>
        <w:rPr>
          <w:rStyle w:val="CodeChar"/>
          <w:rFonts w:eastAsiaTheme="minorHAnsi"/>
          <w:iCs/>
        </w:rPr>
      </w:pPr>
      <w:r>
        <w:rPr>
          <w:rStyle w:val="CodeChar"/>
          <w:rFonts w:eastAsiaTheme="minorHAnsi"/>
          <w:iCs/>
        </w:rPr>
        <w:t>&lt;RFS&gt;</w:t>
      </w:r>
    </w:p>
    <w:p w14:paraId="4E058C52" w14:textId="77777777" w:rsidR="00102E1E" w:rsidRDefault="00102E1E" w:rsidP="00102E1E">
      <w:pPr>
        <w:pStyle w:val="BodyText"/>
        <w:ind w:left="2148"/>
        <w:rPr>
          <w:rStyle w:val="CodeChar"/>
          <w:rFonts w:eastAsiaTheme="minorHAnsi"/>
          <w:iCs/>
        </w:rPr>
      </w:pPr>
      <w:r>
        <w:rPr>
          <w:rStyle w:val="CodeChar"/>
          <w:rFonts w:eastAsiaTheme="minorHAnsi"/>
          <w:iCs/>
        </w:rPr>
        <w:t>&lt;Parameter name=“rfs" value=“OCS_OFFER"/&gt;</w:t>
      </w:r>
    </w:p>
    <w:p w14:paraId="45E50C71" w14:textId="77777777" w:rsidR="00102E1E" w:rsidRDefault="00102E1E" w:rsidP="00102E1E">
      <w:pPr>
        <w:pStyle w:val="BodyText"/>
        <w:ind w:left="2148"/>
        <w:rPr>
          <w:rStyle w:val="CodeChar"/>
          <w:rFonts w:eastAsiaTheme="minorHAnsi"/>
          <w:iCs/>
        </w:rPr>
      </w:pPr>
      <w:r>
        <w:rPr>
          <w:rStyle w:val="CodeChar"/>
          <w:rFonts w:eastAsiaTheme="minorHAnsi"/>
          <w:iCs/>
        </w:rPr>
        <w:t>&lt;Parameter name=“action" value=“ADD"/&gt;</w:t>
      </w:r>
    </w:p>
    <w:p w14:paraId="7F1B1F0B" w14:textId="77777777" w:rsidR="00102E1E" w:rsidRDefault="00102E1E" w:rsidP="00102E1E">
      <w:pPr>
        <w:pStyle w:val="BodyText"/>
        <w:ind w:left="2148"/>
        <w:rPr>
          <w:rStyle w:val="CodeChar"/>
          <w:rFonts w:eastAsiaTheme="minorHAnsi"/>
          <w:iCs/>
        </w:rPr>
      </w:pPr>
      <w:r>
        <w:rPr>
          <w:rStyle w:val="CodeChar"/>
          <w:rFonts w:eastAsiaTheme="minorHAnsi"/>
          <w:iCs/>
        </w:rPr>
        <w:t>&lt;Parameter name=“ocs_offer_id" value=“77838383"/&gt;</w:t>
      </w:r>
    </w:p>
    <w:p w14:paraId="4E82DA96" w14:textId="77777777" w:rsidR="00102E1E" w:rsidRDefault="00102E1E" w:rsidP="00102E1E">
      <w:pPr>
        <w:pStyle w:val="BodyText"/>
        <w:ind w:left="1803"/>
        <w:rPr>
          <w:rStyle w:val="CodeChar"/>
          <w:rFonts w:eastAsiaTheme="minorHAnsi"/>
          <w:iCs/>
        </w:rPr>
      </w:pPr>
      <w:r>
        <w:rPr>
          <w:rStyle w:val="CodeChar"/>
          <w:rFonts w:eastAsiaTheme="minorHAnsi"/>
          <w:iCs/>
        </w:rPr>
        <w:t>&lt;/RFS&gt;</w:t>
      </w:r>
    </w:p>
    <w:p w14:paraId="0D08946C" w14:textId="77777777" w:rsidR="00102E1E" w:rsidRDefault="00102E1E" w:rsidP="00102E1E">
      <w:pPr>
        <w:pStyle w:val="Note"/>
        <w:ind w:left="2511" w:hanging="720"/>
        <w:rPr>
          <w:rStyle w:val="CodeChar"/>
          <w:bCs w:val="0"/>
          <w:i w:val="0"/>
          <w:iCs/>
          <w:kern w:val="0"/>
        </w:rPr>
      </w:pPr>
      <w:r>
        <w:rPr>
          <w:rStyle w:val="CodeChar"/>
          <w:i w:val="0"/>
          <w:iCs/>
        </w:rPr>
        <w:t>&lt;/RequestParameters&gt;</w:t>
      </w:r>
    </w:p>
    <w:p w14:paraId="5A9A2AFA" w14:textId="1D32A43D" w:rsidR="00102E1E" w:rsidRPr="00205296" w:rsidRDefault="00102E1E" w:rsidP="00205296">
      <w:pPr>
        <w:ind w:left="720" w:firstLine="720"/>
      </w:pPr>
      <w:r w:rsidRPr="000765E2">
        <w:rPr>
          <w:rStyle w:val="CodeChar"/>
          <w:rFonts w:eastAsiaTheme="minorHAnsi"/>
          <w:iCs/>
        </w:rPr>
        <w:t>&lt;/CreateRequest&gt;</w:t>
      </w:r>
    </w:p>
    <w:p w14:paraId="58D6EC2F" w14:textId="17CFA8BC" w:rsidR="00AD61BF" w:rsidRDefault="00AD61BF" w:rsidP="00AD61BF">
      <w:pPr>
        <w:pStyle w:val="Heading4"/>
      </w:pPr>
      <w:bookmarkStart w:id="1124" w:name="_Toc89863679"/>
      <w:r>
        <w:t>Prepaid to Prepaid</w:t>
      </w:r>
      <w:bookmarkEnd w:id="1124"/>
    </w:p>
    <w:p w14:paraId="1488E873" w14:textId="2307C2C1" w:rsidR="00AD61BF" w:rsidRDefault="00AD61BF" w:rsidP="00AD61BF"/>
    <w:p w14:paraId="7BC723C7" w14:textId="5A9DA1D2" w:rsidR="00AD61BF" w:rsidRPr="00205296" w:rsidRDefault="00AD61BF" w:rsidP="00205296">
      <w:pPr>
        <w:ind w:firstLine="720"/>
      </w:pPr>
      <w:r>
        <w:t>Amdocs BIL sends request to</w:t>
      </w:r>
      <w:r w:rsidRPr="00102BE0">
        <w:t xml:space="preserve"> </w:t>
      </w:r>
      <w:r>
        <w:t>de</w:t>
      </w:r>
      <w:r w:rsidRPr="00102BE0">
        <w:t xml:space="preserve">activate </w:t>
      </w:r>
      <w:r>
        <w:t>the old prepaid</w:t>
      </w:r>
      <w:r w:rsidRPr="00102BE0">
        <w:t xml:space="preserve"> service on the network elements</w:t>
      </w:r>
      <w:r>
        <w:t xml:space="preserve"> and another request to activate a new different prepaid service</w:t>
      </w:r>
      <w:r w:rsidRPr="00102BE0">
        <w:t>.</w:t>
      </w:r>
    </w:p>
    <w:p w14:paraId="048A2B58" w14:textId="76532939" w:rsidR="00AD61BF" w:rsidRDefault="00AD61BF" w:rsidP="00AD61BF">
      <w:pPr>
        <w:pStyle w:val="Heading5"/>
      </w:pPr>
      <w:r>
        <w:t>Example (Prepaid Deactivation)</w:t>
      </w:r>
    </w:p>
    <w:p w14:paraId="19D8CAAD" w14:textId="77777777" w:rsidR="00AD61BF" w:rsidRDefault="00AD61BF" w:rsidP="00AD61BF">
      <w:pPr>
        <w:pStyle w:val="BodyText"/>
        <w:rPr>
          <w:rStyle w:val="CodeChar"/>
          <w:rFonts w:eastAsiaTheme="minorHAnsi"/>
        </w:rPr>
      </w:pPr>
      <w:r>
        <w:rPr>
          <w:rStyle w:val="CodeChar"/>
          <w:rFonts w:eastAsiaTheme="minorHAnsi"/>
        </w:rPr>
        <w:t xml:space="preserve">&lt;DeleteRequest&gt;         </w:t>
      </w:r>
    </w:p>
    <w:p w14:paraId="2CE3FE21" w14:textId="77777777" w:rsidR="00AD61BF" w:rsidRDefault="00AD61BF" w:rsidP="00AD61BF">
      <w:pPr>
        <w:pStyle w:val="BodyText"/>
        <w:ind w:left="1785"/>
        <w:rPr>
          <w:rStyle w:val="CodeChar"/>
          <w:rFonts w:eastAsiaTheme="minorHAnsi"/>
        </w:rPr>
      </w:pPr>
      <w:r>
        <w:rPr>
          <w:rStyle w:val="CodeChar"/>
          <w:rFonts w:eastAsiaTheme="minorHAnsi"/>
        </w:rPr>
        <w:t>&lt;RequestHeader&gt;</w:t>
      </w:r>
    </w:p>
    <w:p w14:paraId="41990311" w14:textId="77777777" w:rsidR="00AD61BF" w:rsidRDefault="00AD61BF" w:rsidP="00AD61BF">
      <w:pPr>
        <w:pStyle w:val="BodyText"/>
        <w:ind w:left="1785" w:firstLine="357"/>
        <w:rPr>
          <w:rStyle w:val="CodeChar"/>
          <w:rFonts w:eastAsiaTheme="minorHAnsi"/>
        </w:rPr>
      </w:pPr>
      <w:r>
        <w:rPr>
          <w:rStyle w:val="CodeChar"/>
          <w:rFonts w:eastAsiaTheme="minorHAnsi"/>
        </w:rPr>
        <w:t xml:space="preserve">&lt;NeType&gt;ORDER&lt;/NeType&gt;    </w:t>
      </w:r>
    </w:p>
    <w:p w14:paraId="26177D2B" w14:textId="77777777" w:rsidR="00AD61BF" w:rsidRDefault="00AD61BF" w:rsidP="00AD61BF">
      <w:pPr>
        <w:pStyle w:val="BodyText"/>
        <w:ind w:left="1785"/>
        <w:rPr>
          <w:rStyle w:val="CodeChar"/>
          <w:rFonts w:eastAsiaTheme="minorHAnsi"/>
        </w:rPr>
      </w:pPr>
      <w:r>
        <w:rPr>
          <w:rStyle w:val="CodeChar"/>
          <w:rFonts w:eastAsiaTheme="minorHAnsi"/>
        </w:rPr>
        <w:t xml:space="preserve">   &lt;OrderNo&gt;T001&lt;/OrderNo&gt;</w:t>
      </w:r>
    </w:p>
    <w:p w14:paraId="6E2993DD" w14:textId="77777777" w:rsidR="00AD61BF" w:rsidRDefault="00AD61BF" w:rsidP="00AD61BF">
      <w:pPr>
        <w:pStyle w:val="BodyText"/>
        <w:ind w:left="1785" w:firstLine="357"/>
        <w:rPr>
          <w:rStyle w:val="CodeChar"/>
          <w:rFonts w:eastAsiaTheme="minorHAnsi"/>
        </w:rPr>
      </w:pPr>
      <w:r>
        <w:rPr>
          <w:rStyle w:val="CodeChar"/>
          <w:rFonts w:eastAsiaTheme="minorHAnsi"/>
        </w:rPr>
        <w:t>&lt;Priority&gt;7&lt;/Priority&gt;</w:t>
      </w:r>
    </w:p>
    <w:p w14:paraId="4C1A7CCC" w14:textId="77777777" w:rsidR="00AD61BF" w:rsidRDefault="00AD61BF" w:rsidP="00AD61BF">
      <w:pPr>
        <w:pStyle w:val="BodyText"/>
        <w:ind w:left="1785" w:firstLine="357"/>
        <w:rPr>
          <w:rStyle w:val="CodeChar"/>
          <w:rFonts w:eastAsiaTheme="minorHAnsi"/>
        </w:rPr>
      </w:pPr>
      <w:r>
        <w:rPr>
          <w:rStyle w:val="CodeChar"/>
          <w:rFonts w:eastAsiaTheme="minorHAnsi"/>
        </w:rPr>
        <w:t>&lt;ReqUser&gt;OPTIMA&lt;/ReqUser&gt;</w:t>
      </w:r>
    </w:p>
    <w:p w14:paraId="2F326D29" w14:textId="77777777" w:rsidR="00AD61BF" w:rsidRDefault="00AD61BF" w:rsidP="00AD61BF">
      <w:pPr>
        <w:pStyle w:val="BodyText"/>
        <w:ind w:left="1785" w:firstLine="357"/>
        <w:rPr>
          <w:rStyle w:val="CodeChar"/>
          <w:rFonts w:eastAsiaTheme="minorHAnsi"/>
        </w:rPr>
      </w:pPr>
      <w:r>
        <w:rPr>
          <w:rStyle w:val="CodeChar"/>
          <w:rFonts w:eastAsiaTheme="minorHAnsi"/>
        </w:rPr>
        <w:t>&lt;ReplyTo&gt;http://optesbdev2:8085/v1/AccountCustomManagement/handleResponse&lt;/ReplyTo&gt;</w:t>
      </w:r>
    </w:p>
    <w:p w14:paraId="3C928993" w14:textId="77777777" w:rsidR="00AD61BF" w:rsidRDefault="00AD61BF" w:rsidP="00AD61BF">
      <w:pPr>
        <w:pStyle w:val="BodyText"/>
        <w:ind w:left="1785"/>
        <w:rPr>
          <w:rStyle w:val="CodeChar"/>
          <w:rFonts w:eastAsiaTheme="minorHAnsi"/>
        </w:rPr>
      </w:pPr>
      <w:r>
        <w:rPr>
          <w:rStyle w:val="CodeChar"/>
          <w:rFonts w:eastAsiaTheme="minorHAnsi"/>
        </w:rPr>
        <w:t>&lt;/RequestHeader&gt;</w:t>
      </w:r>
    </w:p>
    <w:p w14:paraId="5CB49169" w14:textId="77777777" w:rsidR="00AD61BF" w:rsidRDefault="00AD61BF" w:rsidP="00AD61BF">
      <w:pPr>
        <w:pStyle w:val="BodyText"/>
        <w:ind w:left="1785"/>
        <w:rPr>
          <w:rStyle w:val="CodeChar"/>
          <w:rFonts w:eastAsiaTheme="minorHAnsi"/>
        </w:rPr>
      </w:pPr>
      <w:r>
        <w:rPr>
          <w:rStyle w:val="CodeChar"/>
          <w:rFonts w:eastAsiaTheme="minorHAnsi"/>
        </w:rPr>
        <w:t>&lt;RequestParameters&gt;</w:t>
      </w:r>
    </w:p>
    <w:p w14:paraId="163B4E27" w14:textId="77777777" w:rsidR="00AD61BF" w:rsidRDefault="00AD61BF" w:rsidP="00AD61BF">
      <w:pPr>
        <w:pStyle w:val="BodyText"/>
        <w:ind w:left="1785" w:firstLine="357"/>
      </w:pPr>
      <w:r>
        <w:rPr>
          <w:rFonts w:ascii="Courier New" w:hAnsi="Courier New" w:cs="Courier New"/>
          <w:sz w:val="18"/>
          <w:szCs w:val="18"/>
        </w:rPr>
        <w:t>&lt;Parameter name=“msisdn" value=“9988453333"/&gt;</w:t>
      </w:r>
    </w:p>
    <w:p w14:paraId="7C31DBF2"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&lt;Parameter name=“imsi" value=“99999988453333"/&gt;</w:t>
      </w:r>
    </w:p>
    <w:p w14:paraId="1FCFD272"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&lt;Parameter name=“account_number" value=“897454"/&gt;</w:t>
      </w:r>
    </w:p>
    <w:p w14:paraId="02C918E3" w14:textId="77777777" w:rsidR="00AD61BF" w:rsidRDefault="00AD61BF" w:rsidP="00AD61BF">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name=“account_type" value=“postpaid"/&gt; -- Existing parameter, value need to be changed based on service type</w:t>
      </w:r>
    </w:p>
    <w:p w14:paraId="77CC7C27" w14:textId="77777777" w:rsidR="00AD61BF" w:rsidRDefault="00AD61BF" w:rsidP="00AD61BF">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name=“brand" value=“SMART"/&gt;  -- proposed parameter to have brand info – SMART/SUN</w:t>
      </w:r>
    </w:p>
    <w:p w14:paraId="7AC3CD24" w14:textId="77777777" w:rsidR="00AD61BF" w:rsidRDefault="00AD61BF" w:rsidP="00AD61BF">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name=“sub_brand" value=“SMART Bro"/&gt;</w:t>
      </w:r>
      <w:r>
        <w:rPr>
          <w:rFonts w:ascii="Courier New" w:hAnsi="Courier New" w:cs="Courier New"/>
          <w:sz w:val="18"/>
          <w:szCs w:val="18"/>
        </w:rPr>
        <w:t xml:space="preserve"> </w:t>
      </w:r>
      <w:r>
        <w:rPr>
          <w:rFonts w:ascii="Courier New" w:hAnsi="Courier New" w:cs="Courier New"/>
          <w:sz w:val="18"/>
          <w:szCs w:val="18"/>
          <w:highlight w:val="yellow"/>
        </w:rPr>
        <w:t>-- proposed parameter to have sub-brand info like – SMART Bro Prepaid, SMART Bro Postpaid</w:t>
      </w:r>
    </w:p>
    <w:p w14:paraId="44A1E147" w14:textId="77777777" w:rsidR="00AD61BF" w:rsidRDefault="00AD61BF" w:rsidP="00AD61BF">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lastRenderedPageBreak/>
        <w:t>&lt;Parameter name=”mnp_type” value=”INTRA/INTER”/&gt; -- Proposed parameter for identifying between MNP (INTRA/INTER) and normal flow</w:t>
      </w:r>
    </w:p>
    <w:p w14:paraId="114C3CBC" w14:textId="77777777" w:rsidR="00AD61BF" w:rsidRDefault="00AD61BF" w:rsidP="00AD61BF">
      <w:pPr>
        <w:pStyle w:val="BodyText"/>
        <w:tabs>
          <w:tab w:val="left" w:pos="8400"/>
        </w:tabs>
        <w:ind w:left="2142"/>
        <w:rPr>
          <w:rFonts w:ascii="Courier New" w:hAnsi="Courier New" w:cs="Courier New"/>
          <w:sz w:val="18"/>
          <w:szCs w:val="18"/>
        </w:rPr>
      </w:pPr>
      <w:r>
        <w:rPr>
          <w:rFonts w:ascii="Courier New" w:hAnsi="Courier New" w:cs="Courier New"/>
          <w:sz w:val="18"/>
          <w:szCs w:val="18"/>
        </w:rPr>
        <w:t>&lt;Parameter name=“</w:t>
      </w:r>
      <w:r>
        <w:rPr>
          <w:color w:val="003300"/>
        </w:rPr>
        <w:t>is_new_account</w:t>
      </w:r>
      <w:r>
        <w:rPr>
          <w:rFonts w:ascii="Courier New" w:hAnsi="Courier New" w:cs="Courier New"/>
          <w:sz w:val="18"/>
          <w:szCs w:val="18"/>
        </w:rPr>
        <w:t>" value=“N"/&gt;</w:t>
      </w:r>
      <w:r>
        <w:rPr>
          <w:rFonts w:ascii="Courier New" w:hAnsi="Courier New" w:cs="Courier New"/>
          <w:sz w:val="18"/>
          <w:szCs w:val="18"/>
        </w:rPr>
        <w:tab/>
      </w:r>
    </w:p>
    <w:p w14:paraId="34C2A6E7"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&lt;Parameter name=“bill_cycle" value=“01"/&gt;</w:t>
      </w:r>
    </w:p>
    <w:p w14:paraId="2A89C502" w14:textId="77777777" w:rsidR="00AD61BF" w:rsidRDefault="00AD61BF" w:rsidP="00AD61BF">
      <w:pPr>
        <w:pStyle w:val="BodyText"/>
        <w:ind w:left="2142"/>
        <w:rPr>
          <w:rFonts w:ascii="Courier New" w:hAnsi="Courier New" w:cs="Courier New"/>
          <w:sz w:val="18"/>
          <w:szCs w:val="18"/>
        </w:rPr>
      </w:pPr>
      <w:r>
        <w:rPr>
          <w:rStyle w:val="CodeChar"/>
          <w:rFonts w:eastAsiaTheme="minorHAnsi"/>
          <w:iCs/>
        </w:rPr>
        <w:t>&lt;Parameter name=“req_date_time" value=“20191201160545"/&gt;</w:t>
      </w:r>
    </w:p>
    <w:p w14:paraId="0257B672" w14:textId="77777777" w:rsidR="00AD61BF" w:rsidRDefault="00AD61BF" w:rsidP="00AD61BF">
      <w:pPr>
        <w:pStyle w:val="BodyText"/>
        <w:ind w:left="2142"/>
        <w:rPr>
          <w:rFonts w:ascii="Century Gothic" w:hAnsi="Century Gothic" w:cs="Times New Roman"/>
          <w:sz w:val="20"/>
        </w:rPr>
      </w:pPr>
      <w:r>
        <w:rPr>
          <w:rFonts w:ascii="Courier New" w:hAnsi="Courier New" w:cs="Courier New"/>
          <w:sz w:val="18"/>
          <w:szCs w:val="18"/>
        </w:rPr>
        <w:t>&lt;RFS&gt;</w:t>
      </w:r>
    </w:p>
    <w:p w14:paraId="79FEE949" w14:textId="77777777" w:rsidR="00AD61BF" w:rsidRDefault="00AD61BF" w:rsidP="00AD61BF">
      <w:pPr>
        <w:pStyle w:val="BodyText"/>
        <w:ind w:left="2499"/>
        <w:rPr>
          <w:rFonts w:ascii="Courier New" w:hAnsi="Courier New" w:cs="Courier New"/>
          <w:sz w:val="18"/>
          <w:szCs w:val="18"/>
        </w:rPr>
      </w:pPr>
      <w:r>
        <w:rPr>
          <w:rFonts w:ascii="Courier New" w:hAnsi="Courier New" w:cs="Courier New"/>
          <w:sz w:val="18"/>
          <w:szCs w:val="18"/>
        </w:rPr>
        <w:t>&lt;Parameter name=“rfs” value=“MPVOICE"/&gt;</w:t>
      </w:r>
    </w:p>
    <w:p w14:paraId="4348865D" w14:textId="77777777" w:rsidR="00AD61BF" w:rsidRDefault="00AD61BF" w:rsidP="00AD61BF">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50577D78"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&lt;/RFS&gt;</w:t>
      </w:r>
    </w:p>
    <w:p w14:paraId="47753CB6"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&lt;RFS&gt;</w:t>
      </w:r>
    </w:p>
    <w:p w14:paraId="77A6DCF8" w14:textId="77777777" w:rsidR="00AD61BF" w:rsidRDefault="00AD61BF" w:rsidP="00AD61BF">
      <w:pPr>
        <w:pStyle w:val="BodyText"/>
        <w:ind w:left="2499"/>
        <w:rPr>
          <w:rFonts w:ascii="Courier New" w:hAnsi="Courier New" w:cs="Courier New"/>
          <w:sz w:val="18"/>
          <w:szCs w:val="18"/>
        </w:rPr>
      </w:pPr>
      <w:r>
        <w:rPr>
          <w:rFonts w:ascii="Courier New" w:hAnsi="Courier New" w:cs="Courier New"/>
          <w:sz w:val="18"/>
          <w:szCs w:val="18"/>
        </w:rPr>
        <w:t>&lt;Parameter name=“rfs” value=“SMST"/&gt;</w:t>
      </w:r>
    </w:p>
    <w:p w14:paraId="5778018A" w14:textId="77777777" w:rsidR="00AD61BF" w:rsidRDefault="00AD61BF" w:rsidP="00AD61BF">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31DFF741"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&lt;/RFS&gt;</w:t>
      </w:r>
    </w:p>
    <w:p w14:paraId="781D5692"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&lt;RFS&gt;</w:t>
      </w:r>
    </w:p>
    <w:p w14:paraId="188F16B4" w14:textId="77777777" w:rsidR="00AD61BF" w:rsidRDefault="00AD61BF" w:rsidP="00AD61BF">
      <w:pPr>
        <w:pStyle w:val="BodyText"/>
        <w:ind w:left="2499"/>
        <w:rPr>
          <w:rFonts w:ascii="Courier New" w:hAnsi="Courier New" w:cs="Courier New"/>
          <w:sz w:val="18"/>
          <w:szCs w:val="18"/>
        </w:rPr>
      </w:pPr>
      <w:r>
        <w:rPr>
          <w:rFonts w:ascii="Courier New" w:hAnsi="Courier New" w:cs="Courier New"/>
          <w:sz w:val="18"/>
          <w:szCs w:val="18"/>
        </w:rPr>
        <w:t>&lt;Parameter name=“rfs” value=“SMSO"/&gt;</w:t>
      </w:r>
    </w:p>
    <w:p w14:paraId="4466AE03" w14:textId="77777777" w:rsidR="00AD61BF" w:rsidRDefault="00AD61BF" w:rsidP="00AD61BF">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322E92E4"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&lt;/RFS&gt;</w:t>
      </w:r>
    </w:p>
    <w:p w14:paraId="3FC5FA96"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&lt;RFS&gt;</w:t>
      </w:r>
    </w:p>
    <w:p w14:paraId="292B2A74" w14:textId="77777777" w:rsidR="00AD61BF" w:rsidRDefault="00AD61BF" w:rsidP="00AD61BF">
      <w:pPr>
        <w:pStyle w:val="BodyText"/>
        <w:ind w:left="2499"/>
        <w:rPr>
          <w:rFonts w:ascii="Courier New" w:hAnsi="Courier New" w:cs="Courier New"/>
          <w:sz w:val="18"/>
          <w:szCs w:val="18"/>
        </w:rPr>
      </w:pPr>
      <w:r>
        <w:rPr>
          <w:rFonts w:ascii="Courier New" w:hAnsi="Courier New" w:cs="Courier New"/>
          <w:sz w:val="18"/>
          <w:szCs w:val="18"/>
        </w:rPr>
        <w:t>&lt;Parameter name=“rfs” value=“ROAMING"/&gt;</w:t>
      </w:r>
    </w:p>
    <w:p w14:paraId="7808756F" w14:textId="77777777" w:rsidR="00AD61BF" w:rsidRDefault="00AD61BF" w:rsidP="00AD61BF">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778E2698"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&lt;/RFS&gt;</w:t>
      </w:r>
    </w:p>
    <w:p w14:paraId="236B9E6A" w14:textId="77777777" w:rsidR="00AD61BF" w:rsidRDefault="00AD61BF" w:rsidP="00AD61BF">
      <w:pPr>
        <w:pStyle w:val="BodyText"/>
        <w:ind w:left="2142"/>
        <w:rPr>
          <w:rFonts w:ascii="Courier New" w:hAnsi="Courier New" w:cs="Courier New"/>
          <w:sz w:val="18"/>
          <w:szCs w:val="18"/>
        </w:rPr>
      </w:pPr>
      <w:r>
        <w:rPr>
          <w:rFonts w:ascii="Courier New" w:hAnsi="Courier New" w:cs="Courier New"/>
          <w:sz w:val="18"/>
          <w:szCs w:val="18"/>
        </w:rPr>
        <w:t>&lt;RFS&gt;</w:t>
      </w:r>
    </w:p>
    <w:p w14:paraId="72A91276" w14:textId="77777777" w:rsidR="00AD61BF" w:rsidRDefault="00AD61BF" w:rsidP="00AD61BF">
      <w:pPr>
        <w:pStyle w:val="BodyText"/>
        <w:ind w:left="2499"/>
        <w:rPr>
          <w:rFonts w:ascii="Courier New" w:hAnsi="Courier New" w:cs="Courier New"/>
          <w:sz w:val="18"/>
          <w:szCs w:val="18"/>
        </w:rPr>
      </w:pPr>
      <w:r>
        <w:rPr>
          <w:rFonts w:ascii="Courier New" w:hAnsi="Courier New" w:cs="Courier New"/>
          <w:sz w:val="18"/>
          <w:szCs w:val="18"/>
        </w:rPr>
        <w:t>&lt;Parameter name=“rfs” value=“OCS_OFFER"/&gt;</w:t>
      </w:r>
    </w:p>
    <w:p w14:paraId="5B361D6B" w14:textId="77777777" w:rsidR="00AD61BF" w:rsidRDefault="00AD61BF" w:rsidP="00AD61BF">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46138915" w14:textId="77777777" w:rsidR="00AD61BF" w:rsidRDefault="00AD61BF" w:rsidP="00AD61BF">
      <w:pPr>
        <w:pStyle w:val="BodyText"/>
        <w:ind w:left="2148" w:firstLine="351"/>
        <w:rPr>
          <w:rStyle w:val="CodeChar"/>
          <w:rFonts w:eastAsiaTheme="minorHAnsi"/>
          <w:iCs/>
        </w:rPr>
      </w:pPr>
      <w:r>
        <w:rPr>
          <w:rStyle w:val="CodeChar"/>
          <w:rFonts w:eastAsiaTheme="minorHAnsi"/>
          <w:iCs/>
        </w:rPr>
        <w:t>&lt;Parameter name=“ocs_offer_id" value=“77838383"/&gt;</w:t>
      </w:r>
    </w:p>
    <w:p w14:paraId="767EC417" w14:textId="77777777" w:rsidR="00AD61BF" w:rsidRDefault="00AD61BF" w:rsidP="00AD61BF">
      <w:pPr>
        <w:pStyle w:val="BodyText"/>
        <w:ind w:left="2142"/>
      </w:pPr>
      <w:r>
        <w:rPr>
          <w:rFonts w:ascii="Courier New" w:hAnsi="Courier New" w:cs="Courier New"/>
          <w:sz w:val="18"/>
          <w:szCs w:val="18"/>
        </w:rPr>
        <w:t>&lt;/RFS&gt;</w:t>
      </w:r>
    </w:p>
    <w:p w14:paraId="7835A1E9" w14:textId="77777777" w:rsidR="00AD61BF" w:rsidRDefault="00AD61BF" w:rsidP="00AD61BF">
      <w:pPr>
        <w:pStyle w:val="BodyText"/>
        <w:ind w:firstLine="345"/>
        <w:rPr>
          <w:rStyle w:val="CodeChar"/>
          <w:rFonts w:eastAsiaTheme="minorHAnsi"/>
        </w:rPr>
      </w:pPr>
      <w:r>
        <w:rPr>
          <w:rStyle w:val="CodeChar"/>
          <w:rFonts w:eastAsiaTheme="minorHAnsi"/>
        </w:rPr>
        <w:t>&lt;/RequestParameters&gt;</w:t>
      </w:r>
    </w:p>
    <w:p w14:paraId="6F615682" w14:textId="3C9155B7" w:rsidR="00AD61BF" w:rsidRPr="00205296" w:rsidRDefault="00AD61BF" w:rsidP="00205296">
      <w:pPr>
        <w:ind w:left="584" w:firstLine="720"/>
      </w:pPr>
      <w:r>
        <w:rPr>
          <w:rStyle w:val="CodeChar"/>
          <w:rFonts w:eastAsiaTheme="minorHAnsi"/>
        </w:rPr>
        <w:t>&lt;/DeleteRequest&gt;</w:t>
      </w:r>
    </w:p>
    <w:p w14:paraId="7DE92A9E" w14:textId="68262E70" w:rsidR="00AD61BF" w:rsidRDefault="00AD61BF" w:rsidP="00AD61BF">
      <w:pPr>
        <w:pStyle w:val="Heading5"/>
      </w:pPr>
      <w:r>
        <w:t>Example (Prepaid Activation)</w:t>
      </w:r>
    </w:p>
    <w:p w14:paraId="1D657C45" w14:textId="77777777" w:rsidR="00AD61BF" w:rsidRDefault="00AD61BF" w:rsidP="00AD61BF">
      <w:pPr>
        <w:pStyle w:val="Note"/>
        <w:ind w:left="1773" w:hanging="720"/>
        <w:rPr>
          <w:rStyle w:val="CodeChar"/>
          <w:i w:val="0"/>
          <w:iCs/>
        </w:rPr>
      </w:pPr>
      <w:r>
        <w:rPr>
          <w:rStyle w:val="CodeChar"/>
          <w:i w:val="0"/>
          <w:iCs/>
        </w:rPr>
        <w:t xml:space="preserve">&lt;CreateRequest&gt;         </w:t>
      </w:r>
    </w:p>
    <w:p w14:paraId="595D278D" w14:textId="77777777" w:rsidR="00AD61BF" w:rsidRDefault="00AD61BF" w:rsidP="00AD61BF">
      <w:pPr>
        <w:pStyle w:val="Note"/>
        <w:ind w:left="2136" w:hanging="720"/>
        <w:rPr>
          <w:rStyle w:val="CodeChar"/>
          <w:i w:val="0"/>
          <w:iCs/>
        </w:rPr>
      </w:pPr>
      <w:r>
        <w:rPr>
          <w:rStyle w:val="CodeChar"/>
          <w:i w:val="0"/>
          <w:iCs/>
        </w:rPr>
        <w:t>&lt;RequestHeader&gt;</w:t>
      </w:r>
    </w:p>
    <w:p w14:paraId="65C33DD0" w14:textId="77777777" w:rsidR="00AD61BF" w:rsidRDefault="00AD61BF" w:rsidP="00AD61BF">
      <w:pPr>
        <w:pStyle w:val="Note"/>
        <w:ind w:left="2148" w:hanging="363"/>
        <w:rPr>
          <w:rStyle w:val="CodeChar"/>
          <w:i w:val="0"/>
          <w:iCs/>
        </w:rPr>
      </w:pPr>
      <w:r>
        <w:rPr>
          <w:rStyle w:val="CodeChar"/>
          <w:i w:val="0"/>
          <w:iCs/>
        </w:rPr>
        <w:t xml:space="preserve">&lt;NeType&gt;ORDER&lt;/NeType&gt;          </w:t>
      </w:r>
    </w:p>
    <w:p w14:paraId="0E273C7E" w14:textId="77777777" w:rsidR="00AD61BF" w:rsidRDefault="00AD61BF" w:rsidP="00AD61BF">
      <w:pPr>
        <w:pStyle w:val="Note"/>
        <w:ind w:left="2148" w:hanging="363"/>
        <w:rPr>
          <w:rStyle w:val="CodeChar"/>
          <w:i w:val="0"/>
          <w:iCs/>
        </w:rPr>
      </w:pPr>
      <w:r>
        <w:rPr>
          <w:rStyle w:val="CodeChar"/>
          <w:i w:val="0"/>
          <w:iCs/>
        </w:rPr>
        <w:t>&lt;OrderNo&gt;T001&lt;/OrderNo&gt;</w:t>
      </w:r>
    </w:p>
    <w:p w14:paraId="12485EC8" w14:textId="77777777" w:rsidR="00AD61BF" w:rsidRDefault="00AD61BF" w:rsidP="00AD61BF">
      <w:pPr>
        <w:pStyle w:val="Note"/>
        <w:ind w:left="2148" w:hanging="363"/>
        <w:rPr>
          <w:rStyle w:val="CodeChar"/>
          <w:i w:val="0"/>
          <w:iCs/>
        </w:rPr>
      </w:pPr>
      <w:r>
        <w:rPr>
          <w:rStyle w:val="CodeChar"/>
          <w:i w:val="0"/>
          <w:iCs/>
        </w:rPr>
        <w:t>&lt;Priority&gt;2&lt;/Priority&gt;</w:t>
      </w:r>
    </w:p>
    <w:p w14:paraId="7D68CA30" w14:textId="77777777" w:rsidR="00AD61BF" w:rsidRDefault="00AD61BF" w:rsidP="00AD61BF">
      <w:pPr>
        <w:pStyle w:val="Note"/>
        <w:ind w:left="2148" w:hanging="375"/>
        <w:rPr>
          <w:rStyle w:val="CodeChar"/>
          <w:i w:val="0"/>
          <w:iCs/>
        </w:rPr>
      </w:pPr>
      <w:r>
        <w:rPr>
          <w:rStyle w:val="CodeChar"/>
          <w:i w:val="0"/>
          <w:iCs/>
        </w:rPr>
        <w:t xml:space="preserve">&lt;ReqUser&gt;OPTIMA&lt;/ReqUser&gt; </w:t>
      </w:r>
    </w:p>
    <w:p w14:paraId="382181BC" w14:textId="77777777" w:rsidR="00AD61BF" w:rsidRDefault="00AD61BF" w:rsidP="00AD61BF">
      <w:pPr>
        <w:pStyle w:val="Note"/>
        <w:ind w:hanging="171"/>
        <w:rPr>
          <w:rStyle w:val="CodeChar"/>
          <w:i w:val="0"/>
          <w:iCs/>
        </w:rPr>
      </w:pPr>
      <w:r>
        <w:rPr>
          <w:rStyle w:val="CodeChar"/>
          <w:i w:val="0"/>
          <w:iCs/>
        </w:rPr>
        <w:lastRenderedPageBreak/>
        <w:t>&lt;ReplyTo&gt;https://optesbdev2:8085/v1/AccountCustomManagement/handleResponse&lt;/ReplyTo&gt;</w:t>
      </w:r>
    </w:p>
    <w:p w14:paraId="787ACB28" w14:textId="77777777" w:rsidR="00AD61BF" w:rsidRDefault="00AD61BF" w:rsidP="00AD61BF">
      <w:pPr>
        <w:pStyle w:val="Note"/>
        <w:rPr>
          <w:rStyle w:val="CodeChar"/>
          <w:bCs w:val="0"/>
          <w:i w:val="0"/>
          <w:iCs/>
          <w:kern w:val="0"/>
        </w:rPr>
      </w:pPr>
      <w:r>
        <w:rPr>
          <w:rStyle w:val="CodeChar"/>
          <w:i w:val="0"/>
          <w:iCs/>
        </w:rPr>
        <w:t>&lt;/RequestHeader&gt;</w:t>
      </w:r>
    </w:p>
    <w:p w14:paraId="19D0B0C6" w14:textId="77777777" w:rsidR="00AD61BF" w:rsidRDefault="00AD61BF" w:rsidP="00AD61BF">
      <w:pPr>
        <w:pStyle w:val="Note"/>
        <w:ind w:left="2148" w:hanging="720"/>
        <w:rPr>
          <w:rStyle w:val="CodeChar"/>
          <w:i w:val="0"/>
          <w:iCs/>
        </w:rPr>
      </w:pPr>
      <w:r>
        <w:rPr>
          <w:rStyle w:val="CodeChar"/>
          <w:i w:val="0"/>
          <w:iCs/>
        </w:rPr>
        <w:t>&lt;RequestParameters&gt;</w:t>
      </w:r>
    </w:p>
    <w:p w14:paraId="761A5D7D" w14:textId="77777777" w:rsidR="00AD61BF" w:rsidRDefault="00AD61BF" w:rsidP="00AD61BF">
      <w:pPr>
        <w:pStyle w:val="BodyText"/>
        <w:ind w:left="1785"/>
      </w:pPr>
      <w:r>
        <w:rPr>
          <w:rFonts w:ascii="Courier New" w:hAnsi="Courier New" w:cs="Courier New"/>
          <w:sz w:val="18"/>
          <w:szCs w:val="18"/>
        </w:rPr>
        <w:t>&lt;Parameter name=“msisdn" value=“9988453333"/&gt;</w:t>
      </w:r>
    </w:p>
    <w:p w14:paraId="6C818223" w14:textId="77777777" w:rsidR="00AD61BF" w:rsidRDefault="00AD61BF" w:rsidP="00AD61BF">
      <w:pPr>
        <w:pStyle w:val="BodyText"/>
        <w:ind w:left="1785"/>
        <w:rPr>
          <w:rFonts w:ascii="Courier New" w:hAnsi="Courier New" w:cs="Courier New"/>
          <w:sz w:val="18"/>
          <w:szCs w:val="18"/>
        </w:rPr>
      </w:pPr>
      <w:r>
        <w:rPr>
          <w:rFonts w:ascii="Courier New" w:hAnsi="Courier New" w:cs="Courier New"/>
          <w:sz w:val="18"/>
          <w:szCs w:val="18"/>
        </w:rPr>
        <w:t>&lt;Parameter name=“imsi" value=“99999988453333"/&gt;</w:t>
      </w:r>
    </w:p>
    <w:p w14:paraId="3F6A7120" w14:textId="77777777" w:rsidR="00AD61BF" w:rsidRDefault="00AD61BF" w:rsidP="00AD61BF">
      <w:pPr>
        <w:pStyle w:val="BodyText"/>
        <w:ind w:left="1785"/>
        <w:rPr>
          <w:rFonts w:ascii="Courier New" w:hAnsi="Courier New" w:cs="Courier New"/>
          <w:sz w:val="18"/>
          <w:szCs w:val="18"/>
        </w:rPr>
      </w:pPr>
      <w:r>
        <w:rPr>
          <w:rFonts w:ascii="Courier New" w:hAnsi="Courier New" w:cs="Courier New"/>
          <w:sz w:val="18"/>
          <w:szCs w:val="18"/>
        </w:rPr>
        <w:t>&lt;Parameter name=“account_number" value=“897454"/&gt;</w:t>
      </w:r>
    </w:p>
    <w:p w14:paraId="7182AE91" w14:textId="77777777" w:rsidR="00AD61BF" w:rsidRDefault="00AD61BF" w:rsidP="00AD61BF">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name=“account_type" value=“postpaid"/&gt; -- Existing parameter, value need to be changed based on service type</w:t>
      </w:r>
    </w:p>
    <w:p w14:paraId="3D6FD7A1" w14:textId="77777777" w:rsidR="00AD61BF" w:rsidRDefault="00AD61BF" w:rsidP="00AD61BF">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name=“brand" value=“SMART"/&gt;  -- proposed parameter to have brand info – SMART/SUN</w:t>
      </w:r>
    </w:p>
    <w:p w14:paraId="06B00526" w14:textId="77777777" w:rsidR="00AD61BF" w:rsidRDefault="00AD61BF" w:rsidP="00AD61BF">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name=“sub_brand" value=“SMART Bro"/&gt;</w:t>
      </w:r>
      <w:r>
        <w:rPr>
          <w:rFonts w:ascii="Courier New" w:hAnsi="Courier New" w:cs="Courier New"/>
          <w:sz w:val="18"/>
          <w:szCs w:val="18"/>
        </w:rPr>
        <w:t xml:space="preserve"> </w:t>
      </w:r>
      <w:r>
        <w:rPr>
          <w:rFonts w:ascii="Courier New" w:hAnsi="Courier New" w:cs="Courier New"/>
          <w:sz w:val="18"/>
          <w:szCs w:val="18"/>
          <w:highlight w:val="yellow"/>
        </w:rPr>
        <w:t>-- proposed parameter to have sub-brand info like – SMART Bro Prepaid, SMART Bro Postpaid</w:t>
      </w:r>
    </w:p>
    <w:p w14:paraId="29C22520" w14:textId="77777777" w:rsidR="00AD61BF" w:rsidRDefault="00AD61BF" w:rsidP="00AD61BF">
      <w:pPr>
        <w:pStyle w:val="BodyText"/>
        <w:ind w:left="1785"/>
        <w:rPr>
          <w:rFonts w:ascii="Courier New" w:hAnsi="Courier New" w:cs="Courier New"/>
          <w:sz w:val="18"/>
          <w:szCs w:val="18"/>
          <w:highlight w:val="yellow"/>
        </w:rPr>
      </w:pPr>
      <w:r>
        <w:rPr>
          <w:rFonts w:ascii="Courier New" w:hAnsi="Courier New" w:cs="Courier New"/>
          <w:sz w:val="18"/>
          <w:szCs w:val="18"/>
          <w:highlight w:val="yellow"/>
        </w:rPr>
        <w:t>&lt;Parameter name=”mnp_type” value=”INTRA/INTER”/&gt; -- Proposed parameter for identifying between MNP (INTRA/INTER) and normal flow</w:t>
      </w:r>
    </w:p>
    <w:p w14:paraId="1816F772" w14:textId="77777777" w:rsidR="00AD61BF" w:rsidRDefault="00AD61BF" w:rsidP="00AD61BF">
      <w:pPr>
        <w:pStyle w:val="BodyText"/>
        <w:ind w:left="1785"/>
        <w:rPr>
          <w:rFonts w:ascii="Courier New" w:hAnsi="Courier New" w:cs="Courier New"/>
          <w:sz w:val="18"/>
          <w:szCs w:val="18"/>
        </w:rPr>
      </w:pPr>
      <w:r>
        <w:rPr>
          <w:rFonts w:ascii="Courier New" w:hAnsi="Courier New" w:cs="Courier New"/>
          <w:sz w:val="18"/>
          <w:szCs w:val="18"/>
        </w:rPr>
        <w:t>&lt;Parameter name=“is_new_account" value=“Y"/&gt;</w:t>
      </w:r>
    </w:p>
    <w:p w14:paraId="441F9A71" w14:textId="77777777" w:rsidR="00AD61BF" w:rsidRDefault="00AD61BF" w:rsidP="00AD61BF">
      <w:pPr>
        <w:pStyle w:val="BodyText"/>
        <w:ind w:left="1785"/>
        <w:rPr>
          <w:rFonts w:ascii="Courier New" w:hAnsi="Courier New" w:cs="Courier New"/>
          <w:sz w:val="18"/>
          <w:szCs w:val="18"/>
        </w:rPr>
      </w:pPr>
      <w:r>
        <w:rPr>
          <w:rFonts w:ascii="Courier New" w:hAnsi="Courier New" w:cs="Courier New"/>
          <w:sz w:val="18"/>
          <w:szCs w:val="18"/>
        </w:rPr>
        <w:t>&lt;Parameter name=“bill_cycle" value=“0101"/&gt;</w:t>
      </w:r>
    </w:p>
    <w:p w14:paraId="0B74CC94" w14:textId="77777777" w:rsidR="00AD61BF" w:rsidRDefault="00AD61BF" w:rsidP="00AD61BF">
      <w:pPr>
        <w:pStyle w:val="BodyText"/>
        <w:ind w:left="1785"/>
        <w:rPr>
          <w:rFonts w:ascii="Courier New" w:hAnsi="Courier New" w:cs="Courier New"/>
          <w:sz w:val="18"/>
          <w:szCs w:val="18"/>
        </w:rPr>
      </w:pPr>
      <w:r>
        <w:rPr>
          <w:rStyle w:val="CodeChar"/>
          <w:rFonts w:eastAsiaTheme="minorHAnsi"/>
          <w:iCs/>
        </w:rPr>
        <w:t>&lt;Parameter name=“req_date_time" value=“20191201160545"/&gt;</w:t>
      </w:r>
    </w:p>
    <w:p w14:paraId="1AD8EFFB" w14:textId="77777777" w:rsidR="00AD61BF" w:rsidRDefault="00AD61BF" w:rsidP="00AD61BF">
      <w:pPr>
        <w:pStyle w:val="BodyText"/>
        <w:ind w:left="1803"/>
        <w:rPr>
          <w:rStyle w:val="CodeChar"/>
          <w:rFonts w:eastAsiaTheme="minorHAnsi"/>
          <w:iCs/>
        </w:rPr>
      </w:pPr>
      <w:r>
        <w:rPr>
          <w:rStyle w:val="CodeChar"/>
          <w:rFonts w:eastAsiaTheme="minorHAnsi"/>
          <w:iCs/>
        </w:rPr>
        <w:t>&lt;RFS&gt;</w:t>
      </w:r>
    </w:p>
    <w:p w14:paraId="0F7B3C17" w14:textId="77777777" w:rsidR="00AD61BF" w:rsidRDefault="00AD61BF" w:rsidP="00AD61BF">
      <w:pPr>
        <w:pStyle w:val="BodyText"/>
        <w:ind w:left="2148"/>
        <w:rPr>
          <w:rStyle w:val="CodeChar"/>
          <w:rFonts w:eastAsiaTheme="minorHAnsi"/>
          <w:iCs/>
        </w:rPr>
      </w:pPr>
      <w:r>
        <w:rPr>
          <w:rStyle w:val="CodeChar"/>
          <w:rFonts w:eastAsiaTheme="minorHAnsi"/>
          <w:iCs/>
        </w:rPr>
        <w:t>&lt;Parameter name="rfs" value="MPVOICE"/&gt;</w:t>
      </w:r>
    </w:p>
    <w:p w14:paraId="05BCF1E9" w14:textId="77777777" w:rsidR="00AD61BF" w:rsidRDefault="00AD61BF" w:rsidP="00AD61BF">
      <w:pPr>
        <w:pStyle w:val="BodyText"/>
        <w:ind w:left="2148"/>
        <w:rPr>
          <w:rStyle w:val="CodeChar"/>
          <w:rFonts w:eastAsiaTheme="minorHAnsi"/>
          <w:iCs/>
        </w:rPr>
      </w:pPr>
      <w:r>
        <w:rPr>
          <w:rStyle w:val="CodeChar"/>
          <w:rFonts w:eastAsiaTheme="minorHAnsi"/>
          <w:iCs/>
        </w:rPr>
        <w:t>&lt;Parameter name=“action" value=“ADD"/&gt;</w:t>
      </w:r>
    </w:p>
    <w:p w14:paraId="3C9929EC" w14:textId="77777777" w:rsidR="00AD61BF" w:rsidRDefault="00AD61BF" w:rsidP="00AD61BF">
      <w:pPr>
        <w:pStyle w:val="BodyText"/>
        <w:ind w:left="1803"/>
        <w:rPr>
          <w:rStyle w:val="CodeChar"/>
          <w:rFonts w:eastAsiaTheme="minorHAnsi"/>
          <w:iCs/>
        </w:rPr>
      </w:pPr>
      <w:r>
        <w:rPr>
          <w:rStyle w:val="CodeChar"/>
          <w:rFonts w:eastAsiaTheme="minorHAnsi"/>
          <w:iCs/>
        </w:rPr>
        <w:t>&lt;/RFS&gt;</w:t>
      </w:r>
    </w:p>
    <w:p w14:paraId="5AEA1800" w14:textId="77777777" w:rsidR="00AD61BF" w:rsidRDefault="00AD61BF" w:rsidP="00AD61BF">
      <w:pPr>
        <w:pStyle w:val="BodyText"/>
        <w:ind w:left="1803"/>
        <w:rPr>
          <w:rStyle w:val="CodeChar"/>
          <w:rFonts w:eastAsiaTheme="minorHAnsi"/>
          <w:iCs/>
        </w:rPr>
      </w:pPr>
      <w:r>
        <w:rPr>
          <w:rStyle w:val="CodeChar"/>
          <w:rFonts w:eastAsiaTheme="minorHAnsi"/>
          <w:iCs/>
        </w:rPr>
        <w:t>&lt;RFS&gt;</w:t>
      </w:r>
    </w:p>
    <w:p w14:paraId="61A7ACF6" w14:textId="77777777" w:rsidR="00AD61BF" w:rsidRDefault="00AD61BF" w:rsidP="00AD61BF">
      <w:pPr>
        <w:pStyle w:val="BodyText"/>
        <w:ind w:left="2148"/>
        <w:rPr>
          <w:rStyle w:val="CodeChar"/>
          <w:rFonts w:eastAsiaTheme="minorHAnsi"/>
          <w:iCs/>
        </w:rPr>
      </w:pPr>
      <w:r>
        <w:rPr>
          <w:rStyle w:val="CodeChar"/>
          <w:rFonts w:eastAsiaTheme="minorHAnsi"/>
          <w:iCs/>
        </w:rPr>
        <w:t>&lt;Parameter name=”rfs” value=“SMST"/&gt;</w:t>
      </w:r>
    </w:p>
    <w:p w14:paraId="78A347F5" w14:textId="77777777" w:rsidR="00AD61BF" w:rsidRDefault="00AD61BF" w:rsidP="00AD61BF">
      <w:pPr>
        <w:pStyle w:val="BodyText"/>
        <w:ind w:left="2148"/>
        <w:rPr>
          <w:rStyle w:val="CodeChar"/>
          <w:rFonts w:eastAsiaTheme="minorHAnsi"/>
          <w:iCs/>
        </w:rPr>
      </w:pPr>
      <w:r>
        <w:rPr>
          <w:rStyle w:val="CodeChar"/>
          <w:rFonts w:eastAsiaTheme="minorHAnsi"/>
          <w:iCs/>
        </w:rPr>
        <w:t>&lt;Parameter name=“action" value=“ADD"/&gt;</w:t>
      </w:r>
    </w:p>
    <w:p w14:paraId="2B0C861B" w14:textId="77777777" w:rsidR="00AD61BF" w:rsidRDefault="00AD61BF" w:rsidP="00AD61BF">
      <w:pPr>
        <w:pStyle w:val="BodyText"/>
        <w:ind w:left="1803"/>
        <w:rPr>
          <w:rStyle w:val="CodeChar"/>
          <w:rFonts w:eastAsiaTheme="minorHAnsi"/>
          <w:iCs/>
        </w:rPr>
      </w:pPr>
      <w:r>
        <w:rPr>
          <w:rStyle w:val="CodeChar"/>
          <w:rFonts w:eastAsiaTheme="minorHAnsi"/>
          <w:iCs/>
        </w:rPr>
        <w:t>&lt;/RFS&gt;</w:t>
      </w:r>
    </w:p>
    <w:p w14:paraId="1A817647" w14:textId="77777777" w:rsidR="00AD61BF" w:rsidRDefault="00AD61BF" w:rsidP="00AD61BF">
      <w:pPr>
        <w:pStyle w:val="BodyText"/>
        <w:ind w:left="1803"/>
        <w:rPr>
          <w:rStyle w:val="CodeChar"/>
          <w:rFonts w:eastAsiaTheme="minorHAnsi"/>
          <w:iCs/>
        </w:rPr>
      </w:pPr>
      <w:r>
        <w:rPr>
          <w:rStyle w:val="CodeChar"/>
          <w:rFonts w:eastAsiaTheme="minorHAnsi"/>
          <w:iCs/>
        </w:rPr>
        <w:t>&lt;RFS&gt;</w:t>
      </w:r>
    </w:p>
    <w:p w14:paraId="73A34BAB" w14:textId="77777777" w:rsidR="00AD61BF" w:rsidRDefault="00AD61BF" w:rsidP="00AD61BF">
      <w:pPr>
        <w:pStyle w:val="BodyText"/>
        <w:ind w:left="2148"/>
        <w:rPr>
          <w:rStyle w:val="CodeChar"/>
          <w:rFonts w:eastAsiaTheme="minorHAnsi"/>
          <w:iCs/>
        </w:rPr>
      </w:pPr>
      <w:r>
        <w:rPr>
          <w:rStyle w:val="CodeChar"/>
          <w:rFonts w:eastAsiaTheme="minorHAnsi"/>
          <w:iCs/>
        </w:rPr>
        <w:t>&lt;Parameter name=“rfs" value=“CUG"/&gt;</w:t>
      </w:r>
    </w:p>
    <w:p w14:paraId="5A9AE312" w14:textId="77777777" w:rsidR="00AD61BF" w:rsidRDefault="00AD61BF" w:rsidP="00AD61BF">
      <w:pPr>
        <w:pStyle w:val="BodyText"/>
        <w:ind w:left="2148"/>
        <w:rPr>
          <w:rStyle w:val="CodeChar"/>
          <w:rFonts w:eastAsiaTheme="minorHAnsi"/>
          <w:iCs/>
        </w:rPr>
      </w:pPr>
      <w:r>
        <w:rPr>
          <w:rStyle w:val="CodeChar"/>
          <w:rFonts w:eastAsiaTheme="minorHAnsi"/>
          <w:iCs/>
        </w:rPr>
        <w:t>&lt;Parameter name=“action" value=“ADD"/&gt;</w:t>
      </w:r>
    </w:p>
    <w:p w14:paraId="0305FE70" w14:textId="77777777" w:rsidR="00AD61BF" w:rsidRDefault="00AD61BF" w:rsidP="00AD61BF">
      <w:pPr>
        <w:pStyle w:val="BodyText"/>
        <w:ind w:left="2148"/>
        <w:rPr>
          <w:rStyle w:val="CodeChar"/>
          <w:rFonts w:eastAsiaTheme="minorHAnsi"/>
          <w:iCs/>
        </w:rPr>
      </w:pPr>
      <w:r>
        <w:rPr>
          <w:rStyle w:val="CodeChar"/>
          <w:rFonts w:eastAsiaTheme="minorHAnsi"/>
          <w:iCs/>
        </w:rPr>
        <w:t>&lt;Parameter name=“ member1" value=“9988453333"/&gt;</w:t>
      </w:r>
    </w:p>
    <w:p w14:paraId="17FEBA73" w14:textId="77777777" w:rsidR="00AD61BF" w:rsidRDefault="00AD61BF" w:rsidP="00AD61BF">
      <w:pPr>
        <w:pStyle w:val="BodyText"/>
        <w:ind w:left="2148"/>
        <w:rPr>
          <w:rStyle w:val="CodeChar"/>
          <w:rFonts w:eastAsiaTheme="minorHAnsi"/>
          <w:iCs/>
        </w:rPr>
      </w:pPr>
      <w:r>
        <w:rPr>
          <w:rStyle w:val="CodeChar"/>
          <w:rFonts w:eastAsiaTheme="minorHAnsi"/>
          <w:iCs/>
        </w:rPr>
        <w:t>..</w:t>
      </w:r>
    </w:p>
    <w:p w14:paraId="22438441" w14:textId="77777777" w:rsidR="00AD61BF" w:rsidRDefault="00AD61BF" w:rsidP="00AD61BF">
      <w:pPr>
        <w:pStyle w:val="BodyText"/>
        <w:ind w:left="2148"/>
        <w:rPr>
          <w:rStyle w:val="CodeChar"/>
          <w:rFonts w:eastAsiaTheme="minorHAnsi"/>
          <w:iCs/>
        </w:rPr>
      </w:pPr>
      <w:r>
        <w:rPr>
          <w:rStyle w:val="CodeChar"/>
          <w:rFonts w:eastAsiaTheme="minorHAnsi"/>
          <w:iCs/>
        </w:rPr>
        <w:t>&lt;Parameter name=“ member5" value=“9988454444"/&gt;</w:t>
      </w:r>
    </w:p>
    <w:p w14:paraId="13357E1E" w14:textId="77777777" w:rsidR="00AD61BF" w:rsidRDefault="00AD61BF" w:rsidP="00AD61BF">
      <w:pPr>
        <w:pStyle w:val="BodyText"/>
        <w:ind w:left="1803"/>
        <w:rPr>
          <w:rStyle w:val="CodeChar"/>
          <w:rFonts w:eastAsiaTheme="minorHAnsi"/>
          <w:iCs/>
        </w:rPr>
      </w:pPr>
      <w:r>
        <w:rPr>
          <w:rStyle w:val="CodeChar"/>
          <w:rFonts w:eastAsiaTheme="minorHAnsi"/>
          <w:iCs/>
        </w:rPr>
        <w:t>&lt;/RFS&gt;</w:t>
      </w:r>
    </w:p>
    <w:p w14:paraId="063409D6" w14:textId="77777777" w:rsidR="00AD61BF" w:rsidRDefault="00AD61BF" w:rsidP="00AD61BF">
      <w:pPr>
        <w:pStyle w:val="BodyText"/>
        <w:ind w:left="1803"/>
        <w:rPr>
          <w:rStyle w:val="CodeChar"/>
          <w:rFonts w:eastAsiaTheme="minorHAnsi"/>
          <w:iCs/>
        </w:rPr>
      </w:pPr>
      <w:r>
        <w:rPr>
          <w:rStyle w:val="CodeChar"/>
          <w:rFonts w:eastAsiaTheme="minorHAnsi"/>
          <w:iCs/>
        </w:rPr>
        <w:t>&lt;RFS&gt;</w:t>
      </w:r>
    </w:p>
    <w:p w14:paraId="156A0E6B" w14:textId="77777777" w:rsidR="00AD61BF" w:rsidRDefault="00AD61BF" w:rsidP="00AD61BF">
      <w:pPr>
        <w:pStyle w:val="BodyText"/>
        <w:ind w:left="1803"/>
        <w:rPr>
          <w:rStyle w:val="CodeChar"/>
          <w:rFonts w:eastAsiaTheme="minorHAnsi"/>
          <w:iCs/>
        </w:rPr>
      </w:pPr>
      <w:r>
        <w:rPr>
          <w:rStyle w:val="CodeChar"/>
          <w:rFonts w:eastAsiaTheme="minorHAnsi"/>
          <w:iCs/>
        </w:rPr>
        <w:tab/>
        <w:t>&lt;Parameter name=“rfs" value=“ROAMING"/&gt;</w:t>
      </w:r>
    </w:p>
    <w:p w14:paraId="20B7D0C7" w14:textId="77777777" w:rsidR="00AD61BF" w:rsidRDefault="00AD61BF" w:rsidP="00AD61BF">
      <w:pPr>
        <w:pStyle w:val="BodyText"/>
        <w:ind w:left="1803"/>
        <w:rPr>
          <w:rStyle w:val="CodeChar"/>
          <w:rFonts w:eastAsiaTheme="minorHAnsi"/>
          <w:iCs/>
        </w:rPr>
      </w:pPr>
      <w:r>
        <w:rPr>
          <w:rStyle w:val="CodeChar"/>
          <w:rFonts w:eastAsiaTheme="minorHAnsi"/>
          <w:iCs/>
        </w:rPr>
        <w:tab/>
        <w:t>&lt;Parameter name=“action" value=“ADD"/&gt;</w:t>
      </w:r>
    </w:p>
    <w:p w14:paraId="46D114B8" w14:textId="77777777" w:rsidR="00AD61BF" w:rsidRDefault="00AD61BF" w:rsidP="00AD61BF">
      <w:pPr>
        <w:pStyle w:val="BodyText"/>
        <w:ind w:left="1803"/>
        <w:rPr>
          <w:rStyle w:val="CodeChar"/>
          <w:rFonts w:eastAsiaTheme="minorHAnsi"/>
          <w:iCs/>
        </w:rPr>
      </w:pPr>
      <w:r>
        <w:rPr>
          <w:rStyle w:val="CodeChar"/>
          <w:rFonts w:eastAsiaTheme="minorHAnsi"/>
          <w:iCs/>
        </w:rPr>
        <w:t>&lt;/RFS&gt;</w:t>
      </w:r>
    </w:p>
    <w:p w14:paraId="5E14BA0C" w14:textId="77777777" w:rsidR="00AD61BF" w:rsidRDefault="00AD61BF" w:rsidP="00AD61BF">
      <w:pPr>
        <w:pStyle w:val="BodyText"/>
        <w:ind w:left="1803"/>
        <w:rPr>
          <w:rStyle w:val="CodeChar"/>
          <w:rFonts w:eastAsiaTheme="minorHAnsi"/>
          <w:iCs/>
        </w:rPr>
      </w:pPr>
      <w:r>
        <w:rPr>
          <w:rStyle w:val="CodeChar"/>
          <w:rFonts w:eastAsiaTheme="minorHAnsi"/>
          <w:iCs/>
        </w:rPr>
        <w:lastRenderedPageBreak/>
        <w:t>&lt;RFS&gt;</w:t>
      </w:r>
    </w:p>
    <w:p w14:paraId="5C324B14" w14:textId="77777777" w:rsidR="00AD61BF" w:rsidRDefault="00AD61BF" w:rsidP="00AD61BF">
      <w:pPr>
        <w:pStyle w:val="BodyText"/>
        <w:ind w:left="2148"/>
        <w:rPr>
          <w:rStyle w:val="CodeChar"/>
          <w:rFonts w:eastAsiaTheme="minorHAnsi"/>
          <w:iCs/>
        </w:rPr>
      </w:pPr>
      <w:r>
        <w:rPr>
          <w:rStyle w:val="CodeChar"/>
          <w:rFonts w:eastAsiaTheme="minorHAnsi"/>
          <w:iCs/>
        </w:rPr>
        <w:t>&lt;Parameter name=“rfs" value=“OCS_OFFER"/&gt;</w:t>
      </w:r>
    </w:p>
    <w:p w14:paraId="10772D9D" w14:textId="77777777" w:rsidR="00AD61BF" w:rsidRDefault="00AD61BF" w:rsidP="00AD61BF">
      <w:pPr>
        <w:pStyle w:val="BodyText"/>
        <w:ind w:left="2148"/>
        <w:rPr>
          <w:rStyle w:val="CodeChar"/>
          <w:rFonts w:eastAsiaTheme="minorHAnsi"/>
          <w:iCs/>
        </w:rPr>
      </w:pPr>
      <w:r>
        <w:rPr>
          <w:rStyle w:val="CodeChar"/>
          <w:rFonts w:eastAsiaTheme="minorHAnsi"/>
          <w:iCs/>
        </w:rPr>
        <w:t>&lt;Parameter name=“action" value=“ADD"/&gt;</w:t>
      </w:r>
    </w:p>
    <w:p w14:paraId="471D905D" w14:textId="77777777" w:rsidR="00AD61BF" w:rsidRDefault="00AD61BF" w:rsidP="00AD61BF">
      <w:pPr>
        <w:pStyle w:val="BodyText"/>
        <w:ind w:left="2148"/>
        <w:rPr>
          <w:rStyle w:val="CodeChar"/>
          <w:rFonts w:eastAsiaTheme="minorHAnsi"/>
          <w:iCs/>
        </w:rPr>
      </w:pPr>
      <w:r>
        <w:rPr>
          <w:rStyle w:val="CodeChar"/>
          <w:rFonts w:eastAsiaTheme="minorHAnsi"/>
          <w:iCs/>
        </w:rPr>
        <w:t>&lt;Parameter name=“ocs_offer_id" value=“77838383"/&gt;</w:t>
      </w:r>
    </w:p>
    <w:p w14:paraId="54381FB1" w14:textId="77777777" w:rsidR="00AD61BF" w:rsidRDefault="00AD61BF" w:rsidP="00AD61BF">
      <w:pPr>
        <w:pStyle w:val="BodyText"/>
        <w:ind w:left="1803"/>
        <w:rPr>
          <w:rStyle w:val="CodeChar"/>
          <w:rFonts w:eastAsiaTheme="minorHAnsi"/>
          <w:iCs/>
        </w:rPr>
      </w:pPr>
      <w:r>
        <w:rPr>
          <w:rStyle w:val="CodeChar"/>
          <w:rFonts w:eastAsiaTheme="minorHAnsi"/>
          <w:iCs/>
        </w:rPr>
        <w:t>&lt;/RFS&gt;</w:t>
      </w:r>
    </w:p>
    <w:p w14:paraId="0824B653" w14:textId="77777777" w:rsidR="00AD61BF" w:rsidRDefault="00AD61BF" w:rsidP="00AD61BF">
      <w:pPr>
        <w:pStyle w:val="Note"/>
        <w:ind w:left="2511" w:hanging="720"/>
        <w:rPr>
          <w:rStyle w:val="CodeChar"/>
          <w:bCs w:val="0"/>
          <w:i w:val="0"/>
          <w:iCs/>
          <w:kern w:val="0"/>
        </w:rPr>
      </w:pPr>
      <w:r>
        <w:rPr>
          <w:rStyle w:val="CodeChar"/>
          <w:i w:val="0"/>
          <w:iCs/>
        </w:rPr>
        <w:t>&lt;/RequestParameters&gt;</w:t>
      </w:r>
    </w:p>
    <w:p w14:paraId="1BD06D6F" w14:textId="2D88E44C" w:rsidR="00AD61BF" w:rsidRDefault="00AD61BF" w:rsidP="00205296">
      <w:pPr>
        <w:ind w:left="720" w:firstLine="720"/>
        <w:rPr>
          <w:rStyle w:val="CodeChar"/>
          <w:rFonts w:eastAsiaTheme="minorHAnsi"/>
          <w:iCs/>
        </w:rPr>
      </w:pPr>
      <w:r w:rsidRPr="000765E2">
        <w:rPr>
          <w:rStyle w:val="CodeChar"/>
          <w:rFonts w:eastAsiaTheme="minorHAnsi"/>
          <w:iCs/>
        </w:rPr>
        <w:t>&lt;/CreateRequest&gt;</w:t>
      </w:r>
    </w:p>
    <w:p w14:paraId="0B0219B7" w14:textId="224114BB" w:rsidR="0015434B" w:rsidRPr="00891ACF" w:rsidRDefault="0015434B" w:rsidP="0015434B">
      <w:pPr>
        <w:pStyle w:val="Heading3"/>
      </w:pPr>
      <w:bookmarkStart w:id="1125" w:name="_Toc89863680"/>
      <w:r w:rsidRPr="00891ACF">
        <w:t>Inter MNP</w:t>
      </w:r>
      <w:bookmarkEnd w:id="1125"/>
    </w:p>
    <w:p w14:paraId="6AA12C1D" w14:textId="3C953D15" w:rsidR="0015434B" w:rsidRPr="00891ACF" w:rsidRDefault="0015434B" w:rsidP="0015434B">
      <w:pPr>
        <w:pStyle w:val="Heading4"/>
      </w:pPr>
      <w:bookmarkStart w:id="1126" w:name="_Toc89863681"/>
      <w:r w:rsidRPr="00891ACF">
        <w:t>Port Out (Postpaid)</w:t>
      </w:r>
      <w:bookmarkEnd w:id="1126"/>
    </w:p>
    <w:p w14:paraId="44263BF0" w14:textId="77777777" w:rsidR="0015434B" w:rsidRDefault="0015434B" w:rsidP="0015434B">
      <w:pPr>
        <w:ind w:firstLine="720"/>
      </w:pPr>
    </w:p>
    <w:p w14:paraId="09D63324" w14:textId="77885D84" w:rsidR="0015434B" w:rsidRDefault="0015434B" w:rsidP="0015434B">
      <w:pPr>
        <w:ind w:firstLine="720"/>
      </w:pPr>
      <w:r>
        <w:t>Amdocs BIL sends request to</w:t>
      </w:r>
      <w:r w:rsidRPr="00102BE0">
        <w:t xml:space="preserve"> </w:t>
      </w:r>
      <w:r>
        <w:t>de</w:t>
      </w:r>
      <w:r w:rsidRPr="00102BE0">
        <w:t xml:space="preserve">activate </w:t>
      </w:r>
      <w:r>
        <w:t>the postpaid</w:t>
      </w:r>
      <w:r w:rsidRPr="00102BE0">
        <w:t xml:space="preserve"> service on the network elements</w:t>
      </w:r>
      <w:r>
        <w:t xml:space="preserve"> with mnp_type=”INTER”</w:t>
      </w:r>
      <w:r w:rsidRPr="00102BE0">
        <w:t>.</w:t>
      </w:r>
    </w:p>
    <w:p w14:paraId="7974B475" w14:textId="77777777" w:rsidR="0015434B" w:rsidRPr="00205296" w:rsidRDefault="0015434B" w:rsidP="0015434B"/>
    <w:p w14:paraId="0D3BD82E" w14:textId="77777777" w:rsidR="0015434B" w:rsidRDefault="0015434B" w:rsidP="0015434B">
      <w:pPr>
        <w:pStyle w:val="Heading5"/>
      </w:pPr>
      <w:r>
        <w:t>Example (Postpaid Deactivation)</w:t>
      </w:r>
    </w:p>
    <w:p w14:paraId="4BE110F0" w14:textId="77777777" w:rsidR="0015434B" w:rsidRDefault="0015434B" w:rsidP="0015434B">
      <w:pPr>
        <w:pStyle w:val="BodyText"/>
        <w:rPr>
          <w:rStyle w:val="CodeChar"/>
          <w:rFonts w:eastAsiaTheme="minorHAnsi"/>
        </w:rPr>
      </w:pPr>
      <w:r>
        <w:rPr>
          <w:rStyle w:val="CodeChar"/>
          <w:rFonts w:eastAsiaTheme="minorHAnsi"/>
        </w:rPr>
        <w:t xml:space="preserve">&lt;DeleteRequest&gt;         </w:t>
      </w:r>
    </w:p>
    <w:p w14:paraId="145391D2" w14:textId="77777777" w:rsidR="0015434B" w:rsidRDefault="0015434B" w:rsidP="0015434B">
      <w:pPr>
        <w:pStyle w:val="BodyText"/>
        <w:ind w:left="1785"/>
        <w:rPr>
          <w:rStyle w:val="CodeChar"/>
          <w:rFonts w:eastAsiaTheme="minorHAnsi"/>
        </w:rPr>
      </w:pPr>
      <w:r>
        <w:rPr>
          <w:rStyle w:val="CodeChar"/>
          <w:rFonts w:eastAsiaTheme="minorHAnsi"/>
        </w:rPr>
        <w:t>&lt;RequestHeader&gt;</w:t>
      </w:r>
    </w:p>
    <w:p w14:paraId="650DD577" w14:textId="77777777" w:rsidR="0015434B" w:rsidRDefault="0015434B" w:rsidP="0015434B">
      <w:pPr>
        <w:pStyle w:val="BodyText"/>
        <w:ind w:left="1785" w:firstLine="357"/>
        <w:rPr>
          <w:rStyle w:val="CodeChar"/>
          <w:rFonts w:eastAsiaTheme="minorHAnsi"/>
        </w:rPr>
      </w:pPr>
      <w:r>
        <w:rPr>
          <w:rStyle w:val="CodeChar"/>
          <w:rFonts w:eastAsiaTheme="minorHAnsi"/>
        </w:rPr>
        <w:t xml:space="preserve">&lt;NeType&gt;ORDER&lt;/NeType&gt;    </w:t>
      </w:r>
    </w:p>
    <w:p w14:paraId="5EC32E90" w14:textId="77777777" w:rsidR="0015434B" w:rsidRDefault="0015434B" w:rsidP="0015434B">
      <w:pPr>
        <w:pStyle w:val="BodyText"/>
        <w:ind w:left="1785"/>
        <w:rPr>
          <w:rStyle w:val="CodeChar"/>
          <w:rFonts w:eastAsiaTheme="minorHAnsi"/>
        </w:rPr>
      </w:pPr>
      <w:r>
        <w:rPr>
          <w:rStyle w:val="CodeChar"/>
          <w:rFonts w:eastAsiaTheme="minorHAnsi"/>
        </w:rPr>
        <w:t xml:space="preserve">   &lt;OrderNo&gt;T001&lt;/OrderNo&gt;</w:t>
      </w:r>
    </w:p>
    <w:p w14:paraId="00DE3F94" w14:textId="77777777" w:rsidR="0015434B" w:rsidRDefault="0015434B" w:rsidP="0015434B">
      <w:pPr>
        <w:pStyle w:val="BodyText"/>
        <w:ind w:left="1785" w:firstLine="357"/>
        <w:rPr>
          <w:rStyle w:val="CodeChar"/>
          <w:rFonts w:eastAsiaTheme="minorHAnsi"/>
        </w:rPr>
      </w:pPr>
      <w:r>
        <w:rPr>
          <w:rStyle w:val="CodeChar"/>
          <w:rFonts w:eastAsiaTheme="minorHAnsi"/>
        </w:rPr>
        <w:t>&lt;Priority&gt;7&lt;/Priority&gt;</w:t>
      </w:r>
    </w:p>
    <w:p w14:paraId="6939CE81" w14:textId="77777777" w:rsidR="0015434B" w:rsidRDefault="0015434B" w:rsidP="0015434B">
      <w:pPr>
        <w:pStyle w:val="BodyText"/>
        <w:ind w:left="1785" w:firstLine="357"/>
        <w:rPr>
          <w:rStyle w:val="CodeChar"/>
          <w:rFonts w:eastAsiaTheme="minorHAnsi"/>
        </w:rPr>
      </w:pPr>
      <w:r>
        <w:rPr>
          <w:rStyle w:val="CodeChar"/>
          <w:rFonts w:eastAsiaTheme="minorHAnsi"/>
        </w:rPr>
        <w:t>&lt;ReqUser&gt;OPTIMA&lt;/ReqUser&gt;</w:t>
      </w:r>
    </w:p>
    <w:p w14:paraId="69B41E7A" w14:textId="77777777" w:rsidR="0015434B" w:rsidRDefault="0015434B" w:rsidP="0015434B">
      <w:pPr>
        <w:pStyle w:val="BodyText"/>
        <w:ind w:left="1785" w:firstLine="357"/>
        <w:rPr>
          <w:rStyle w:val="CodeChar"/>
          <w:rFonts w:eastAsiaTheme="minorHAnsi"/>
        </w:rPr>
      </w:pPr>
      <w:r>
        <w:rPr>
          <w:rStyle w:val="CodeChar"/>
          <w:rFonts w:eastAsiaTheme="minorHAnsi"/>
        </w:rPr>
        <w:t>&lt;ReplyTo&gt;http://optesbdev2:8085/v1/AccountCustomManagement/handleResponse&lt;/ReplyTo&gt;</w:t>
      </w:r>
    </w:p>
    <w:p w14:paraId="3E021E0A" w14:textId="77777777" w:rsidR="0015434B" w:rsidRDefault="0015434B" w:rsidP="0015434B">
      <w:pPr>
        <w:pStyle w:val="BodyText"/>
        <w:ind w:left="1785"/>
        <w:rPr>
          <w:rStyle w:val="CodeChar"/>
          <w:rFonts w:eastAsiaTheme="minorHAnsi"/>
        </w:rPr>
      </w:pPr>
      <w:r>
        <w:rPr>
          <w:rStyle w:val="CodeChar"/>
          <w:rFonts w:eastAsiaTheme="minorHAnsi"/>
        </w:rPr>
        <w:t>&lt;/RequestHeader&gt;</w:t>
      </w:r>
    </w:p>
    <w:p w14:paraId="724738CD" w14:textId="77777777" w:rsidR="0015434B" w:rsidRDefault="0015434B" w:rsidP="0015434B">
      <w:pPr>
        <w:pStyle w:val="BodyText"/>
        <w:ind w:left="1785"/>
        <w:rPr>
          <w:rStyle w:val="CodeChar"/>
          <w:rFonts w:eastAsiaTheme="minorHAnsi"/>
        </w:rPr>
      </w:pPr>
      <w:r>
        <w:rPr>
          <w:rStyle w:val="CodeChar"/>
          <w:rFonts w:eastAsiaTheme="minorHAnsi"/>
        </w:rPr>
        <w:t>&lt;RequestParameters&gt;</w:t>
      </w:r>
    </w:p>
    <w:p w14:paraId="315B0224" w14:textId="77777777" w:rsidR="0015434B" w:rsidRDefault="0015434B" w:rsidP="0015434B">
      <w:pPr>
        <w:pStyle w:val="BodyText"/>
        <w:ind w:left="1785" w:firstLine="357"/>
      </w:pPr>
      <w:r>
        <w:rPr>
          <w:rFonts w:ascii="Courier New" w:hAnsi="Courier New" w:cs="Courier New"/>
          <w:sz w:val="18"/>
          <w:szCs w:val="18"/>
        </w:rPr>
        <w:t>&lt;Parameter name=“msisdn" value=“9988453333"/&gt;</w:t>
      </w:r>
    </w:p>
    <w:p w14:paraId="0B6DE7B0" w14:textId="77777777" w:rsidR="0015434B" w:rsidRDefault="0015434B" w:rsidP="0015434B">
      <w:pPr>
        <w:pStyle w:val="BodyText"/>
        <w:ind w:left="2142"/>
        <w:rPr>
          <w:rFonts w:ascii="Courier New" w:hAnsi="Courier New" w:cs="Courier New"/>
          <w:sz w:val="18"/>
          <w:szCs w:val="18"/>
        </w:rPr>
      </w:pPr>
      <w:r>
        <w:rPr>
          <w:rFonts w:ascii="Courier New" w:hAnsi="Courier New" w:cs="Courier New"/>
          <w:sz w:val="18"/>
          <w:szCs w:val="18"/>
        </w:rPr>
        <w:t>&lt;Parameter name=“imsi" value=“99999988453333"/&gt;</w:t>
      </w:r>
    </w:p>
    <w:p w14:paraId="125DFECA" w14:textId="77777777" w:rsidR="0015434B" w:rsidRDefault="0015434B" w:rsidP="0015434B">
      <w:pPr>
        <w:pStyle w:val="BodyText"/>
        <w:ind w:left="2142"/>
        <w:rPr>
          <w:rFonts w:ascii="Courier New" w:hAnsi="Courier New" w:cs="Courier New"/>
          <w:sz w:val="18"/>
          <w:szCs w:val="18"/>
        </w:rPr>
      </w:pPr>
      <w:r>
        <w:rPr>
          <w:rFonts w:ascii="Courier New" w:hAnsi="Courier New" w:cs="Courier New"/>
          <w:sz w:val="18"/>
          <w:szCs w:val="18"/>
        </w:rPr>
        <w:t>&lt;Parameter name=“account_number" value=“897454"/&gt;</w:t>
      </w:r>
    </w:p>
    <w:p w14:paraId="36D45606" w14:textId="77777777" w:rsidR="00EA26CC" w:rsidRPr="00825CFB" w:rsidRDefault="00EA26CC" w:rsidP="00EA26CC">
      <w:pPr>
        <w:pStyle w:val="BodyText"/>
        <w:ind w:left="1785"/>
        <w:rPr>
          <w:rFonts w:ascii="Courier New" w:hAnsi="Courier New" w:cs="Courier New"/>
          <w:sz w:val="18"/>
          <w:szCs w:val="18"/>
          <w:highlight w:val="yellow"/>
        </w:rPr>
      </w:pPr>
      <w:r w:rsidRPr="00825CFB">
        <w:rPr>
          <w:rFonts w:ascii="Courier New" w:hAnsi="Courier New" w:cs="Courier New"/>
          <w:sz w:val="18"/>
          <w:szCs w:val="18"/>
          <w:highlight w:val="yellow"/>
        </w:rPr>
        <w:t>&lt;Parameter name=“account_type" value=“postpaid"/&gt; -- Existing parameter, value need to be changed based on service type</w:t>
      </w:r>
    </w:p>
    <w:p w14:paraId="0AF50238" w14:textId="77777777" w:rsidR="00EA26CC" w:rsidRPr="00825CFB" w:rsidRDefault="00EA26CC" w:rsidP="00EA26CC">
      <w:pPr>
        <w:pStyle w:val="BodyText"/>
        <w:ind w:left="1785"/>
        <w:rPr>
          <w:rFonts w:ascii="Courier New" w:hAnsi="Courier New" w:cs="Courier New"/>
          <w:sz w:val="18"/>
          <w:szCs w:val="18"/>
          <w:highlight w:val="yellow"/>
        </w:rPr>
      </w:pPr>
      <w:r w:rsidRPr="00825CFB">
        <w:rPr>
          <w:rFonts w:ascii="Courier New" w:hAnsi="Courier New" w:cs="Courier New"/>
          <w:sz w:val="18"/>
          <w:szCs w:val="18"/>
          <w:highlight w:val="yellow"/>
        </w:rPr>
        <w:t>&lt;Parameter name=“brand" value=“SMART"/&gt;  -- proposed parameter to have brand info – SMART/SUN</w:t>
      </w:r>
    </w:p>
    <w:p w14:paraId="7462D03E" w14:textId="77777777" w:rsidR="00EA26CC" w:rsidRPr="00825CFB" w:rsidRDefault="00EA26CC" w:rsidP="00EA26CC">
      <w:pPr>
        <w:pStyle w:val="BodyText"/>
        <w:ind w:left="1785"/>
        <w:rPr>
          <w:rFonts w:ascii="Courier New" w:hAnsi="Courier New" w:cs="Courier New"/>
          <w:sz w:val="18"/>
          <w:szCs w:val="18"/>
          <w:highlight w:val="yellow"/>
        </w:rPr>
      </w:pPr>
      <w:r w:rsidRPr="00825CFB">
        <w:rPr>
          <w:rFonts w:ascii="Courier New" w:hAnsi="Courier New" w:cs="Courier New"/>
          <w:sz w:val="18"/>
          <w:szCs w:val="18"/>
          <w:highlight w:val="yellow"/>
        </w:rPr>
        <w:t xml:space="preserve">&lt;Parameter name=“sub_brand" value=“POS3G"/&gt; -- proposed parameter to have sub-brand info like – ISM Brand code is expected </w:t>
      </w:r>
    </w:p>
    <w:p w14:paraId="0DDBD9AE" w14:textId="77777777" w:rsidR="00EA26CC" w:rsidRPr="00350BBC" w:rsidRDefault="00EA26CC" w:rsidP="00EA26CC">
      <w:pPr>
        <w:pStyle w:val="BodyText"/>
        <w:ind w:left="1785"/>
        <w:rPr>
          <w:rFonts w:ascii="Courier New" w:hAnsi="Courier New" w:cs="Courier New"/>
          <w:sz w:val="18"/>
          <w:szCs w:val="18"/>
        </w:rPr>
      </w:pPr>
      <w:r w:rsidRPr="00825CFB">
        <w:rPr>
          <w:rFonts w:ascii="Courier New" w:hAnsi="Courier New" w:cs="Courier New"/>
          <w:sz w:val="18"/>
          <w:szCs w:val="18"/>
          <w:highlight w:val="yellow"/>
        </w:rPr>
        <w:t>&lt;Parameter name=”mnp_type” value=”INTER”/&gt; -- Proposed parameter for identifying between MNP and normal flow</w:t>
      </w:r>
    </w:p>
    <w:p w14:paraId="03D1DE16" w14:textId="605AEE99" w:rsidR="0015434B" w:rsidRDefault="0015434B" w:rsidP="0015434B">
      <w:pPr>
        <w:pStyle w:val="BodyText"/>
        <w:ind w:left="1785"/>
        <w:rPr>
          <w:rFonts w:ascii="Courier New" w:hAnsi="Courier New" w:cs="Courier New"/>
          <w:sz w:val="18"/>
          <w:szCs w:val="18"/>
          <w:highlight w:val="yellow"/>
        </w:rPr>
      </w:pPr>
    </w:p>
    <w:p w14:paraId="2541A3AC" w14:textId="77777777" w:rsidR="0015434B" w:rsidRDefault="0015434B" w:rsidP="0015434B">
      <w:pPr>
        <w:pStyle w:val="BodyText"/>
        <w:tabs>
          <w:tab w:val="left" w:pos="8400"/>
        </w:tabs>
        <w:ind w:left="2142"/>
        <w:rPr>
          <w:rFonts w:ascii="Courier New" w:hAnsi="Courier New" w:cs="Courier New"/>
          <w:sz w:val="18"/>
          <w:szCs w:val="18"/>
        </w:rPr>
      </w:pPr>
      <w:r>
        <w:rPr>
          <w:rFonts w:ascii="Courier New" w:hAnsi="Courier New" w:cs="Courier New"/>
          <w:sz w:val="18"/>
          <w:szCs w:val="18"/>
        </w:rPr>
        <w:t>&lt;Parameter name=“</w:t>
      </w:r>
      <w:r>
        <w:rPr>
          <w:color w:val="003300"/>
        </w:rPr>
        <w:t>is_new_account</w:t>
      </w:r>
      <w:r>
        <w:rPr>
          <w:rFonts w:ascii="Courier New" w:hAnsi="Courier New" w:cs="Courier New"/>
          <w:sz w:val="18"/>
          <w:szCs w:val="18"/>
        </w:rPr>
        <w:t>" value=“N"/&gt;</w:t>
      </w:r>
      <w:r>
        <w:rPr>
          <w:rFonts w:ascii="Courier New" w:hAnsi="Courier New" w:cs="Courier New"/>
          <w:sz w:val="18"/>
          <w:szCs w:val="18"/>
        </w:rPr>
        <w:tab/>
      </w:r>
    </w:p>
    <w:p w14:paraId="3064F5F2" w14:textId="2F4F6D93" w:rsidR="00485BE6" w:rsidRDefault="0015434B" w:rsidP="00E074B0">
      <w:pPr>
        <w:pStyle w:val="BodyText"/>
        <w:ind w:left="2142"/>
        <w:rPr>
          <w:rFonts w:ascii="Courier New" w:hAnsi="Courier New" w:cs="Courier New"/>
          <w:sz w:val="18"/>
          <w:szCs w:val="18"/>
        </w:rPr>
      </w:pPr>
      <w:r>
        <w:rPr>
          <w:rFonts w:ascii="Courier New" w:hAnsi="Courier New" w:cs="Courier New"/>
          <w:sz w:val="18"/>
          <w:szCs w:val="18"/>
        </w:rPr>
        <w:t>&lt;Parameter name=“bill_cycle" value=“01"/&gt;</w:t>
      </w:r>
    </w:p>
    <w:p w14:paraId="037722B8" w14:textId="69E22085" w:rsidR="0015434B" w:rsidRDefault="0015434B" w:rsidP="0015434B">
      <w:pPr>
        <w:pStyle w:val="BodyText"/>
        <w:ind w:left="2142"/>
        <w:rPr>
          <w:rStyle w:val="CodeChar"/>
          <w:rFonts w:eastAsiaTheme="minorHAnsi"/>
          <w:iCs/>
        </w:rPr>
      </w:pPr>
      <w:r>
        <w:rPr>
          <w:rStyle w:val="CodeChar"/>
          <w:rFonts w:eastAsiaTheme="minorHAnsi"/>
          <w:iCs/>
        </w:rPr>
        <w:t>&lt;Parameter name=“req_date_time" value=“20191201160545"/&gt;</w:t>
      </w:r>
    </w:p>
    <w:p w14:paraId="23067EC9" w14:textId="74EEBE34" w:rsidR="00E074B0" w:rsidRDefault="00E074B0" w:rsidP="0015434B">
      <w:pPr>
        <w:pStyle w:val="BodyText"/>
        <w:ind w:left="2142"/>
        <w:rPr>
          <w:rStyle w:val="CodeChar"/>
          <w:rFonts w:eastAsiaTheme="minorHAnsi"/>
          <w:iCs/>
        </w:rPr>
      </w:pPr>
      <w:r w:rsidRPr="00380B4E">
        <w:rPr>
          <w:rFonts w:ascii="Courier New" w:hAnsi="Courier New" w:cs="Courier New"/>
          <w:sz w:val="18"/>
          <w:szCs w:val="18"/>
          <w:highlight w:val="yellow"/>
        </w:rPr>
        <w:t>&lt;Parameter name=“operator" value=“</w:t>
      </w:r>
      <w:r w:rsidRPr="00380B4E">
        <w:rPr>
          <w:rFonts w:ascii="Courier New" w:hAnsi="Courier New" w:cs="Courier New"/>
          <w:color w:val="FF0000"/>
          <w:sz w:val="18"/>
          <w:szCs w:val="18"/>
          <w:highlight w:val="yellow"/>
        </w:rPr>
        <w:t>AAA</w:t>
      </w:r>
      <w:r w:rsidRPr="00380B4E">
        <w:rPr>
          <w:rFonts w:ascii="Courier New" w:hAnsi="Courier New" w:cs="Courier New"/>
          <w:sz w:val="18"/>
          <w:szCs w:val="18"/>
          <w:highlight w:val="yellow"/>
        </w:rPr>
        <w:t>-H-</w:t>
      </w:r>
      <w:r w:rsidRPr="00380B4E">
        <w:rPr>
          <w:rFonts w:ascii="Courier New" w:hAnsi="Courier New" w:cs="Courier New"/>
          <w:color w:val="FF0000"/>
          <w:sz w:val="18"/>
          <w:szCs w:val="18"/>
          <w:highlight w:val="yellow"/>
        </w:rPr>
        <w:t>BBB</w:t>
      </w:r>
      <w:r w:rsidRPr="00380B4E">
        <w:rPr>
          <w:rFonts w:ascii="Courier New" w:hAnsi="Courier New" w:cs="Courier New"/>
          <w:sz w:val="18"/>
          <w:szCs w:val="18"/>
          <w:highlight w:val="yellow"/>
        </w:rPr>
        <w:t xml:space="preserve">-CCCCDDEE-FGGGGGG"/&gt; -- Newly added parameter, whereby AAA is from and BBB is to. </w:t>
      </w:r>
      <w:r>
        <w:rPr>
          <w:rFonts w:ascii="Courier New" w:hAnsi="Courier New" w:cs="Courier New"/>
          <w:sz w:val="18"/>
          <w:szCs w:val="18"/>
          <w:highlight w:val="yellow"/>
        </w:rPr>
        <w:t>(</w:t>
      </w:r>
      <w:r w:rsidRPr="00380B4E">
        <w:rPr>
          <w:rFonts w:ascii="Courier New" w:hAnsi="Courier New" w:cs="Courier New"/>
          <w:sz w:val="18"/>
          <w:szCs w:val="18"/>
          <w:highlight w:val="yellow"/>
        </w:rPr>
        <w:t>001=Globe, 002=SMART, 003=Dito</w:t>
      </w:r>
      <w:r>
        <w:rPr>
          <w:rFonts w:ascii="Courier New" w:hAnsi="Courier New" w:cs="Courier New"/>
          <w:sz w:val="18"/>
          <w:szCs w:val="18"/>
          <w:highlight w:val="yellow"/>
        </w:rPr>
        <w:t>)</w:t>
      </w:r>
      <w:r w:rsidRPr="00380B4E">
        <w:rPr>
          <w:rFonts w:ascii="Courier New" w:hAnsi="Courier New" w:cs="Courier New"/>
          <w:sz w:val="18"/>
          <w:szCs w:val="18"/>
          <w:highlight w:val="yellow"/>
        </w:rPr>
        <w:t>.</w:t>
      </w:r>
    </w:p>
    <w:p w14:paraId="0C7BB215" w14:textId="77777777" w:rsidR="0015434B" w:rsidRDefault="0015434B" w:rsidP="0015434B">
      <w:pPr>
        <w:pStyle w:val="BodyText"/>
        <w:ind w:left="2142"/>
        <w:rPr>
          <w:rFonts w:ascii="Century Gothic" w:hAnsi="Century Gothic" w:cs="Times New Roman"/>
          <w:sz w:val="20"/>
        </w:rPr>
      </w:pPr>
      <w:r>
        <w:rPr>
          <w:rFonts w:ascii="Courier New" w:hAnsi="Courier New" w:cs="Courier New"/>
          <w:sz w:val="18"/>
          <w:szCs w:val="18"/>
        </w:rPr>
        <w:t>&lt;RFS&gt;</w:t>
      </w:r>
    </w:p>
    <w:p w14:paraId="006B7CD1" w14:textId="77777777" w:rsidR="0015434B" w:rsidRDefault="0015434B" w:rsidP="0015434B">
      <w:pPr>
        <w:pStyle w:val="BodyText"/>
        <w:ind w:left="2499"/>
        <w:rPr>
          <w:rFonts w:ascii="Courier New" w:hAnsi="Courier New" w:cs="Courier New"/>
          <w:sz w:val="18"/>
          <w:szCs w:val="18"/>
        </w:rPr>
      </w:pPr>
      <w:r>
        <w:rPr>
          <w:rFonts w:ascii="Courier New" w:hAnsi="Courier New" w:cs="Courier New"/>
          <w:sz w:val="18"/>
          <w:szCs w:val="18"/>
        </w:rPr>
        <w:t>&lt;Parameter name=“rfs” value=“MVOICE"/&gt;</w:t>
      </w:r>
    </w:p>
    <w:p w14:paraId="369FFF58" w14:textId="77777777" w:rsidR="0015434B" w:rsidRDefault="0015434B" w:rsidP="0015434B">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3313AD42" w14:textId="77777777" w:rsidR="0015434B" w:rsidRDefault="0015434B" w:rsidP="0015434B">
      <w:pPr>
        <w:pStyle w:val="BodyText"/>
        <w:ind w:left="2142"/>
        <w:rPr>
          <w:rFonts w:ascii="Courier New" w:hAnsi="Courier New" w:cs="Courier New"/>
          <w:sz w:val="18"/>
          <w:szCs w:val="18"/>
        </w:rPr>
      </w:pPr>
      <w:r>
        <w:rPr>
          <w:rFonts w:ascii="Courier New" w:hAnsi="Courier New" w:cs="Courier New"/>
          <w:sz w:val="18"/>
          <w:szCs w:val="18"/>
        </w:rPr>
        <w:t>&lt;/RFS&gt;</w:t>
      </w:r>
    </w:p>
    <w:p w14:paraId="14EA9D90" w14:textId="77777777" w:rsidR="0015434B" w:rsidRDefault="0015434B" w:rsidP="0015434B">
      <w:pPr>
        <w:pStyle w:val="BodyText"/>
        <w:ind w:left="2142"/>
        <w:rPr>
          <w:rFonts w:ascii="Courier New" w:hAnsi="Courier New" w:cs="Courier New"/>
          <w:sz w:val="18"/>
          <w:szCs w:val="18"/>
        </w:rPr>
      </w:pPr>
      <w:r>
        <w:rPr>
          <w:rFonts w:ascii="Courier New" w:hAnsi="Courier New" w:cs="Courier New"/>
          <w:sz w:val="18"/>
          <w:szCs w:val="18"/>
        </w:rPr>
        <w:t>&lt;RFS&gt;</w:t>
      </w:r>
    </w:p>
    <w:p w14:paraId="07AB55F6" w14:textId="77777777" w:rsidR="0015434B" w:rsidRDefault="0015434B" w:rsidP="0015434B">
      <w:pPr>
        <w:pStyle w:val="BodyText"/>
        <w:ind w:left="2499"/>
        <w:rPr>
          <w:rFonts w:ascii="Courier New" w:hAnsi="Courier New" w:cs="Courier New"/>
          <w:sz w:val="18"/>
          <w:szCs w:val="18"/>
        </w:rPr>
      </w:pPr>
      <w:r>
        <w:rPr>
          <w:rFonts w:ascii="Courier New" w:hAnsi="Courier New" w:cs="Courier New"/>
          <w:sz w:val="18"/>
          <w:szCs w:val="18"/>
        </w:rPr>
        <w:t>&lt;Parameter name=“rfs” value=“SMST"/&gt;</w:t>
      </w:r>
    </w:p>
    <w:p w14:paraId="530D7E21" w14:textId="77777777" w:rsidR="0015434B" w:rsidRDefault="0015434B" w:rsidP="0015434B">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47ACA7EE" w14:textId="77777777" w:rsidR="0015434B" w:rsidRDefault="0015434B" w:rsidP="0015434B">
      <w:pPr>
        <w:pStyle w:val="BodyText"/>
        <w:ind w:left="2142"/>
        <w:rPr>
          <w:rFonts w:ascii="Courier New" w:hAnsi="Courier New" w:cs="Courier New"/>
          <w:sz w:val="18"/>
          <w:szCs w:val="18"/>
        </w:rPr>
      </w:pPr>
      <w:r>
        <w:rPr>
          <w:rFonts w:ascii="Courier New" w:hAnsi="Courier New" w:cs="Courier New"/>
          <w:sz w:val="18"/>
          <w:szCs w:val="18"/>
        </w:rPr>
        <w:t>&lt;/RFS&gt;</w:t>
      </w:r>
    </w:p>
    <w:p w14:paraId="45B33D89" w14:textId="77777777" w:rsidR="0015434B" w:rsidRDefault="0015434B" w:rsidP="0015434B">
      <w:pPr>
        <w:pStyle w:val="BodyText"/>
        <w:ind w:left="2142"/>
        <w:rPr>
          <w:rFonts w:ascii="Courier New" w:hAnsi="Courier New" w:cs="Courier New"/>
          <w:sz w:val="18"/>
          <w:szCs w:val="18"/>
        </w:rPr>
      </w:pPr>
      <w:r>
        <w:rPr>
          <w:rFonts w:ascii="Courier New" w:hAnsi="Courier New" w:cs="Courier New"/>
          <w:sz w:val="18"/>
          <w:szCs w:val="18"/>
        </w:rPr>
        <w:t>&lt;RFS&gt;</w:t>
      </w:r>
    </w:p>
    <w:p w14:paraId="084C9614" w14:textId="77777777" w:rsidR="0015434B" w:rsidRDefault="0015434B" w:rsidP="0015434B">
      <w:pPr>
        <w:pStyle w:val="BodyText"/>
        <w:ind w:left="2499"/>
        <w:rPr>
          <w:rFonts w:ascii="Courier New" w:hAnsi="Courier New" w:cs="Courier New"/>
          <w:sz w:val="18"/>
          <w:szCs w:val="18"/>
        </w:rPr>
      </w:pPr>
      <w:r>
        <w:rPr>
          <w:rFonts w:ascii="Courier New" w:hAnsi="Courier New" w:cs="Courier New"/>
          <w:sz w:val="18"/>
          <w:szCs w:val="18"/>
        </w:rPr>
        <w:t>&lt;Parameter name=“rfs” value=“SMSO"/&gt;</w:t>
      </w:r>
    </w:p>
    <w:p w14:paraId="7D26208E" w14:textId="77777777" w:rsidR="0015434B" w:rsidRDefault="0015434B" w:rsidP="0015434B">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3ABBD6A1" w14:textId="77777777" w:rsidR="0015434B" w:rsidRDefault="0015434B" w:rsidP="0015434B">
      <w:pPr>
        <w:pStyle w:val="BodyText"/>
        <w:ind w:left="2142"/>
        <w:rPr>
          <w:rFonts w:ascii="Courier New" w:hAnsi="Courier New" w:cs="Courier New"/>
          <w:sz w:val="18"/>
          <w:szCs w:val="18"/>
        </w:rPr>
      </w:pPr>
      <w:r>
        <w:rPr>
          <w:rFonts w:ascii="Courier New" w:hAnsi="Courier New" w:cs="Courier New"/>
          <w:sz w:val="18"/>
          <w:szCs w:val="18"/>
        </w:rPr>
        <w:t>&lt;/RFS&gt;</w:t>
      </w:r>
    </w:p>
    <w:p w14:paraId="5325BFD2" w14:textId="77777777" w:rsidR="0015434B" w:rsidRDefault="0015434B" w:rsidP="0015434B">
      <w:pPr>
        <w:pStyle w:val="BodyText"/>
        <w:ind w:left="2142"/>
        <w:rPr>
          <w:rFonts w:ascii="Courier New" w:hAnsi="Courier New" w:cs="Courier New"/>
          <w:sz w:val="18"/>
          <w:szCs w:val="18"/>
        </w:rPr>
      </w:pPr>
      <w:r>
        <w:rPr>
          <w:rFonts w:ascii="Courier New" w:hAnsi="Courier New" w:cs="Courier New"/>
          <w:sz w:val="18"/>
          <w:szCs w:val="18"/>
        </w:rPr>
        <w:t>&lt;RFS&gt;</w:t>
      </w:r>
    </w:p>
    <w:p w14:paraId="6A3CB341" w14:textId="77777777" w:rsidR="0015434B" w:rsidRDefault="0015434B" w:rsidP="0015434B">
      <w:pPr>
        <w:pStyle w:val="BodyText"/>
        <w:ind w:left="2499"/>
        <w:rPr>
          <w:rFonts w:ascii="Courier New" w:hAnsi="Courier New" w:cs="Courier New"/>
          <w:sz w:val="18"/>
          <w:szCs w:val="18"/>
        </w:rPr>
      </w:pPr>
      <w:r>
        <w:rPr>
          <w:rFonts w:ascii="Courier New" w:hAnsi="Courier New" w:cs="Courier New"/>
          <w:sz w:val="18"/>
          <w:szCs w:val="18"/>
        </w:rPr>
        <w:t>&lt;Parameter name=“rfs” value=“ROAMING"/&gt;</w:t>
      </w:r>
    </w:p>
    <w:p w14:paraId="35B5A7E5" w14:textId="77777777" w:rsidR="0015434B" w:rsidRDefault="0015434B" w:rsidP="0015434B">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14F6C985" w14:textId="77777777" w:rsidR="0015434B" w:rsidRDefault="0015434B" w:rsidP="0015434B">
      <w:pPr>
        <w:pStyle w:val="BodyText"/>
        <w:ind w:left="2142"/>
        <w:rPr>
          <w:rFonts w:ascii="Courier New" w:hAnsi="Courier New" w:cs="Courier New"/>
          <w:sz w:val="18"/>
          <w:szCs w:val="18"/>
        </w:rPr>
      </w:pPr>
      <w:r>
        <w:rPr>
          <w:rFonts w:ascii="Courier New" w:hAnsi="Courier New" w:cs="Courier New"/>
          <w:sz w:val="18"/>
          <w:szCs w:val="18"/>
        </w:rPr>
        <w:t>&lt;/RFS&gt;</w:t>
      </w:r>
    </w:p>
    <w:p w14:paraId="5A9DB82D" w14:textId="77777777" w:rsidR="0015434B" w:rsidRDefault="0015434B" w:rsidP="0015434B">
      <w:pPr>
        <w:pStyle w:val="BodyText"/>
        <w:ind w:left="2142"/>
        <w:rPr>
          <w:rFonts w:ascii="Courier New" w:hAnsi="Courier New" w:cs="Courier New"/>
          <w:sz w:val="18"/>
          <w:szCs w:val="18"/>
        </w:rPr>
      </w:pPr>
      <w:r>
        <w:rPr>
          <w:rFonts w:ascii="Courier New" w:hAnsi="Courier New" w:cs="Courier New"/>
          <w:sz w:val="18"/>
          <w:szCs w:val="18"/>
        </w:rPr>
        <w:t>&lt;RFS&gt;</w:t>
      </w:r>
    </w:p>
    <w:p w14:paraId="6FAF6D69" w14:textId="77777777" w:rsidR="0015434B" w:rsidRDefault="0015434B" w:rsidP="0015434B">
      <w:pPr>
        <w:pStyle w:val="BodyText"/>
        <w:ind w:left="2499"/>
        <w:rPr>
          <w:rFonts w:ascii="Courier New" w:hAnsi="Courier New" w:cs="Courier New"/>
          <w:sz w:val="18"/>
          <w:szCs w:val="18"/>
        </w:rPr>
      </w:pPr>
      <w:r>
        <w:rPr>
          <w:rFonts w:ascii="Courier New" w:hAnsi="Courier New" w:cs="Courier New"/>
          <w:sz w:val="18"/>
          <w:szCs w:val="18"/>
        </w:rPr>
        <w:t>&lt;Parameter name=“rfs” value=“OCS_OFFER"/&gt;</w:t>
      </w:r>
    </w:p>
    <w:p w14:paraId="380557E5" w14:textId="77777777" w:rsidR="0015434B" w:rsidRDefault="0015434B" w:rsidP="0015434B">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4009C4AF" w14:textId="77777777" w:rsidR="0015434B" w:rsidRDefault="0015434B" w:rsidP="0015434B">
      <w:pPr>
        <w:pStyle w:val="BodyText"/>
        <w:ind w:left="2148" w:firstLine="351"/>
        <w:rPr>
          <w:rStyle w:val="CodeChar"/>
          <w:rFonts w:eastAsiaTheme="minorHAnsi"/>
          <w:iCs/>
        </w:rPr>
      </w:pPr>
      <w:r>
        <w:rPr>
          <w:rStyle w:val="CodeChar"/>
          <w:rFonts w:eastAsiaTheme="minorHAnsi"/>
          <w:iCs/>
        </w:rPr>
        <w:t>&lt;Parameter name=“ocs_offer_id" value=“77838383"/&gt;</w:t>
      </w:r>
    </w:p>
    <w:p w14:paraId="51CB34E8" w14:textId="77777777" w:rsidR="0015434B" w:rsidRDefault="0015434B" w:rsidP="0015434B">
      <w:pPr>
        <w:pStyle w:val="BodyText"/>
        <w:ind w:left="2142"/>
      </w:pPr>
      <w:r>
        <w:rPr>
          <w:rFonts w:ascii="Courier New" w:hAnsi="Courier New" w:cs="Courier New"/>
          <w:sz w:val="18"/>
          <w:szCs w:val="18"/>
        </w:rPr>
        <w:t>&lt;/RFS&gt;</w:t>
      </w:r>
    </w:p>
    <w:p w14:paraId="7BB97F1F" w14:textId="77777777" w:rsidR="0015434B" w:rsidRDefault="0015434B" w:rsidP="0015434B">
      <w:pPr>
        <w:pStyle w:val="BodyText"/>
        <w:ind w:firstLine="345"/>
        <w:rPr>
          <w:rStyle w:val="CodeChar"/>
          <w:rFonts w:eastAsiaTheme="minorHAnsi"/>
        </w:rPr>
      </w:pPr>
      <w:r>
        <w:rPr>
          <w:rStyle w:val="CodeChar"/>
          <w:rFonts w:eastAsiaTheme="minorHAnsi"/>
        </w:rPr>
        <w:t>&lt;/RequestParameters&gt;</w:t>
      </w:r>
    </w:p>
    <w:p w14:paraId="164EB61C" w14:textId="77777777" w:rsidR="0015434B" w:rsidRPr="00205296" w:rsidRDefault="0015434B" w:rsidP="0015434B">
      <w:pPr>
        <w:ind w:left="273" w:firstLine="720"/>
      </w:pPr>
      <w:r>
        <w:rPr>
          <w:rStyle w:val="CodeChar"/>
          <w:rFonts w:eastAsiaTheme="minorHAnsi"/>
        </w:rPr>
        <w:t>&lt;/DeleteRequest&gt;</w:t>
      </w:r>
    </w:p>
    <w:p w14:paraId="501C7993" w14:textId="5E3C6BC5" w:rsidR="0073376D" w:rsidRPr="00891ACF" w:rsidRDefault="0073376D" w:rsidP="0073376D">
      <w:pPr>
        <w:pStyle w:val="Heading4"/>
      </w:pPr>
      <w:bookmarkStart w:id="1127" w:name="_Toc89863682"/>
      <w:r w:rsidRPr="00891ACF">
        <w:t>Port Out (Prepaid)</w:t>
      </w:r>
      <w:bookmarkEnd w:id="1127"/>
    </w:p>
    <w:p w14:paraId="6F70CC6C" w14:textId="77777777" w:rsidR="0073376D" w:rsidRDefault="0073376D" w:rsidP="0073376D">
      <w:pPr>
        <w:ind w:firstLine="720"/>
      </w:pPr>
    </w:p>
    <w:p w14:paraId="555F4B23" w14:textId="02B19EA2" w:rsidR="0073376D" w:rsidRDefault="0073376D" w:rsidP="0073376D">
      <w:pPr>
        <w:ind w:firstLine="720"/>
      </w:pPr>
      <w:r>
        <w:t>Amdocs BIL sends request to</w:t>
      </w:r>
      <w:r w:rsidRPr="00102BE0">
        <w:t xml:space="preserve"> </w:t>
      </w:r>
      <w:r>
        <w:t>de</w:t>
      </w:r>
      <w:r w:rsidRPr="00102BE0">
        <w:t xml:space="preserve">activate </w:t>
      </w:r>
      <w:r>
        <w:t>the prepaid</w:t>
      </w:r>
      <w:r w:rsidRPr="00102BE0">
        <w:t xml:space="preserve"> service on the network elements</w:t>
      </w:r>
      <w:r>
        <w:t xml:space="preserve"> with mnp_type=”INTER”</w:t>
      </w:r>
      <w:r w:rsidRPr="00102BE0">
        <w:t>.</w:t>
      </w:r>
    </w:p>
    <w:p w14:paraId="43D259F4" w14:textId="77777777" w:rsidR="0073376D" w:rsidRPr="00205296" w:rsidRDefault="0073376D" w:rsidP="0073376D"/>
    <w:p w14:paraId="77D1B01E" w14:textId="7663A125" w:rsidR="0073376D" w:rsidRDefault="0073376D" w:rsidP="0073376D">
      <w:pPr>
        <w:pStyle w:val="Heading5"/>
      </w:pPr>
      <w:r>
        <w:lastRenderedPageBreak/>
        <w:t>Example (Prepaid Deactivation)</w:t>
      </w:r>
    </w:p>
    <w:p w14:paraId="425E5DDE" w14:textId="77777777" w:rsidR="0073376D" w:rsidRDefault="0073376D" w:rsidP="0073376D">
      <w:pPr>
        <w:pStyle w:val="BodyText"/>
        <w:rPr>
          <w:rStyle w:val="CodeChar"/>
          <w:rFonts w:eastAsiaTheme="minorHAnsi"/>
        </w:rPr>
      </w:pPr>
      <w:r>
        <w:rPr>
          <w:rStyle w:val="CodeChar"/>
          <w:rFonts w:eastAsiaTheme="minorHAnsi"/>
        </w:rPr>
        <w:t xml:space="preserve">&lt;DeleteRequest&gt;         </w:t>
      </w:r>
    </w:p>
    <w:p w14:paraId="3943E7F0" w14:textId="77777777" w:rsidR="0073376D" w:rsidRDefault="0073376D" w:rsidP="0073376D">
      <w:pPr>
        <w:pStyle w:val="BodyText"/>
        <w:ind w:left="1785"/>
        <w:rPr>
          <w:rStyle w:val="CodeChar"/>
          <w:rFonts w:eastAsiaTheme="minorHAnsi"/>
        </w:rPr>
      </w:pPr>
      <w:r>
        <w:rPr>
          <w:rStyle w:val="CodeChar"/>
          <w:rFonts w:eastAsiaTheme="minorHAnsi"/>
        </w:rPr>
        <w:t>&lt;RequestHeader&gt;</w:t>
      </w:r>
    </w:p>
    <w:p w14:paraId="7D25B74D" w14:textId="77777777" w:rsidR="0073376D" w:rsidRDefault="0073376D" w:rsidP="0073376D">
      <w:pPr>
        <w:pStyle w:val="BodyText"/>
        <w:ind w:left="1785" w:firstLine="357"/>
        <w:rPr>
          <w:rStyle w:val="CodeChar"/>
          <w:rFonts w:eastAsiaTheme="minorHAnsi"/>
        </w:rPr>
      </w:pPr>
      <w:r>
        <w:rPr>
          <w:rStyle w:val="CodeChar"/>
          <w:rFonts w:eastAsiaTheme="minorHAnsi"/>
        </w:rPr>
        <w:t xml:space="preserve">&lt;NeType&gt;ORDER&lt;/NeType&gt;    </w:t>
      </w:r>
    </w:p>
    <w:p w14:paraId="2AF6125D" w14:textId="77777777" w:rsidR="0073376D" w:rsidRDefault="0073376D" w:rsidP="0073376D">
      <w:pPr>
        <w:pStyle w:val="BodyText"/>
        <w:ind w:left="1785"/>
        <w:rPr>
          <w:rStyle w:val="CodeChar"/>
          <w:rFonts w:eastAsiaTheme="minorHAnsi"/>
        </w:rPr>
      </w:pPr>
      <w:r>
        <w:rPr>
          <w:rStyle w:val="CodeChar"/>
          <w:rFonts w:eastAsiaTheme="minorHAnsi"/>
        </w:rPr>
        <w:t xml:space="preserve">   &lt;OrderNo&gt;T001&lt;/OrderNo&gt;</w:t>
      </w:r>
    </w:p>
    <w:p w14:paraId="3D2B4A55" w14:textId="77777777" w:rsidR="0073376D" w:rsidRDefault="0073376D" w:rsidP="0073376D">
      <w:pPr>
        <w:pStyle w:val="BodyText"/>
        <w:ind w:left="1785" w:firstLine="357"/>
        <w:rPr>
          <w:rStyle w:val="CodeChar"/>
          <w:rFonts w:eastAsiaTheme="minorHAnsi"/>
        </w:rPr>
      </w:pPr>
      <w:r>
        <w:rPr>
          <w:rStyle w:val="CodeChar"/>
          <w:rFonts w:eastAsiaTheme="minorHAnsi"/>
        </w:rPr>
        <w:t>&lt;Priority&gt;7&lt;/Priority&gt;</w:t>
      </w:r>
    </w:p>
    <w:p w14:paraId="40CF82D5" w14:textId="77777777" w:rsidR="0073376D" w:rsidRDefault="0073376D" w:rsidP="0073376D">
      <w:pPr>
        <w:pStyle w:val="BodyText"/>
        <w:ind w:left="1785" w:firstLine="357"/>
        <w:rPr>
          <w:rStyle w:val="CodeChar"/>
          <w:rFonts w:eastAsiaTheme="minorHAnsi"/>
        </w:rPr>
      </w:pPr>
      <w:r>
        <w:rPr>
          <w:rStyle w:val="CodeChar"/>
          <w:rFonts w:eastAsiaTheme="minorHAnsi"/>
        </w:rPr>
        <w:t>&lt;ReqUser&gt;OPTIMA&lt;/ReqUser&gt;</w:t>
      </w:r>
    </w:p>
    <w:p w14:paraId="73DB0B0E" w14:textId="77777777" w:rsidR="0073376D" w:rsidRDefault="0073376D" w:rsidP="0073376D">
      <w:pPr>
        <w:pStyle w:val="BodyText"/>
        <w:ind w:left="1785" w:firstLine="357"/>
        <w:rPr>
          <w:rStyle w:val="CodeChar"/>
          <w:rFonts w:eastAsiaTheme="minorHAnsi"/>
        </w:rPr>
      </w:pPr>
      <w:r>
        <w:rPr>
          <w:rStyle w:val="CodeChar"/>
          <w:rFonts w:eastAsiaTheme="minorHAnsi"/>
        </w:rPr>
        <w:t>&lt;ReplyTo&gt;http://optesbdev2:8085/v1/AccountCustomManagement/handleResponse&lt;/ReplyTo&gt;</w:t>
      </w:r>
    </w:p>
    <w:p w14:paraId="35440495" w14:textId="77777777" w:rsidR="0073376D" w:rsidRDefault="0073376D" w:rsidP="0073376D">
      <w:pPr>
        <w:pStyle w:val="BodyText"/>
        <w:ind w:left="1785"/>
        <w:rPr>
          <w:rStyle w:val="CodeChar"/>
          <w:rFonts w:eastAsiaTheme="minorHAnsi"/>
        </w:rPr>
      </w:pPr>
      <w:r>
        <w:rPr>
          <w:rStyle w:val="CodeChar"/>
          <w:rFonts w:eastAsiaTheme="minorHAnsi"/>
        </w:rPr>
        <w:t>&lt;/RequestHeader&gt;</w:t>
      </w:r>
    </w:p>
    <w:p w14:paraId="0D70A292" w14:textId="77777777" w:rsidR="0073376D" w:rsidRDefault="0073376D" w:rsidP="0073376D">
      <w:pPr>
        <w:pStyle w:val="BodyText"/>
        <w:ind w:left="1785"/>
        <w:rPr>
          <w:rStyle w:val="CodeChar"/>
          <w:rFonts w:eastAsiaTheme="minorHAnsi"/>
        </w:rPr>
      </w:pPr>
      <w:r>
        <w:rPr>
          <w:rStyle w:val="CodeChar"/>
          <w:rFonts w:eastAsiaTheme="minorHAnsi"/>
        </w:rPr>
        <w:t>&lt;RequestParameters&gt;</w:t>
      </w:r>
    </w:p>
    <w:p w14:paraId="351977BB" w14:textId="77777777" w:rsidR="0073376D" w:rsidRDefault="0073376D" w:rsidP="0073376D">
      <w:pPr>
        <w:pStyle w:val="BodyText"/>
        <w:ind w:left="1785" w:firstLine="357"/>
      </w:pPr>
      <w:r>
        <w:rPr>
          <w:rFonts w:ascii="Courier New" w:hAnsi="Courier New" w:cs="Courier New"/>
          <w:sz w:val="18"/>
          <w:szCs w:val="18"/>
        </w:rPr>
        <w:t>&lt;Parameter name=“msisdn" value=“9988453333"/&gt;</w:t>
      </w:r>
    </w:p>
    <w:p w14:paraId="2D131FB8"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&lt;Parameter name=“imsi" value=“99999988453333"/&gt;</w:t>
      </w:r>
    </w:p>
    <w:p w14:paraId="51B4A711"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&lt;Parameter name=“account_number" value=“897454"/&gt;</w:t>
      </w:r>
    </w:p>
    <w:p w14:paraId="54A94D8A" w14:textId="376D0A4D" w:rsidR="00EA26CC" w:rsidRPr="00825CFB" w:rsidRDefault="00EA26CC" w:rsidP="00EA26CC">
      <w:pPr>
        <w:pStyle w:val="BodyText"/>
        <w:ind w:left="1785"/>
        <w:rPr>
          <w:rFonts w:ascii="Courier New" w:hAnsi="Courier New" w:cs="Courier New"/>
          <w:sz w:val="18"/>
          <w:szCs w:val="18"/>
          <w:highlight w:val="yellow"/>
        </w:rPr>
      </w:pPr>
      <w:r w:rsidRPr="00825CFB">
        <w:rPr>
          <w:rFonts w:ascii="Courier New" w:hAnsi="Courier New" w:cs="Courier New"/>
          <w:sz w:val="18"/>
          <w:szCs w:val="18"/>
          <w:highlight w:val="yellow"/>
        </w:rPr>
        <w:t>&lt;Parameter name=“account_type" value=“p</w:t>
      </w:r>
      <w:r>
        <w:rPr>
          <w:rFonts w:ascii="Courier New" w:hAnsi="Courier New" w:cs="Courier New"/>
          <w:sz w:val="18"/>
          <w:szCs w:val="18"/>
          <w:highlight w:val="yellow"/>
        </w:rPr>
        <w:t>re</w:t>
      </w:r>
      <w:r w:rsidRPr="00825CFB">
        <w:rPr>
          <w:rFonts w:ascii="Courier New" w:hAnsi="Courier New" w:cs="Courier New"/>
          <w:sz w:val="18"/>
          <w:szCs w:val="18"/>
          <w:highlight w:val="yellow"/>
        </w:rPr>
        <w:t>paid"/&gt; -- Existing parameter, value need to be changed based on service type</w:t>
      </w:r>
    </w:p>
    <w:p w14:paraId="7E109619" w14:textId="77777777" w:rsidR="00EA26CC" w:rsidRPr="00825CFB" w:rsidRDefault="00EA26CC" w:rsidP="00EA26CC">
      <w:pPr>
        <w:pStyle w:val="BodyText"/>
        <w:ind w:left="1785"/>
        <w:rPr>
          <w:rFonts w:ascii="Courier New" w:hAnsi="Courier New" w:cs="Courier New"/>
          <w:sz w:val="18"/>
          <w:szCs w:val="18"/>
          <w:highlight w:val="yellow"/>
        </w:rPr>
      </w:pPr>
      <w:r w:rsidRPr="00825CFB">
        <w:rPr>
          <w:rFonts w:ascii="Courier New" w:hAnsi="Courier New" w:cs="Courier New"/>
          <w:sz w:val="18"/>
          <w:szCs w:val="18"/>
          <w:highlight w:val="yellow"/>
        </w:rPr>
        <w:t>&lt;Parameter name=“brand" value=“SMART"/&gt;  -- proposed parameter to have brand info – SMART/SUN</w:t>
      </w:r>
    </w:p>
    <w:p w14:paraId="5D5B3DA8" w14:textId="77777777" w:rsidR="00EA26CC" w:rsidRPr="00825CFB" w:rsidRDefault="00EA26CC" w:rsidP="00EA26CC">
      <w:pPr>
        <w:pStyle w:val="BodyText"/>
        <w:ind w:left="1785"/>
        <w:rPr>
          <w:rFonts w:ascii="Courier New" w:hAnsi="Courier New" w:cs="Courier New"/>
          <w:sz w:val="18"/>
          <w:szCs w:val="18"/>
          <w:highlight w:val="yellow"/>
        </w:rPr>
      </w:pPr>
      <w:r w:rsidRPr="00825CFB">
        <w:rPr>
          <w:rFonts w:ascii="Courier New" w:hAnsi="Courier New" w:cs="Courier New"/>
          <w:sz w:val="18"/>
          <w:szCs w:val="18"/>
          <w:highlight w:val="yellow"/>
        </w:rPr>
        <w:t xml:space="preserve">&lt;Parameter name=“sub_brand" value=“POS3G"/&gt; -- proposed parameter to have sub-brand info like – ISM Brand code is expected </w:t>
      </w:r>
    </w:p>
    <w:p w14:paraId="10594A8C" w14:textId="77777777" w:rsidR="00EA26CC" w:rsidRPr="00350BBC" w:rsidRDefault="00EA26CC" w:rsidP="00EA26CC">
      <w:pPr>
        <w:pStyle w:val="BodyText"/>
        <w:ind w:left="1785"/>
        <w:rPr>
          <w:rFonts w:ascii="Courier New" w:hAnsi="Courier New" w:cs="Courier New"/>
          <w:sz w:val="18"/>
          <w:szCs w:val="18"/>
        </w:rPr>
      </w:pPr>
      <w:r w:rsidRPr="00825CFB">
        <w:rPr>
          <w:rFonts w:ascii="Courier New" w:hAnsi="Courier New" w:cs="Courier New"/>
          <w:sz w:val="18"/>
          <w:szCs w:val="18"/>
          <w:highlight w:val="yellow"/>
        </w:rPr>
        <w:t>&lt;Parameter name=”mnp_type” value=”INTER”/&gt; -- Proposed parameter for identifying between MNP and normal flow</w:t>
      </w:r>
    </w:p>
    <w:p w14:paraId="04A90FC8" w14:textId="77777777" w:rsidR="0073376D" w:rsidRDefault="0073376D" w:rsidP="0073376D">
      <w:pPr>
        <w:pStyle w:val="BodyText"/>
        <w:tabs>
          <w:tab w:val="left" w:pos="8400"/>
        </w:tabs>
        <w:ind w:left="2142"/>
        <w:rPr>
          <w:rFonts w:ascii="Courier New" w:hAnsi="Courier New" w:cs="Courier New"/>
          <w:sz w:val="18"/>
          <w:szCs w:val="18"/>
        </w:rPr>
      </w:pPr>
      <w:r>
        <w:rPr>
          <w:rFonts w:ascii="Courier New" w:hAnsi="Courier New" w:cs="Courier New"/>
          <w:sz w:val="18"/>
          <w:szCs w:val="18"/>
        </w:rPr>
        <w:t>&lt;Parameter name=“</w:t>
      </w:r>
      <w:r>
        <w:rPr>
          <w:color w:val="003300"/>
        </w:rPr>
        <w:t>is_new_account</w:t>
      </w:r>
      <w:r>
        <w:rPr>
          <w:rFonts w:ascii="Courier New" w:hAnsi="Courier New" w:cs="Courier New"/>
          <w:sz w:val="18"/>
          <w:szCs w:val="18"/>
        </w:rPr>
        <w:t>" value=“N"/&gt;</w:t>
      </w:r>
      <w:r>
        <w:rPr>
          <w:rFonts w:ascii="Courier New" w:hAnsi="Courier New" w:cs="Courier New"/>
          <w:sz w:val="18"/>
          <w:szCs w:val="18"/>
        </w:rPr>
        <w:tab/>
      </w:r>
    </w:p>
    <w:p w14:paraId="64CF0E92"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&lt;Parameter name=“bill_cycle" value=“01"/&gt;</w:t>
      </w:r>
    </w:p>
    <w:p w14:paraId="766EE99A" w14:textId="41099251" w:rsidR="0073376D" w:rsidRDefault="0073376D" w:rsidP="0073376D">
      <w:pPr>
        <w:pStyle w:val="BodyText"/>
        <w:ind w:left="2142"/>
        <w:rPr>
          <w:rStyle w:val="CodeChar"/>
          <w:rFonts w:eastAsiaTheme="minorHAnsi"/>
          <w:iCs/>
        </w:rPr>
      </w:pPr>
      <w:r>
        <w:rPr>
          <w:rStyle w:val="CodeChar"/>
          <w:rFonts w:eastAsiaTheme="minorHAnsi"/>
          <w:iCs/>
        </w:rPr>
        <w:t>&lt;Parameter name=“req_date_time" value=“20191201160545"/&gt;</w:t>
      </w:r>
    </w:p>
    <w:p w14:paraId="273F00E6" w14:textId="2D553140" w:rsidR="00922E47" w:rsidRDefault="00E074B0" w:rsidP="0073376D">
      <w:pPr>
        <w:pStyle w:val="BodyText"/>
        <w:ind w:left="2142"/>
        <w:rPr>
          <w:rFonts w:ascii="Courier New" w:hAnsi="Courier New" w:cs="Courier New"/>
          <w:sz w:val="18"/>
          <w:szCs w:val="18"/>
        </w:rPr>
      </w:pPr>
      <w:r w:rsidRPr="00380B4E">
        <w:rPr>
          <w:rFonts w:ascii="Courier New" w:hAnsi="Courier New" w:cs="Courier New"/>
          <w:sz w:val="18"/>
          <w:szCs w:val="18"/>
          <w:highlight w:val="yellow"/>
        </w:rPr>
        <w:t>&lt;Parameter name=“operator" value=“</w:t>
      </w:r>
      <w:r w:rsidRPr="00380B4E">
        <w:rPr>
          <w:rFonts w:ascii="Courier New" w:hAnsi="Courier New" w:cs="Courier New"/>
          <w:color w:val="FF0000"/>
          <w:sz w:val="18"/>
          <w:szCs w:val="18"/>
          <w:highlight w:val="yellow"/>
        </w:rPr>
        <w:t>AAA</w:t>
      </w:r>
      <w:r w:rsidRPr="00380B4E">
        <w:rPr>
          <w:rFonts w:ascii="Courier New" w:hAnsi="Courier New" w:cs="Courier New"/>
          <w:sz w:val="18"/>
          <w:szCs w:val="18"/>
          <w:highlight w:val="yellow"/>
        </w:rPr>
        <w:t>-H-</w:t>
      </w:r>
      <w:r w:rsidRPr="00380B4E">
        <w:rPr>
          <w:rFonts w:ascii="Courier New" w:hAnsi="Courier New" w:cs="Courier New"/>
          <w:color w:val="FF0000"/>
          <w:sz w:val="18"/>
          <w:szCs w:val="18"/>
          <w:highlight w:val="yellow"/>
        </w:rPr>
        <w:t>BBB</w:t>
      </w:r>
      <w:r w:rsidRPr="00380B4E">
        <w:rPr>
          <w:rFonts w:ascii="Courier New" w:hAnsi="Courier New" w:cs="Courier New"/>
          <w:sz w:val="18"/>
          <w:szCs w:val="18"/>
          <w:highlight w:val="yellow"/>
        </w:rPr>
        <w:t xml:space="preserve">-CCCCDDEE-FGGGGGG"/&gt; -- Newly added parameter, whereby AAA is from and BBB is to. </w:t>
      </w:r>
      <w:r>
        <w:rPr>
          <w:rFonts w:ascii="Courier New" w:hAnsi="Courier New" w:cs="Courier New"/>
          <w:sz w:val="18"/>
          <w:szCs w:val="18"/>
          <w:highlight w:val="yellow"/>
        </w:rPr>
        <w:t>(</w:t>
      </w:r>
      <w:r w:rsidRPr="00380B4E">
        <w:rPr>
          <w:rFonts w:ascii="Courier New" w:hAnsi="Courier New" w:cs="Courier New"/>
          <w:sz w:val="18"/>
          <w:szCs w:val="18"/>
          <w:highlight w:val="yellow"/>
        </w:rPr>
        <w:t>001=Globe, 002=SMART, 003=Dito</w:t>
      </w:r>
      <w:r>
        <w:rPr>
          <w:rFonts w:ascii="Courier New" w:hAnsi="Courier New" w:cs="Courier New"/>
          <w:sz w:val="18"/>
          <w:szCs w:val="18"/>
          <w:highlight w:val="yellow"/>
        </w:rPr>
        <w:t>)</w:t>
      </w:r>
      <w:r w:rsidRPr="00380B4E">
        <w:rPr>
          <w:rFonts w:ascii="Courier New" w:hAnsi="Courier New" w:cs="Courier New"/>
          <w:sz w:val="18"/>
          <w:szCs w:val="18"/>
          <w:highlight w:val="yellow"/>
        </w:rPr>
        <w:t>.</w:t>
      </w:r>
    </w:p>
    <w:p w14:paraId="1804AEBC" w14:textId="77777777" w:rsidR="0073376D" w:rsidRDefault="0073376D" w:rsidP="0073376D">
      <w:pPr>
        <w:pStyle w:val="BodyText"/>
        <w:ind w:left="2142"/>
        <w:rPr>
          <w:rFonts w:ascii="Century Gothic" w:hAnsi="Century Gothic" w:cs="Times New Roman"/>
          <w:sz w:val="20"/>
        </w:rPr>
      </w:pPr>
      <w:r>
        <w:rPr>
          <w:rFonts w:ascii="Courier New" w:hAnsi="Courier New" w:cs="Courier New"/>
          <w:sz w:val="18"/>
          <w:szCs w:val="18"/>
        </w:rPr>
        <w:t>&lt;RFS&gt;</w:t>
      </w:r>
    </w:p>
    <w:p w14:paraId="06B02A75" w14:textId="350B4690" w:rsidR="0073376D" w:rsidRDefault="0073376D" w:rsidP="0073376D">
      <w:pPr>
        <w:pStyle w:val="BodyText"/>
        <w:ind w:left="2499"/>
        <w:rPr>
          <w:rFonts w:ascii="Courier New" w:hAnsi="Courier New" w:cs="Courier New"/>
          <w:sz w:val="18"/>
          <w:szCs w:val="18"/>
        </w:rPr>
      </w:pPr>
      <w:r>
        <w:rPr>
          <w:rFonts w:ascii="Courier New" w:hAnsi="Courier New" w:cs="Courier New"/>
          <w:sz w:val="18"/>
          <w:szCs w:val="18"/>
        </w:rPr>
        <w:t>&lt;Parameter name=“rfs” value=“M</w:t>
      </w:r>
      <w:r w:rsidR="00586633">
        <w:rPr>
          <w:rFonts w:ascii="Courier New" w:hAnsi="Courier New" w:cs="Courier New"/>
          <w:sz w:val="18"/>
          <w:szCs w:val="18"/>
        </w:rPr>
        <w:t>P</w:t>
      </w:r>
      <w:r>
        <w:rPr>
          <w:rFonts w:ascii="Courier New" w:hAnsi="Courier New" w:cs="Courier New"/>
          <w:sz w:val="18"/>
          <w:szCs w:val="18"/>
        </w:rPr>
        <w:t>VOICE"/&gt;</w:t>
      </w:r>
    </w:p>
    <w:p w14:paraId="2F597AE9" w14:textId="77777777" w:rsidR="0073376D" w:rsidRDefault="0073376D" w:rsidP="0073376D">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16CCFD29"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&lt;/RFS&gt;</w:t>
      </w:r>
    </w:p>
    <w:p w14:paraId="5118D06E"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&lt;RFS&gt;</w:t>
      </w:r>
    </w:p>
    <w:p w14:paraId="4000F130" w14:textId="77777777" w:rsidR="0073376D" w:rsidRDefault="0073376D" w:rsidP="0073376D">
      <w:pPr>
        <w:pStyle w:val="BodyText"/>
        <w:ind w:left="2499"/>
        <w:rPr>
          <w:rFonts w:ascii="Courier New" w:hAnsi="Courier New" w:cs="Courier New"/>
          <w:sz w:val="18"/>
          <w:szCs w:val="18"/>
        </w:rPr>
      </w:pPr>
      <w:r>
        <w:rPr>
          <w:rFonts w:ascii="Courier New" w:hAnsi="Courier New" w:cs="Courier New"/>
          <w:sz w:val="18"/>
          <w:szCs w:val="18"/>
        </w:rPr>
        <w:t>&lt;Parameter name=“rfs” value=“SMST"/&gt;</w:t>
      </w:r>
    </w:p>
    <w:p w14:paraId="7F31A77C" w14:textId="77777777" w:rsidR="0073376D" w:rsidRDefault="0073376D" w:rsidP="0073376D">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2EF33337"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&lt;/RFS&gt;</w:t>
      </w:r>
    </w:p>
    <w:p w14:paraId="43007F80"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&lt;RFS&gt;</w:t>
      </w:r>
    </w:p>
    <w:p w14:paraId="05282606" w14:textId="77777777" w:rsidR="0073376D" w:rsidRDefault="0073376D" w:rsidP="0073376D">
      <w:pPr>
        <w:pStyle w:val="BodyText"/>
        <w:ind w:left="2499"/>
        <w:rPr>
          <w:rFonts w:ascii="Courier New" w:hAnsi="Courier New" w:cs="Courier New"/>
          <w:sz w:val="18"/>
          <w:szCs w:val="18"/>
        </w:rPr>
      </w:pPr>
      <w:r>
        <w:rPr>
          <w:rFonts w:ascii="Courier New" w:hAnsi="Courier New" w:cs="Courier New"/>
          <w:sz w:val="18"/>
          <w:szCs w:val="18"/>
        </w:rPr>
        <w:lastRenderedPageBreak/>
        <w:t>&lt;Parameter name=“rfs” value=“SMSO"/&gt;</w:t>
      </w:r>
    </w:p>
    <w:p w14:paraId="70476375" w14:textId="77777777" w:rsidR="0073376D" w:rsidRDefault="0073376D" w:rsidP="0073376D">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7DBF70F1"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&lt;/RFS&gt;</w:t>
      </w:r>
    </w:p>
    <w:p w14:paraId="345CCE0E"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&lt;RFS&gt;</w:t>
      </w:r>
    </w:p>
    <w:p w14:paraId="6759B657" w14:textId="77777777" w:rsidR="0073376D" w:rsidRDefault="0073376D" w:rsidP="0073376D">
      <w:pPr>
        <w:pStyle w:val="BodyText"/>
        <w:ind w:left="2499"/>
        <w:rPr>
          <w:rFonts w:ascii="Courier New" w:hAnsi="Courier New" w:cs="Courier New"/>
          <w:sz w:val="18"/>
          <w:szCs w:val="18"/>
        </w:rPr>
      </w:pPr>
      <w:r>
        <w:rPr>
          <w:rFonts w:ascii="Courier New" w:hAnsi="Courier New" w:cs="Courier New"/>
          <w:sz w:val="18"/>
          <w:szCs w:val="18"/>
        </w:rPr>
        <w:t>&lt;Parameter name=“rfs” value=“ROAMING"/&gt;</w:t>
      </w:r>
    </w:p>
    <w:p w14:paraId="77B51DD7" w14:textId="77777777" w:rsidR="0073376D" w:rsidRDefault="0073376D" w:rsidP="0073376D">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7A46B311"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&lt;/RFS&gt;</w:t>
      </w:r>
    </w:p>
    <w:p w14:paraId="05509E06" w14:textId="77777777" w:rsidR="0073376D" w:rsidRDefault="0073376D" w:rsidP="0073376D">
      <w:pPr>
        <w:pStyle w:val="BodyText"/>
        <w:ind w:left="2142"/>
        <w:rPr>
          <w:rFonts w:ascii="Courier New" w:hAnsi="Courier New" w:cs="Courier New"/>
          <w:sz w:val="18"/>
          <w:szCs w:val="18"/>
        </w:rPr>
      </w:pPr>
      <w:r>
        <w:rPr>
          <w:rFonts w:ascii="Courier New" w:hAnsi="Courier New" w:cs="Courier New"/>
          <w:sz w:val="18"/>
          <w:szCs w:val="18"/>
        </w:rPr>
        <w:t>&lt;RFS&gt;</w:t>
      </w:r>
    </w:p>
    <w:p w14:paraId="00CAEFA0" w14:textId="77777777" w:rsidR="0073376D" w:rsidRDefault="0073376D" w:rsidP="0073376D">
      <w:pPr>
        <w:pStyle w:val="BodyText"/>
        <w:ind w:left="2499"/>
        <w:rPr>
          <w:rFonts w:ascii="Courier New" w:hAnsi="Courier New" w:cs="Courier New"/>
          <w:sz w:val="18"/>
          <w:szCs w:val="18"/>
        </w:rPr>
      </w:pPr>
      <w:r>
        <w:rPr>
          <w:rFonts w:ascii="Courier New" w:hAnsi="Courier New" w:cs="Courier New"/>
          <w:sz w:val="18"/>
          <w:szCs w:val="18"/>
        </w:rPr>
        <w:t>&lt;Parameter name=“rfs” value=“OCS_OFFER"/&gt;</w:t>
      </w:r>
    </w:p>
    <w:p w14:paraId="04577D62" w14:textId="77777777" w:rsidR="0073376D" w:rsidRDefault="0073376D" w:rsidP="0073376D">
      <w:pPr>
        <w:pStyle w:val="BodyText"/>
        <w:ind w:left="2499"/>
        <w:rPr>
          <w:rFonts w:ascii="Courier New" w:hAnsi="Courier New" w:cs="Courier New"/>
          <w:sz w:val="18"/>
          <w:szCs w:val="18"/>
        </w:rPr>
      </w:pPr>
      <w:r>
        <w:rPr>
          <w:rFonts w:ascii="Courier New" w:hAnsi="Courier New" w:cs="Courier New"/>
          <w:sz w:val="18"/>
          <w:szCs w:val="18"/>
        </w:rPr>
        <w:t>&lt;Parameter name=“action" value=“REMOVE"/&gt;</w:t>
      </w:r>
    </w:p>
    <w:p w14:paraId="2B71CB2E" w14:textId="77777777" w:rsidR="0073376D" w:rsidRDefault="0073376D" w:rsidP="0073376D">
      <w:pPr>
        <w:pStyle w:val="BodyText"/>
        <w:ind w:left="2148" w:firstLine="351"/>
        <w:rPr>
          <w:rStyle w:val="CodeChar"/>
          <w:rFonts w:eastAsiaTheme="minorHAnsi"/>
          <w:iCs/>
        </w:rPr>
      </w:pPr>
      <w:r>
        <w:rPr>
          <w:rStyle w:val="CodeChar"/>
          <w:rFonts w:eastAsiaTheme="minorHAnsi"/>
          <w:iCs/>
        </w:rPr>
        <w:t>&lt;Parameter name=“ocs_offer_id" value=“77838383"/&gt;</w:t>
      </w:r>
    </w:p>
    <w:p w14:paraId="478C79FC" w14:textId="77777777" w:rsidR="0073376D" w:rsidRDefault="0073376D" w:rsidP="0073376D">
      <w:pPr>
        <w:pStyle w:val="BodyText"/>
        <w:ind w:left="2142"/>
      </w:pPr>
      <w:r>
        <w:rPr>
          <w:rFonts w:ascii="Courier New" w:hAnsi="Courier New" w:cs="Courier New"/>
          <w:sz w:val="18"/>
          <w:szCs w:val="18"/>
        </w:rPr>
        <w:t>&lt;/RFS&gt;</w:t>
      </w:r>
    </w:p>
    <w:p w14:paraId="7330A407" w14:textId="77777777" w:rsidR="0073376D" w:rsidRDefault="0073376D" w:rsidP="0073376D">
      <w:pPr>
        <w:pStyle w:val="BodyText"/>
        <w:ind w:firstLine="345"/>
        <w:rPr>
          <w:rStyle w:val="CodeChar"/>
          <w:rFonts w:eastAsiaTheme="minorHAnsi"/>
        </w:rPr>
      </w:pPr>
      <w:r>
        <w:rPr>
          <w:rStyle w:val="CodeChar"/>
          <w:rFonts w:eastAsiaTheme="minorHAnsi"/>
        </w:rPr>
        <w:t>&lt;/RequestParameters&gt;</w:t>
      </w:r>
    </w:p>
    <w:p w14:paraId="2C11A338" w14:textId="77777777" w:rsidR="0073376D" w:rsidRPr="00205296" w:rsidRDefault="0073376D" w:rsidP="0073376D">
      <w:pPr>
        <w:ind w:left="273" w:firstLine="720"/>
      </w:pPr>
      <w:r>
        <w:rPr>
          <w:rStyle w:val="CodeChar"/>
          <w:rFonts w:eastAsiaTheme="minorHAnsi"/>
        </w:rPr>
        <w:t>&lt;/DeleteRequest&gt;</w:t>
      </w:r>
    </w:p>
    <w:p w14:paraId="08FA2075" w14:textId="5C3B7328" w:rsidR="00F16F7A" w:rsidRPr="00891ACF" w:rsidRDefault="00F16F7A" w:rsidP="00F16F7A">
      <w:pPr>
        <w:pStyle w:val="Heading4"/>
      </w:pPr>
      <w:bookmarkStart w:id="1128" w:name="_Toc89863683"/>
      <w:r w:rsidRPr="00891ACF">
        <w:t>Port In (Postpaid Pre-Activation)</w:t>
      </w:r>
      <w:bookmarkEnd w:id="1128"/>
    </w:p>
    <w:p w14:paraId="7EBBEC17" w14:textId="77777777" w:rsidR="00F16F7A" w:rsidRDefault="00F16F7A" w:rsidP="00F16F7A">
      <w:pPr>
        <w:ind w:firstLine="720"/>
      </w:pPr>
    </w:p>
    <w:p w14:paraId="0A5D190C" w14:textId="4903CECB" w:rsidR="00F16F7A" w:rsidRDefault="00F16F7A" w:rsidP="00F16F7A">
      <w:pPr>
        <w:ind w:firstLine="720"/>
      </w:pPr>
      <w:r>
        <w:t>Amdocs BIL sends request to</w:t>
      </w:r>
      <w:r w:rsidRPr="00102BE0">
        <w:t xml:space="preserve"> </w:t>
      </w:r>
      <w:r>
        <w:t>pre-</w:t>
      </w:r>
      <w:r w:rsidRPr="00102BE0">
        <w:t xml:space="preserve">activate </w:t>
      </w:r>
      <w:r>
        <w:t>the postpaid</w:t>
      </w:r>
      <w:r w:rsidRPr="00102BE0">
        <w:t xml:space="preserve"> service on the network elements</w:t>
      </w:r>
      <w:r>
        <w:t xml:space="preserve"> with mnp_type=”INTER”</w:t>
      </w:r>
      <w:r w:rsidRPr="00102BE0">
        <w:t>.</w:t>
      </w:r>
    </w:p>
    <w:p w14:paraId="30969EE0" w14:textId="77777777" w:rsidR="00F16F7A" w:rsidRPr="00205296" w:rsidRDefault="00F16F7A" w:rsidP="00F16F7A"/>
    <w:p w14:paraId="1D59D616" w14:textId="7C5E6979" w:rsidR="00F16F7A" w:rsidRDefault="00F16F7A" w:rsidP="00F16F7A">
      <w:pPr>
        <w:pStyle w:val="Heading5"/>
      </w:pPr>
      <w:r>
        <w:t>Example (Postpaid Pre-Activation)</w:t>
      </w:r>
    </w:p>
    <w:p w14:paraId="1A76D440" w14:textId="77777777" w:rsidR="00F16F7A" w:rsidRDefault="00F16F7A" w:rsidP="00F16F7A"/>
    <w:p w14:paraId="5BB94EF3" w14:textId="77777777" w:rsidR="00F16F7A" w:rsidRDefault="00F16F7A" w:rsidP="00F16F7A">
      <w:pPr>
        <w:pStyle w:val="Note"/>
        <w:ind w:left="1773" w:hanging="720"/>
        <w:rPr>
          <w:rStyle w:val="CodeChar"/>
          <w:i w:val="0"/>
          <w:iCs/>
        </w:rPr>
      </w:pPr>
      <w:r>
        <w:rPr>
          <w:rStyle w:val="CodeChar"/>
          <w:i w:val="0"/>
          <w:iCs/>
        </w:rPr>
        <w:t xml:space="preserve">&lt;CreateRequest&gt;         </w:t>
      </w:r>
    </w:p>
    <w:p w14:paraId="6F16A6DA" w14:textId="77777777" w:rsidR="00F16F7A" w:rsidRDefault="00F16F7A" w:rsidP="00F16F7A">
      <w:pPr>
        <w:pStyle w:val="Note"/>
        <w:ind w:left="2136" w:hanging="720"/>
        <w:rPr>
          <w:rStyle w:val="CodeChar"/>
          <w:i w:val="0"/>
          <w:iCs/>
        </w:rPr>
      </w:pPr>
      <w:r>
        <w:rPr>
          <w:rStyle w:val="CodeChar"/>
          <w:i w:val="0"/>
          <w:iCs/>
        </w:rPr>
        <w:t>&lt;RequestHeader&gt;</w:t>
      </w:r>
    </w:p>
    <w:p w14:paraId="530BEC96" w14:textId="77777777" w:rsidR="00F16F7A" w:rsidRDefault="00F16F7A" w:rsidP="00F16F7A">
      <w:pPr>
        <w:pStyle w:val="Note"/>
        <w:ind w:left="2148" w:hanging="363"/>
        <w:rPr>
          <w:rStyle w:val="CodeChar"/>
          <w:i w:val="0"/>
          <w:iCs/>
        </w:rPr>
      </w:pPr>
      <w:r>
        <w:rPr>
          <w:rStyle w:val="CodeChar"/>
          <w:i w:val="0"/>
          <w:iCs/>
        </w:rPr>
        <w:t xml:space="preserve">&lt;NeType&gt;ORDER&lt;/NeType&gt;          </w:t>
      </w:r>
    </w:p>
    <w:p w14:paraId="0B8005D8" w14:textId="77777777" w:rsidR="00F16F7A" w:rsidRDefault="00F16F7A" w:rsidP="00F16F7A">
      <w:pPr>
        <w:pStyle w:val="Note"/>
        <w:ind w:left="2148" w:hanging="363"/>
        <w:rPr>
          <w:rStyle w:val="CodeChar"/>
          <w:i w:val="0"/>
          <w:iCs/>
        </w:rPr>
      </w:pPr>
      <w:r>
        <w:rPr>
          <w:rStyle w:val="CodeChar"/>
          <w:i w:val="0"/>
          <w:iCs/>
        </w:rPr>
        <w:t>&lt;OrderNo&gt;T001&lt;/OrderNo&gt;</w:t>
      </w:r>
    </w:p>
    <w:p w14:paraId="496CF0A8" w14:textId="77777777" w:rsidR="00F16F7A" w:rsidRDefault="00F16F7A" w:rsidP="00F16F7A">
      <w:pPr>
        <w:pStyle w:val="Note"/>
        <w:ind w:left="2148" w:hanging="363"/>
        <w:rPr>
          <w:rStyle w:val="CodeChar"/>
          <w:i w:val="0"/>
          <w:iCs/>
        </w:rPr>
      </w:pPr>
      <w:r>
        <w:rPr>
          <w:rStyle w:val="CodeChar"/>
          <w:i w:val="0"/>
          <w:iCs/>
        </w:rPr>
        <w:t>&lt;Priority&gt;2&lt;/Priority&gt;</w:t>
      </w:r>
    </w:p>
    <w:p w14:paraId="735937EB" w14:textId="77777777" w:rsidR="00F16F7A" w:rsidRDefault="00F16F7A" w:rsidP="00F16F7A">
      <w:pPr>
        <w:pStyle w:val="Note"/>
        <w:ind w:left="2148" w:hanging="375"/>
        <w:rPr>
          <w:rStyle w:val="CodeChar"/>
          <w:i w:val="0"/>
          <w:iCs/>
        </w:rPr>
      </w:pPr>
      <w:r>
        <w:rPr>
          <w:rStyle w:val="CodeChar"/>
          <w:i w:val="0"/>
          <w:iCs/>
        </w:rPr>
        <w:t xml:space="preserve">&lt;ReqUser&gt;OPTIMA&lt;/ReqUser&gt; </w:t>
      </w:r>
    </w:p>
    <w:p w14:paraId="40C318E0" w14:textId="77777777" w:rsidR="00F16F7A" w:rsidRDefault="00F16F7A" w:rsidP="00F16F7A">
      <w:pPr>
        <w:pStyle w:val="Note"/>
        <w:ind w:hanging="171"/>
        <w:rPr>
          <w:rStyle w:val="CodeChar"/>
          <w:i w:val="0"/>
          <w:iCs/>
        </w:rPr>
      </w:pPr>
      <w:r>
        <w:rPr>
          <w:rStyle w:val="CodeChar"/>
          <w:i w:val="0"/>
          <w:iCs/>
        </w:rPr>
        <w:t>&lt;ReplyTo&gt;https://optesbdev2:8085/v1/AccountCustomManagement/handleResponse&lt;/ReplyTo&gt;</w:t>
      </w:r>
    </w:p>
    <w:p w14:paraId="179E0F70" w14:textId="77777777" w:rsidR="00F16F7A" w:rsidRDefault="00F16F7A" w:rsidP="00F16F7A">
      <w:pPr>
        <w:pStyle w:val="Note"/>
        <w:rPr>
          <w:rStyle w:val="CodeChar"/>
          <w:bCs w:val="0"/>
          <w:i w:val="0"/>
          <w:iCs/>
          <w:kern w:val="0"/>
        </w:rPr>
      </w:pPr>
      <w:r>
        <w:rPr>
          <w:rStyle w:val="CodeChar"/>
          <w:i w:val="0"/>
          <w:iCs/>
        </w:rPr>
        <w:t>&lt;/RequestHeader&gt;</w:t>
      </w:r>
    </w:p>
    <w:p w14:paraId="25C2E8CC" w14:textId="77777777" w:rsidR="00F16F7A" w:rsidRDefault="00F16F7A" w:rsidP="00F16F7A">
      <w:pPr>
        <w:pStyle w:val="Note"/>
        <w:ind w:left="2148" w:hanging="720"/>
        <w:rPr>
          <w:rStyle w:val="CodeChar"/>
          <w:i w:val="0"/>
          <w:iCs/>
        </w:rPr>
      </w:pPr>
      <w:r>
        <w:rPr>
          <w:rStyle w:val="CodeChar"/>
          <w:i w:val="0"/>
          <w:iCs/>
        </w:rPr>
        <w:t>&lt;RequestParameters&gt;</w:t>
      </w:r>
    </w:p>
    <w:p w14:paraId="41699AEC" w14:textId="77777777" w:rsidR="00F16F7A" w:rsidRDefault="00F16F7A" w:rsidP="00F16F7A">
      <w:pPr>
        <w:pStyle w:val="BodyText"/>
        <w:ind w:left="1785"/>
      </w:pPr>
      <w:r>
        <w:rPr>
          <w:rFonts w:ascii="Courier New" w:hAnsi="Courier New" w:cs="Courier New"/>
          <w:sz w:val="18"/>
          <w:szCs w:val="18"/>
        </w:rPr>
        <w:t>&lt;Parameter name=“msisdn" value=“9988453333"/&gt;</w:t>
      </w:r>
    </w:p>
    <w:p w14:paraId="0B692E26" w14:textId="77777777" w:rsidR="00F16F7A" w:rsidRDefault="00F16F7A" w:rsidP="00F16F7A">
      <w:pPr>
        <w:pStyle w:val="BodyText"/>
        <w:ind w:left="1785"/>
        <w:rPr>
          <w:rFonts w:ascii="Courier New" w:hAnsi="Courier New" w:cs="Courier New"/>
          <w:sz w:val="18"/>
          <w:szCs w:val="18"/>
        </w:rPr>
      </w:pPr>
      <w:r>
        <w:rPr>
          <w:rFonts w:ascii="Courier New" w:hAnsi="Courier New" w:cs="Courier New"/>
          <w:sz w:val="18"/>
          <w:szCs w:val="18"/>
        </w:rPr>
        <w:t>&lt;Parameter name=“imsi" value=“99999988453333"/&gt;</w:t>
      </w:r>
    </w:p>
    <w:p w14:paraId="5D1C162F" w14:textId="77777777" w:rsidR="00F16F7A" w:rsidRDefault="00F16F7A" w:rsidP="00F16F7A">
      <w:pPr>
        <w:pStyle w:val="BodyText"/>
        <w:ind w:left="1785"/>
        <w:rPr>
          <w:rFonts w:ascii="Courier New" w:hAnsi="Courier New" w:cs="Courier New"/>
          <w:sz w:val="18"/>
          <w:szCs w:val="18"/>
        </w:rPr>
      </w:pPr>
      <w:r>
        <w:rPr>
          <w:rFonts w:ascii="Courier New" w:hAnsi="Courier New" w:cs="Courier New"/>
          <w:sz w:val="18"/>
          <w:szCs w:val="18"/>
        </w:rPr>
        <w:t>&lt;Parameter name=“account_number" value=“897454"/&gt;</w:t>
      </w:r>
    </w:p>
    <w:p w14:paraId="5F782A70" w14:textId="77777777" w:rsidR="005017F7" w:rsidRPr="00825CFB" w:rsidRDefault="005017F7" w:rsidP="005017F7">
      <w:pPr>
        <w:pStyle w:val="BodyText"/>
        <w:ind w:left="1785"/>
        <w:rPr>
          <w:rFonts w:ascii="Courier New" w:hAnsi="Courier New" w:cs="Courier New"/>
          <w:sz w:val="18"/>
          <w:szCs w:val="18"/>
          <w:highlight w:val="yellow"/>
        </w:rPr>
      </w:pPr>
      <w:r w:rsidRPr="00825CFB">
        <w:rPr>
          <w:rFonts w:ascii="Courier New" w:hAnsi="Courier New" w:cs="Courier New"/>
          <w:sz w:val="18"/>
          <w:szCs w:val="18"/>
          <w:highlight w:val="yellow"/>
        </w:rPr>
        <w:t>&lt;Parameter name=“account_type" value=“postpaid"/&gt; -- Existing parameter, value need to be changed based on service type</w:t>
      </w:r>
    </w:p>
    <w:p w14:paraId="2000F28A" w14:textId="77777777" w:rsidR="005017F7" w:rsidRPr="00825CFB" w:rsidRDefault="005017F7" w:rsidP="005017F7">
      <w:pPr>
        <w:pStyle w:val="BodyText"/>
        <w:ind w:left="1785"/>
        <w:rPr>
          <w:rFonts w:ascii="Courier New" w:hAnsi="Courier New" w:cs="Courier New"/>
          <w:sz w:val="18"/>
          <w:szCs w:val="18"/>
          <w:highlight w:val="yellow"/>
        </w:rPr>
      </w:pPr>
      <w:r w:rsidRPr="00825CFB">
        <w:rPr>
          <w:rFonts w:ascii="Courier New" w:hAnsi="Courier New" w:cs="Courier New"/>
          <w:sz w:val="18"/>
          <w:szCs w:val="18"/>
          <w:highlight w:val="yellow"/>
        </w:rPr>
        <w:lastRenderedPageBreak/>
        <w:t>&lt;Parameter name=“brand" value=“SMART"/&gt;  -- proposed parameter to have brand info – SMART/SUN</w:t>
      </w:r>
    </w:p>
    <w:p w14:paraId="5F656887" w14:textId="77777777" w:rsidR="005017F7" w:rsidRPr="00825CFB" w:rsidRDefault="005017F7" w:rsidP="005017F7">
      <w:pPr>
        <w:pStyle w:val="BodyText"/>
        <w:ind w:left="1785"/>
        <w:rPr>
          <w:rFonts w:ascii="Courier New" w:hAnsi="Courier New" w:cs="Courier New"/>
          <w:sz w:val="18"/>
          <w:szCs w:val="18"/>
          <w:highlight w:val="yellow"/>
        </w:rPr>
      </w:pPr>
      <w:r w:rsidRPr="00825CFB">
        <w:rPr>
          <w:rFonts w:ascii="Courier New" w:hAnsi="Courier New" w:cs="Courier New"/>
          <w:sz w:val="18"/>
          <w:szCs w:val="18"/>
          <w:highlight w:val="yellow"/>
        </w:rPr>
        <w:t xml:space="preserve">&lt;Parameter name=“sub_brand" value=“POS3G"/&gt; -- proposed parameter to have sub-brand should be ISM Brand Code </w:t>
      </w:r>
    </w:p>
    <w:p w14:paraId="7D875762" w14:textId="311CA696" w:rsidR="00F16F7A" w:rsidRPr="00825CFB" w:rsidRDefault="005017F7">
      <w:pPr>
        <w:pStyle w:val="BodyText"/>
        <w:ind w:left="1785"/>
        <w:rPr>
          <w:rFonts w:ascii="Courier New" w:hAnsi="Courier New" w:cs="Courier New"/>
          <w:sz w:val="18"/>
          <w:szCs w:val="18"/>
        </w:rPr>
      </w:pPr>
      <w:r w:rsidRPr="00825CFB">
        <w:rPr>
          <w:rFonts w:ascii="Courier New" w:hAnsi="Courier New" w:cs="Courier New"/>
          <w:sz w:val="18"/>
          <w:szCs w:val="18"/>
          <w:highlight w:val="yellow"/>
        </w:rPr>
        <w:t>&lt;Parameter name=”mnp_type” value=” INTER”/&gt; -- Proposed parameter for identifying between MNP and normal flow</w:t>
      </w:r>
    </w:p>
    <w:p w14:paraId="4C305106" w14:textId="77777777" w:rsidR="00F16F7A" w:rsidRDefault="00F16F7A" w:rsidP="00F16F7A">
      <w:pPr>
        <w:pStyle w:val="BodyText"/>
        <w:ind w:left="1785"/>
        <w:rPr>
          <w:rFonts w:ascii="Courier New" w:hAnsi="Courier New" w:cs="Courier New"/>
          <w:sz w:val="18"/>
          <w:szCs w:val="18"/>
        </w:rPr>
      </w:pPr>
      <w:r>
        <w:rPr>
          <w:rFonts w:ascii="Courier New" w:hAnsi="Courier New" w:cs="Courier New"/>
          <w:sz w:val="18"/>
          <w:szCs w:val="18"/>
        </w:rPr>
        <w:t>&lt;Parameter name=“is_new_account" value=“Y"/&gt;</w:t>
      </w:r>
    </w:p>
    <w:p w14:paraId="74A127EC" w14:textId="77777777" w:rsidR="00F16F7A" w:rsidRDefault="00F16F7A" w:rsidP="00F16F7A">
      <w:pPr>
        <w:pStyle w:val="BodyText"/>
        <w:ind w:left="1785"/>
        <w:rPr>
          <w:rFonts w:ascii="Courier New" w:hAnsi="Courier New" w:cs="Courier New"/>
          <w:sz w:val="18"/>
          <w:szCs w:val="18"/>
        </w:rPr>
      </w:pPr>
      <w:r>
        <w:rPr>
          <w:rFonts w:ascii="Courier New" w:hAnsi="Courier New" w:cs="Courier New"/>
          <w:sz w:val="18"/>
          <w:szCs w:val="18"/>
        </w:rPr>
        <w:t>&lt;Parameter name=“bill_cycle" value=“0101"/&gt;</w:t>
      </w:r>
    </w:p>
    <w:p w14:paraId="65857348" w14:textId="049D6D58" w:rsidR="00F16F7A" w:rsidRDefault="00F16F7A" w:rsidP="00F16F7A">
      <w:pPr>
        <w:pStyle w:val="BodyText"/>
        <w:ind w:left="1785"/>
        <w:rPr>
          <w:rStyle w:val="CodeChar"/>
          <w:rFonts w:eastAsiaTheme="minorHAnsi"/>
          <w:iCs/>
        </w:rPr>
      </w:pPr>
      <w:r>
        <w:rPr>
          <w:rStyle w:val="CodeChar"/>
          <w:rFonts w:eastAsiaTheme="minorHAnsi"/>
          <w:iCs/>
        </w:rPr>
        <w:t>&lt;Parameter name=“req_date_time" value=“20191201160545"/&gt;</w:t>
      </w:r>
    </w:p>
    <w:p w14:paraId="26788104" w14:textId="526E3D06" w:rsidR="00380B4E" w:rsidRDefault="00380B4E" w:rsidP="00F16F7A">
      <w:pPr>
        <w:pStyle w:val="BodyText"/>
        <w:ind w:left="1785"/>
        <w:rPr>
          <w:rFonts w:ascii="Courier New" w:hAnsi="Courier New" w:cs="Courier New"/>
          <w:sz w:val="18"/>
          <w:szCs w:val="18"/>
        </w:rPr>
      </w:pPr>
      <w:r w:rsidRPr="00380B4E">
        <w:rPr>
          <w:rFonts w:ascii="Courier New" w:hAnsi="Courier New" w:cs="Courier New"/>
          <w:sz w:val="18"/>
          <w:szCs w:val="18"/>
          <w:highlight w:val="yellow"/>
        </w:rPr>
        <w:t>&lt;Parameter name=“operator" value=“</w:t>
      </w:r>
      <w:r w:rsidRPr="00380B4E">
        <w:rPr>
          <w:rFonts w:ascii="Courier New" w:hAnsi="Courier New" w:cs="Courier New"/>
          <w:color w:val="FF0000"/>
          <w:sz w:val="18"/>
          <w:szCs w:val="18"/>
          <w:highlight w:val="yellow"/>
        </w:rPr>
        <w:t>AAA</w:t>
      </w:r>
      <w:r w:rsidRPr="00380B4E">
        <w:rPr>
          <w:rFonts w:ascii="Courier New" w:hAnsi="Courier New" w:cs="Courier New"/>
          <w:sz w:val="18"/>
          <w:szCs w:val="18"/>
          <w:highlight w:val="yellow"/>
        </w:rPr>
        <w:t>-H-</w:t>
      </w:r>
      <w:r w:rsidRPr="00380B4E">
        <w:rPr>
          <w:rFonts w:ascii="Courier New" w:hAnsi="Courier New" w:cs="Courier New"/>
          <w:color w:val="FF0000"/>
          <w:sz w:val="18"/>
          <w:szCs w:val="18"/>
          <w:highlight w:val="yellow"/>
        </w:rPr>
        <w:t>BBB</w:t>
      </w:r>
      <w:r w:rsidRPr="00380B4E">
        <w:rPr>
          <w:rFonts w:ascii="Courier New" w:hAnsi="Courier New" w:cs="Courier New"/>
          <w:sz w:val="18"/>
          <w:szCs w:val="18"/>
          <w:highlight w:val="yellow"/>
        </w:rPr>
        <w:t xml:space="preserve">-CCCCDDEE-FGGGGGG"/&gt; -- Newly added parameter, whereby AAA is from and BBB is to. </w:t>
      </w:r>
      <w:r w:rsidR="00F013E3">
        <w:rPr>
          <w:rFonts w:ascii="Courier New" w:hAnsi="Courier New" w:cs="Courier New"/>
          <w:sz w:val="18"/>
          <w:szCs w:val="18"/>
          <w:highlight w:val="yellow"/>
        </w:rPr>
        <w:t>(</w:t>
      </w:r>
      <w:r w:rsidRPr="00380B4E">
        <w:rPr>
          <w:rFonts w:ascii="Courier New" w:hAnsi="Courier New" w:cs="Courier New"/>
          <w:sz w:val="18"/>
          <w:szCs w:val="18"/>
          <w:highlight w:val="yellow"/>
        </w:rPr>
        <w:t>001=Globe, 002=SMART, 003=Dito</w:t>
      </w:r>
      <w:r w:rsidR="00F013E3">
        <w:rPr>
          <w:rFonts w:ascii="Courier New" w:hAnsi="Courier New" w:cs="Courier New"/>
          <w:sz w:val="18"/>
          <w:szCs w:val="18"/>
          <w:highlight w:val="yellow"/>
        </w:rPr>
        <w:t>)</w:t>
      </w:r>
      <w:r w:rsidRPr="00380B4E">
        <w:rPr>
          <w:rFonts w:ascii="Courier New" w:hAnsi="Courier New" w:cs="Courier New"/>
          <w:sz w:val="18"/>
          <w:szCs w:val="18"/>
          <w:highlight w:val="yellow"/>
        </w:rPr>
        <w:t>.</w:t>
      </w:r>
    </w:p>
    <w:p w14:paraId="4BA47662" w14:textId="77777777" w:rsidR="00F16F7A" w:rsidRDefault="00F16F7A" w:rsidP="00F16F7A">
      <w:pPr>
        <w:pStyle w:val="BodyText"/>
        <w:ind w:left="1803"/>
        <w:rPr>
          <w:rStyle w:val="CodeChar"/>
          <w:rFonts w:eastAsiaTheme="minorHAnsi"/>
          <w:iCs/>
        </w:rPr>
      </w:pPr>
      <w:r>
        <w:rPr>
          <w:rStyle w:val="CodeChar"/>
          <w:rFonts w:eastAsiaTheme="minorHAnsi"/>
          <w:iCs/>
        </w:rPr>
        <w:t>&lt;RFS&gt;</w:t>
      </w:r>
    </w:p>
    <w:p w14:paraId="7F5E76A6" w14:textId="77777777" w:rsidR="00F16F7A" w:rsidRDefault="00F16F7A" w:rsidP="00F16F7A">
      <w:pPr>
        <w:pStyle w:val="BodyText"/>
        <w:ind w:left="2148"/>
        <w:rPr>
          <w:rStyle w:val="CodeChar"/>
          <w:rFonts w:eastAsiaTheme="minorHAnsi"/>
          <w:iCs/>
        </w:rPr>
      </w:pPr>
      <w:r>
        <w:rPr>
          <w:rStyle w:val="CodeChar"/>
          <w:rFonts w:eastAsiaTheme="minorHAnsi"/>
          <w:iCs/>
        </w:rPr>
        <w:t>&lt;Parameter name="rfs" value="MVOICE"/&gt;</w:t>
      </w:r>
    </w:p>
    <w:p w14:paraId="65FAB178" w14:textId="3A2608D5" w:rsidR="00F16F7A" w:rsidRDefault="00F16F7A" w:rsidP="00F16F7A">
      <w:pPr>
        <w:pStyle w:val="BodyText"/>
        <w:ind w:left="2148"/>
        <w:rPr>
          <w:rStyle w:val="CodeChar"/>
          <w:rFonts w:eastAsiaTheme="minorHAnsi"/>
          <w:iCs/>
        </w:rPr>
      </w:pPr>
      <w:r>
        <w:rPr>
          <w:rStyle w:val="CodeChar"/>
          <w:rFonts w:eastAsiaTheme="minorHAnsi"/>
          <w:iCs/>
        </w:rPr>
        <w:t>&lt;Parameter name=“action" value=“PREACT"/&gt;</w:t>
      </w:r>
    </w:p>
    <w:p w14:paraId="5D772979" w14:textId="77777777" w:rsidR="00F16F7A" w:rsidRDefault="00F16F7A" w:rsidP="00F16F7A">
      <w:pPr>
        <w:pStyle w:val="BodyText"/>
        <w:ind w:left="1803"/>
        <w:rPr>
          <w:rStyle w:val="CodeChar"/>
          <w:rFonts w:eastAsiaTheme="minorHAnsi"/>
          <w:iCs/>
        </w:rPr>
      </w:pPr>
      <w:r>
        <w:rPr>
          <w:rStyle w:val="CodeChar"/>
          <w:rFonts w:eastAsiaTheme="minorHAnsi"/>
          <w:iCs/>
        </w:rPr>
        <w:t>&lt;/RFS&gt;</w:t>
      </w:r>
    </w:p>
    <w:p w14:paraId="42DDF2FE" w14:textId="77777777" w:rsidR="00F16F7A" w:rsidRDefault="00F16F7A" w:rsidP="00F16F7A">
      <w:pPr>
        <w:pStyle w:val="Note"/>
        <w:ind w:left="2511" w:hanging="720"/>
        <w:rPr>
          <w:rStyle w:val="CodeChar"/>
          <w:bCs w:val="0"/>
          <w:i w:val="0"/>
          <w:iCs/>
          <w:kern w:val="0"/>
        </w:rPr>
      </w:pPr>
      <w:r>
        <w:rPr>
          <w:rStyle w:val="CodeChar"/>
          <w:i w:val="0"/>
          <w:iCs/>
        </w:rPr>
        <w:t>&lt;/RequestParameters&gt;</w:t>
      </w:r>
    </w:p>
    <w:p w14:paraId="57BFE498" w14:textId="77777777" w:rsidR="00F16F7A" w:rsidRPr="00205296" w:rsidRDefault="00F16F7A" w:rsidP="00F16F7A">
      <w:pPr>
        <w:ind w:left="720" w:firstLine="720"/>
      </w:pPr>
      <w:r w:rsidRPr="000765E2">
        <w:rPr>
          <w:rStyle w:val="CodeChar"/>
          <w:rFonts w:eastAsiaTheme="minorHAnsi"/>
          <w:iCs/>
        </w:rPr>
        <w:t>&lt;/CreateRequest&gt;</w:t>
      </w:r>
    </w:p>
    <w:p w14:paraId="042A01BB" w14:textId="468DD8F2" w:rsidR="0073376D" w:rsidRPr="00891ACF" w:rsidRDefault="0073376D" w:rsidP="0073376D">
      <w:pPr>
        <w:pStyle w:val="Heading4"/>
      </w:pPr>
      <w:bookmarkStart w:id="1129" w:name="_Toc89863684"/>
      <w:r w:rsidRPr="00891ACF">
        <w:t>Port In (P</w:t>
      </w:r>
      <w:r w:rsidR="00FA4A88" w:rsidRPr="00891ACF">
        <w:t>ost</w:t>
      </w:r>
      <w:r w:rsidRPr="00891ACF">
        <w:t>paid</w:t>
      </w:r>
      <w:r w:rsidR="00F16F7A" w:rsidRPr="00891ACF">
        <w:t xml:space="preserve"> Full Activation</w:t>
      </w:r>
      <w:r w:rsidRPr="00891ACF">
        <w:t>)</w:t>
      </w:r>
      <w:bookmarkEnd w:id="1129"/>
    </w:p>
    <w:p w14:paraId="5A911EBA" w14:textId="77777777" w:rsidR="0073376D" w:rsidRDefault="0073376D" w:rsidP="0073376D">
      <w:pPr>
        <w:ind w:firstLine="720"/>
      </w:pPr>
    </w:p>
    <w:p w14:paraId="0C549D77" w14:textId="455559C0" w:rsidR="0073376D" w:rsidRDefault="0073376D" w:rsidP="0073376D">
      <w:pPr>
        <w:ind w:firstLine="720"/>
      </w:pPr>
      <w:r>
        <w:t>Amdocs BIL sends request to</w:t>
      </w:r>
      <w:r w:rsidRPr="00102BE0">
        <w:t xml:space="preserve"> activate </w:t>
      </w:r>
      <w:r>
        <w:t>the p</w:t>
      </w:r>
      <w:r w:rsidR="00BA4BCF">
        <w:t>ost</w:t>
      </w:r>
      <w:r>
        <w:t>paid</w:t>
      </w:r>
      <w:r w:rsidRPr="00102BE0">
        <w:t xml:space="preserve"> service on the network elements</w:t>
      </w:r>
      <w:r>
        <w:t xml:space="preserve"> with mnp_type=”INTER”</w:t>
      </w:r>
      <w:r w:rsidRPr="00102BE0">
        <w:t>.</w:t>
      </w:r>
    </w:p>
    <w:p w14:paraId="2529942E" w14:textId="77777777" w:rsidR="0073376D" w:rsidRPr="00205296" w:rsidRDefault="0073376D" w:rsidP="0073376D"/>
    <w:p w14:paraId="515A8771" w14:textId="77777777" w:rsidR="0073376D" w:rsidRDefault="0073376D" w:rsidP="0073376D">
      <w:pPr>
        <w:pStyle w:val="Heading5"/>
      </w:pPr>
      <w:r>
        <w:t>Example (Postpaid Activation)</w:t>
      </w:r>
    </w:p>
    <w:p w14:paraId="190AE6A0" w14:textId="77777777" w:rsidR="0073376D" w:rsidRDefault="0073376D" w:rsidP="0073376D"/>
    <w:p w14:paraId="523E432B" w14:textId="77777777" w:rsidR="0073376D" w:rsidRDefault="0073376D" w:rsidP="0073376D">
      <w:pPr>
        <w:pStyle w:val="Note"/>
        <w:ind w:left="1773" w:hanging="720"/>
        <w:rPr>
          <w:rStyle w:val="CodeChar"/>
          <w:i w:val="0"/>
          <w:iCs/>
        </w:rPr>
      </w:pPr>
      <w:r>
        <w:rPr>
          <w:rStyle w:val="CodeChar"/>
          <w:i w:val="0"/>
          <w:iCs/>
        </w:rPr>
        <w:t xml:space="preserve">&lt;CreateRequest&gt;         </w:t>
      </w:r>
    </w:p>
    <w:p w14:paraId="39A3A78E" w14:textId="77777777" w:rsidR="0073376D" w:rsidRDefault="0073376D" w:rsidP="0073376D">
      <w:pPr>
        <w:pStyle w:val="Note"/>
        <w:ind w:left="2136" w:hanging="720"/>
        <w:rPr>
          <w:rStyle w:val="CodeChar"/>
          <w:i w:val="0"/>
          <w:iCs/>
        </w:rPr>
      </w:pPr>
      <w:r>
        <w:rPr>
          <w:rStyle w:val="CodeChar"/>
          <w:i w:val="0"/>
          <w:iCs/>
        </w:rPr>
        <w:t>&lt;RequestHeader&gt;</w:t>
      </w:r>
    </w:p>
    <w:p w14:paraId="565FD1BE" w14:textId="77777777" w:rsidR="0073376D" w:rsidRDefault="0073376D" w:rsidP="0073376D">
      <w:pPr>
        <w:pStyle w:val="Note"/>
        <w:ind w:left="2148" w:hanging="363"/>
        <w:rPr>
          <w:rStyle w:val="CodeChar"/>
          <w:i w:val="0"/>
          <w:iCs/>
        </w:rPr>
      </w:pPr>
      <w:r>
        <w:rPr>
          <w:rStyle w:val="CodeChar"/>
          <w:i w:val="0"/>
          <w:iCs/>
        </w:rPr>
        <w:t xml:space="preserve">&lt;NeType&gt;ORDER&lt;/NeType&gt;          </w:t>
      </w:r>
    </w:p>
    <w:p w14:paraId="34FE5A17" w14:textId="77777777" w:rsidR="0073376D" w:rsidRDefault="0073376D" w:rsidP="0073376D">
      <w:pPr>
        <w:pStyle w:val="Note"/>
        <w:ind w:left="2148" w:hanging="363"/>
        <w:rPr>
          <w:rStyle w:val="CodeChar"/>
          <w:i w:val="0"/>
          <w:iCs/>
        </w:rPr>
      </w:pPr>
      <w:r>
        <w:rPr>
          <w:rStyle w:val="CodeChar"/>
          <w:i w:val="0"/>
          <w:iCs/>
        </w:rPr>
        <w:t>&lt;OrderNo&gt;T001&lt;/OrderNo&gt;</w:t>
      </w:r>
    </w:p>
    <w:p w14:paraId="1CD2E5B2" w14:textId="77777777" w:rsidR="0073376D" w:rsidRDefault="0073376D" w:rsidP="0073376D">
      <w:pPr>
        <w:pStyle w:val="Note"/>
        <w:ind w:left="2148" w:hanging="363"/>
        <w:rPr>
          <w:rStyle w:val="CodeChar"/>
          <w:i w:val="0"/>
          <w:iCs/>
        </w:rPr>
      </w:pPr>
      <w:r>
        <w:rPr>
          <w:rStyle w:val="CodeChar"/>
          <w:i w:val="0"/>
          <w:iCs/>
        </w:rPr>
        <w:t>&lt;Priority&gt;2&lt;/Priority&gt;</w:t>
      </w:r>
    </w:p>
    <w:p w14:paraId="61C2A020" w14:textId="77777777" w:rsidR="0073376D" w:rsidRDefault="0073376D" w:rsidP="0073376D">
      <w:pPr>
        <w:pStyle w:val="Note"/>
        <w:ind w:left="2148" w:hanging="375"/>
        <w:rPr>
          <w:rStyle w:val="CodeChar"/>
          <w:i w:val="0"/>
          <w:iCs/>
        </w:rPr>
      </w:pPr>
      <w:r>
        <w:rPr>
          <w:rStyle w:val="CodeChar"/>
          <w:i w:val="0"/>
          <w:iCs/>
        </w:rPr>
        <w:t xml:space="preserve">&lt;ReqUser&gt;OPTIMA&lt;/ReqUser&gt; </w:t>
      </w:r>
    </w:p>
    <w:p w14:paraId="0285C9E4" w14:textId="77777777" w:rsidR="0073376D" w:rsidRDefault="0073376D" w:rsidP="0073376D">
      <w:pPr>
        <w:pStyle w:val="Note"/>
        <w:ind w:hanging="171"/>
        <w:rPr>
          <w:rStyle w:val="CodeChar"/>
          <w:i w:val="0"/>
          <w:iCs/>
        </w:rPr>
      </w:pPr>
      <w:r>
        <w:rPr>
          <w:rStyle w:val="CodeChar"/>
          <w:i w:val="0"/>
          <w:iCs/>
        </w:rPr>
        <w:t>&lt;ReplyTo&gt;https://optesbdev2:8085/v1/AccountCustomManagement/handleResponse&lt;/ReplyTo&gt;</w:t>
      </w:r>
    </w:p>
    <w:p w14:paraId="619ED045" w14:textId="77777777" w:rsidR="0073376D" w:rsidRDefault="0073376D" w:rsidP="0073376D">
      <w:pPr>
        <w:pStyle w:val="Note"/>
        <w:rPr>
          <w:rStyle w:val="CodeChar"/>
          <w:bCs w:val="0"/>
          <w:i w:val="0"/>
          <w:iCs/>
          <w:kern w:val="0"/>
        </w:rPr>
      </w:pPr>
      <w:r>
        <w:rPr>
          <w:rStyle w:val="CodeChar"/>
          <w:i w:val="0"/>
          <w:iCs/>
        </w:rPr>
        <w:t>&lt;/RequestHeader&gt;</w:t>
      </w:r>
    </w:p>
    <w:p w14:paraId="24A8D9DC" w14:textId="77777777" w:rsidR="0073376D" w:rsidRDefault="0073376D" w:rsidP="0073376D">
      <w:pPr>
        <w:pStyle w:val="Note"/>
        <w:ind w:left="2148" w:hanging="720"/>
        <w:rPr>
          <w:rStyle w:val="CodeChar"/>
          <w:i w:val="0"/>
          <w:iCs/>
        </w:rPr>
      </w:pPr>
      <w:r>
        <w:rPr>
          <w:rStyle w:val="CodeChar"/>
          <w:i w:val="0"/>
          <w:iCs/>
        </w:rPr>
        <w:t>&lt;RequestParameters&gt;</w:t>
      </w:r>
    </w:p>
    <w:p w14:paraId="7CBAA1E3" w14:textId="77777777" w:rsidR="0073376D" w:rsidRDefault="0073376D" w:rsidP="0073376D">
      <w:pPr>
        <w:pStyle w:val="BodyText"/>
        <w:ind w:left="1785"/>
      </w:pPr>
      <w:r>
        <w:rPr>
          <w:rFonts w:ascii="Courier New" w:hAnsi="Courier New" w:cs="Courier New"/>
          <w:sz w:val="18"/>
          <w:szCs w:val="18"/>
        </w:rPr>
        <w:t>&lt;Parameter name=“msisdn" value=“9988453333"/&gt;</w:t>
      </w:r>
    </w:p>
    <w:p w14:paraId="1EE180EC" w14:textId="77777777" w:rsidR="0073376D" w:rsidRDefault="0073376D" w:rsidP="0073376D">
      <w:pPr>
        <w:pStyle w:val="BodyText"/>
        <w:ind w:left="1785"/>
        <w:rPr>
          <w:rFonts w:ascii="Courier New" w:hAnsi="Courier New" w:cs="Courier New"/>
          <w:sz w:val="18"/>
          <w:szCs w:val="18"/>
        </w:rPr>
      </w:pPr>
      <w:r>
        <w:rPr>
          <w:rFonts w:ascii="Courier New" w:hAnsi="Courier New" w:cs="Courier New"/>
          <w:sz w:val="18"/>
          <w:szCs w:val="18"/>
        </w:rPr>
        <w:t>&lt;Parameter name=“imsi" value=“99999988453333"/&gt;</w:t>
      </w:r>
    </w:p>
    <w:p w14:paraId="4C1B9029" w14:textId="77777777" w:rsidR="0073376D" w:rsidRDefault="0073376D" w:rsidP="0073376D">
      <w:pPr>
        <w:pStyle w:val="BodyText"/>
        <w:ind w:left="1785"/>
        <w:rPr>
          <w:rFonts w:ascii="Courier New" w:hAnsi="Courier New" w:cs="Courier New"/>
          <w:sz w:val="18"/>
          <w:szCs w:val="18"/>
        </w:rPr>
      </w:pPr>
      <w:r>
        <w:rPr>
          <w:rFonts w:ascii="Courier New" w:hAnsi="Courier New" w:cs="Courier New"/>
          <w:sz w:val="18"/>
          <w:szCs w:val="18"/>
        </w:rPr>
        <w:lastRenderedPageBreak/>
        <w:t>&lt;Parameter name=“account_number" value=“897454"/&gt;</w:t>
      </w:r>
    </w:p>
    <w:p w14:paraId="56D8EBF8" w14:textId="77777777" w:rsidR="00435EA5" w:rsidRPr="00B508F5" w:rsidRDefault="00435EA5" w:rsidP="00435EA5">
      <w:pPr>
        <w:pStyle w:val="BodyText"/>
        <w:ind w:left="1785"/>
        <w:rPr>
          <w:rFonts w:ascii="Courier New" w:hAnsi="Courier New" w:cs="Courier New"/>
          <w:sz w:val="18"/>
          <w:szCs w:val="18"/>
          <w:highlight w:val="yellow"/>
        </w:rPr>
      </w:pPr>
      <w:r w:rsidRPr="00B508F5">
        <w:rPr>
          <w:rFonts w:ascii="Courier New" w:hAnsi="Courier New" w:cs="Courier New"/>
          <w:sz w:val="18"/>
          <w:szCs w:val="18"/>
          <w:highlight w:val="yellow"/>
        </w:rPr>
        <w:t>&lt;Parameter name=“account_type" value=“postpaid"/&gt; -- Existing parameter, value need to be changed based on service type</w:t>
      </w:r>
    </w:p>
    <w:p w14:paraId="5AE16A93" w14:textId="77777777" w:rsidR="00435EA5" w:rsidRPr="00B508F5" w:rsidRDefault="00435EA5" w:rsidP="00435EA5">
      <w:pPr>
        <w:pStyle w:val="BodyText"/>
        <w:ind w:left="1785"/>
        <w:rPr>
          <w:rFonts w:ascii="Courier New" w:hAnsi="Courier New" w:cs="Courier New"/>
          <w:sz w:val="18"/>
          <w:szCs w:val="18"/>
          <w:highlight w:val="yellow"/>
        </w:rPr>
      </w:pPr>
      <w:r w:rsidRPr="00B508F5">
        <w:rPr>
          <w:rFonts w:ascii="Courier New" w:hAnsi="Courier New" w:cs="Courier New"/>
          <w:sz w:val="18"/>
          <w:szCs w:val="18"/>
          <w:highlight w:val="yellow"/>
        </w:rPr>
        <w:t>&lt;Parameter name=“brand" value=“SMART"/&gt;  -- proposed parameter to have brand info – SMART/SUN</w:t>
      </w:r>
    </w:p>
    <w:p w14:paraId="14C26F4F" w14:textId="77777777" w:rsidR="00435EA5" w:rsidRPr="00B508F5" w:rsidRDefault="00435EA5" w:rsidP="00435EA5">
      <w:pPr>
        <w:pStyle w:val="BodyText"/>
        <w:ind w:left="1785"/>
        <w:rPr>
          <w:rFonts w:ascii="Courier New" w:hAnsi="Courier New" w:cs="Courier New"/>
          <w:sz w:val="18"/>
          <w:szCs w:val="18"/>
          <w:highlight w:val="yellow"/>
        </w:rPr>
      </w:pPr>
      <w:r w:rsidRPr="00B508F5">
        <w:rPr>
          <w:rFonts w:ascii="Courier New" w:hAnsi="Courier New" w:cs="Courier New"/>
          <w:sz w:val="18"/>
          <w:szCs w:val="18"/>
          <w:highlight w:val="yellow"/>
        </w:rPr>
        <w:t xml:space="preserve">&lt;Parameter name=“sub_brand" value=“POS3G"/&gt; -- proposed parameter to have sub-brand should be ISM Brand Code </w:t>
      </w:r>
    </w:p>
    <w:p w14:paraId="0234DE61" w14:textId="77777777" w:rsidR="00435EA5" w:rsidRPr="00B508F5" w:rsidRDefault="00435EA5" w:rsidP="00435EA5">
      <w:pPr>
        <w:pStyle w:val="BodyText"/>
        <w:ind w:left="1785"/>
        <w:rPr>
          <w:rFonts w:ascii="Courier New" w:hAnsi="Courier New" w:cs="Courier New"/>
          <w:sz w:val="18"/>
          <w:szCs w:val="18"/>
        </w:rPr>
      </w:pPr>
      <w:r w:rsidRPr="00B508F5">
        <w:rPr>
          <w:rFonts w:ascii="Courier New" w:hAnsi="Courier New" w:cs="Courier New"/>
          <w:sz w:val="18"/>
          <w:szCs w:val="18"/>
          <w:highlight w:val="yellow"/>
        </w:rPr>
        <w:t>&lt;Parameter name=”mnp_type” value=” INTER”/&gt; -- Proposed parameter for identifying between MNP and normal flow</w:t>
      </w:r>
    </w:p>
    <w:p w14:paraId="04A16350" w14:textId="77777777" w:rsidR="0073376D" w:rsidRDefault="0073376D" w:rsidP="0073376D">
      <w:pPr>
        <w:pStyle w:val="BodyText"/>
        <w:ind w:left="1785"/>
        <w:rPr>
          <w:rFonts w:ascii="Courier New" w:hAnsi="Courier New" w:cs="Courier New"/>
          <w:sz w:val="18"/>
          <w:szCs w:val="18"/>
        </w:rPr>
      </w:pPr>
      <w:r>
        <w:rPr>
          <w:rFonts w:ascii="Courier New" w:hAnsi="Courier New" w:cs="Courier New"/>
          <w:sz w:val="18"/>
          <w:szCs w:val="18"/>
        </w:rPr>
        <w:t>&lt;Parameter name=“is_new_account" value=“Y"/&gt;</w:t>
      </w:r>
    </w:p>
    <w:p w14:paraId="3E6B945B" w14:textId="77777777" w:rsidR="0073376D" w:rsidRDefault="0073376D" w:rsidP="0073376D">
      <w:pPr>
        <w:pStyle w:val="BodyText"/>
        <w:ind w:left="1785"/>
        <w:rPr>
          <w:rFonts w:ascii="Courier New" w:hAnsi="Courier New" w:cs="Courier New"/>
          <w:sz w:val="18"/>
          <w:szCs w:val="18"/>
        </w:rPr>
      </w:pPr>
      <w:r>
        <w:rPr>
          <w:rFonts w:ascii="Courier New" w:hAnsi="Courier New" w:cs="Courier New"/>
          <w:sz w:val="18"/>
          <w:szCs w:val="18"/>
        </w:rPr>
        <w:t>&lt;Parameter name=“bill_cycle" value=“0101"/&gt;</w:t>
      </w:r>
    </w:p>
    <w:p w14:paraId="40274BEA" w14:textId="133F5443" w:rsidR="0073376D" w:rsidRDefault="0073376D" w:rsidP="0073376D">
      <w:pPr>
        <w:pStyle w:val="BodyText"/>
        <w:ind w:left="1785"/>
        <w:rPr>
          <w:rStyle w:val="CodeChar"/>
          <w:rFonts w:eastAsiaTheme="minorHAnsi"/>
          <w:iCs/>
        </w:rPr>
      </w:pPr>
      <w:r>
        <w:rPr>
          <w:rStyle w:val="CodeChar"/>
          <w:rFonts w:eastAsiaTheme="minorHAnsi"/>
          <w:iCs/>
        </w:rPr>
        <w:t>&lt;Parameter name=“req_date_time" value=“20191201160545"/&gt;</w:t>
      </w:r>
    </w:p>
    <w:p w14:paraId="7F9037EC" w14:textId="17C54458" w:rsidR="00E074B0" w:rsidRDefault="00E074B0" w:rsidP="0073376D">
      <w:pPr>
        <w:pStyle w:val="BodyText"/>
        <w:ind w:left="1785"/>
        <w:rPr>
          <w:rFonts w:ascii="Courier New" w:hAnsi="Courier New" w:cs="Courier New"/>
          <w:sz w:val="18"/>
          <w:szCs w:val="18"/>
        </w:rPr>
      </w:pPr>
      <w:r w:rsidRPr="00380B4E">
        <w:rPr>
          <w:rFonts w:ascii="Courier New" w:hAnsi="Courier New" w:cs="Courier New"/>
          <w:sz w:val="18"/>
          <w:szCs w:val="18"/>
          <w:highlight w:val="yellow"/>
        </w:rPr>
        <w:t>&lt;Parameter name=“operator" value=“</w:t>
      </w:r>
      <w:r w:rsidRPr="00380B4E">
        <w:rPr>
          <w:rFonts w:ascii="Courier New" w:hAnsi="Courier New" w:cs="Courier New"/>
          <w:color w:val="FF0000"/>
          <w:sz w:val="18"/>
          <w:szCs w:val="18"/>
          <w:highlight w:val="yellow"/>
        </w:rPr>
        <w:t>AAA</w:t>
      </w:r>
      <w:r w:rsidRPr="00380B4E">
        <w:rPr>
          <w:rFonts w:ascii="Courier New" w:hAnsi="Courier New" w:cs="Courier New"/>
          <w:sz w:val="18"/>
          <w:szCs w:val="18"/>
          <w:highlight w:val="yellow"/>
        </w:rPr>
        <w:t>-H-</w:t>
      </w:r>
      <w:r w:rsidRPr="00380B4E">
        <w:rPr>
          <w:rFonts w:ascii="Courier New" w:hAnsi="Courier New" w:cs="Courier New"/>
          <w:color w:val="FF0000"/>
          <w:sz w:val="18"/>
          <w:szCs w:val="18"/>
          <w:highlight w:val="yellow"/>
        </w:rPr>
        <w:t>BBB</w:t>
      </w:r>
      <w:r w:rsidRPr="00380B4E">
        <w:rPr>
          <w:rFonts w:ascii="Courier New" w:hAnsi="Courier New" w:cs="Courier New"/>
          <w:sz w:val="18"/>
          <w:szCs w:val="18"/>
          <w:highlight w:val="yellow"/>
        </w:rPr>
        <w:t xml:space="preserve">-CCCCDDEE-FGGGGGG"/&gt; -- Newly added parameter, whereby AAA is from and BBB is to. </w:t>
      </w:r>
      <w:r>
        <w:rPr>
          <w:rFonts w:ascii="Courier New" w:hAnsi="Courier New" w:cs="Courier New"/>
          <w:sz w:val="18"/>
          <w:szCs w:val="18"/>
          <w:highlight w:val="yellow"/>
        </w:rPr>
        <w:t>(</w:t>
      </w:r>
      <w:r w:rsidRPr="00380B4E">
        <w:rPr>
          <w:rFonts w:ascii="Courier New" w:hAnsi="Courier New" w:cs="Courier New"/>
          <w:sz w:val="18"/>
          <w:szCs w:val="18"/>
          <w:highlight w:val="yellow"/>
        </w:rPr>
        <w:t>001=Globe, 002=SMART, 003=Dito</w:t>
      </w:r>
      <w:r>
        <w:rPr>
          <w:rFonts w:ascii="Courier New" w:hAnsi="Courier New" w:cs="Courier New"/>
          <w:sz w:val="18"/>
          <w:szCs w:val="18"/>
          <w:highlight w:val="yellow"/>
        </w:rPr>
        <w:t>)</w:t>
      </w:r>
      <w:r w:rsidRPr="00380B4E">
        <w:rPr>
          <w:rFonts w:ascii="Courier New" w:hAnsi="Courier New" w:cs="Courier New"/>
          <w:sz w:val="18"/>
          <w:szCs w:val="18"/>
          <w:highlight w:val="yellow"/>
        </w:rPr>
        <w:t>.</w:t>
      </w:r>
    </w:p>
    <w:p w14:paraId="743FDD9E"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name=“so_create_date" value=“20191201160545"/&gt;</w:t>
      </w:r>
    </w:p>
    <w:p w14:paraId="5125E97D"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name=“sps_so_type" value=“xyz"/&gt;</w:t>
      </w:r>
    </w:p>
    <w:p w14:paraId="367B5154"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name=“sne" value=“xyz"/&gt;</w:t>
      </w:r>
    </w:p>
    <w:p w14:paraId="33EBD317"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name=“tImsi" value=“xyz"/&gt;</w:t>
      </w:r>
    </w:p>
    <w:p w14:paraId="790DEF72"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name=“eki" value=“xyz"/&gt;</w:t>
      </w:r>
    </w:p>
    <w:p w14:paraId="26A7DD4E"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name=“icc_id" value=“xyz"/&gt;</w:t>
      </w:r>
    </w:p>
    <w:p w14:paraId="10E1BA9A"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name=“algo_id " value=“xyz"/&gt;</w:t>
      </w:r>
    </w:p>
    <w:p w14:paraId="3EC06170"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name=“kbd_id" value=“xyz"/&gt;</w:t>
      </w:r>
    </w:p>
    <w:p w14:paraId="7566E811"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name=“hlr" value=“xyz"/&gt;</w:t>
      </w:r>
    </w:p>
    <w:p w14:paraId="07E1C0FA"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name=“index_code" value=“xyz"/&gt;</w:t>
      </w:r>
    </w:p>
    <w:p w14:paraId="7AB4E067"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name=“pin1" value=“xyz"/&gt;</w:t>
      </w:r>
    </w:p>
    <w:p w14:paraId="0811C85B"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name=“pin2" value=“xyz"/&gt;</w:t>
      </w:r>
    </w:p>
    <w:p w14:paraId="2D400521"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name=“puk1" value=“xyz"/&gt;</w:t>
      </w:r>
    </w:p>
    <w:p w14:paraId="0C119410"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name=“puk2" value=“xyz"/&gt;</w:t>
      </w:r>
    </w:p>
    <w:p w14:paraId="1969F1D2"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name=“sim_type" value=“xyz"/&gt;</w:t>
      </w:r>
    </w:p>
    <w:p w14:paraId="106ECE1F"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name=“sim_capacity" value=“xyz"/&gt;</w:t>
      </w:r>
    </w:p>
    <w:p w14:paraId="05E64405"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name=“sim_status" value=“xyz"/&gt;</w:t>
      </w:r>
    </w:p>
    <w:p w14:paraId="6DCC359A"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name=“welcome_pack" value=“xyz"/&gt;</w:t>
      </w:r>
    </w:p>
    <w:p w14:paraId="4E314137"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name=“device" value=“xyz"/&gt;</w:t>
      </w:r>
    </w:p>
    <w:p w14:paraId="529FC6F4"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name=“lac" value=“xyz"/&gt;</w:t>
      </w:r>
    </w:p>
    <w:p w14:paraId="56A04EAA"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name=“cell_id" value=“xyz"/&gt;</w:t>
      </w:r>
    </w:p>
    <w:p w14:paraId="5EF6A94C" w14:textId="77777777" w:rsidR="00BA053B" w:rsidRPr="00BA053B" w:rsidRDefault="00BA053B" w:rsidP="00BA053B">
      <w:pPr>
        <w:pStyle w:val="BodyText"/>
        <w:ind w:left="1785"/>
        <w:rPr>
          <w:rStyle w:val="CodeChar"/>
          <w:rFonts w:eastAsiaTheme="minorHAnsi"/>
          <w:iCs/>
          <w:highlight w:val="yellow"/>
        </w:rPr>
      </w:pPr>
      <w:r w:rsidRPr="00BA053B">
        <w:rPr>
          <w:rStyle w:val="CodeChar"/>
          <w:rFonts w:eastAsiaTheme="minorHAnsi"/>
          <w:iCs/>
          <w:highlight w:val="yellow"/>
        </w:rPr>
        <w:t>&lt;Parameter name=“version" value=“xyz"/&gt;</w:t>
      </w:r>
    </w:p>
    <w:p w14:paraId="37C9A4C6" w14:textId="77777777" w:rsidR="00BA053B" w:rsidRPr="00BA053B" w:rsidRDefault="00BA053B" w:rsidP="00BA053B">
      <w:pPr>
        <w:pStyle w:val="BodyText"/>
        <w:tabs>
          <w:tab w:val="center" w:pos="5635"/>
        </w:tabs>
        <w:ind w:left="1803"/>
        <w:rPr>
          <w:rStyle w:val="CodeChar"/>
          <w:rFonts w:eastAsiaTheme="minorHAnsi"/>
          <w:iCs/>
          <w:highlight w:val="yellow"/>
        </w:rPr>
      </w:pPr>
      <w:r w:rsidRPr="00BA053B">
        <w:rPr>
          <w:rStyle w:val="CodeChar"/>
          <w:rFonts w:eastAsiaTheme="minorHAnsi"/>
          <w:iCs/>
          <w:highlight w:val="yellow"/>
        </w:rPr>
        <w:lastRenderedPageBreak/>
        <w:t>&lt;Parameter name=“service_name" value=“xyz"/&gt;</w:t>
      </w:r>
    </w:p>
    <w:p w14:paraId="4DC30371" w14:textId="77777777" w:rsidR="00BA053B" w:rsidRPr="00BA053B" w:rsidRDefault="00BA053B" w:rsidP="00BA053B">
      <w:pPr>
        <w:pStyle w:val="BodyText"/>
        <w:tabs>
          <w:tab w:val="center" w:pos="5635"/>
        </w:tabs>
        <w:ind w:left="1803"/>
        <w:rPr>
          <w:rStyle w:val="CodeChar"/>
          <w:rFonts w:eastAsiaTheme="minorHAnsi"/>
          <w:iCs/>
          <w:highlight w:val="yellow"/>
        </w:rPr>
      </w:pPr>
      <w:r w:rsidRPr="00BA053B">
        <w:rPr>
          <w:rStyle w:val="CodeChar"/>
          <w:rFonts w:eastAsiaTheme="minorHAnsi"/>
          <w:iCs/>
          <w:highlight w:val="yellow"/>
        </w:rPr>
        <w:t>&lt;Parameter name=“user_category" value=“xyz"/&gt;</w:t>
      </w:r>
    </w:p>
    <w:p w14:paraId="4D67D2C7" w14:textId="77777777" w:rsidR="00BA053B" w:rsidRPr="00BA053B" w:rsidRDefault="00BA053B" w:rsidP="00BA053B">
      <w:pPr>
        <w:pStyle w:val="BodyText"/>
        <w:tabs>
          <w:tab w:val="center" w:pos="5635"/>
        </w:tabs>
        <w:ind w:left="1803"/>
        <w:rPr>
          <w:rStyle w:val="CodeChar"/>
          <w:rFonts w:eastAsiaTheme="minorHAnsi"/>
          <w:iCs/>
          <w:highlight w:val="yellow"/>
        </w:rPr>
      </w:pPr>
      <w:r w:rsidRPr="00BA053B">
        <w:rPr>
          <w:rStyle w:val="CodeChar"/>
          <w:rFonts w:eastAsiaTheme="minorHAnsi"/>
          <w:iCs/>
          <w:highlight w:val="yellow"/>
        </w:rPr>
        <w:t>&lt;Parameter name=“paid_type" value=“xyz"/&gt;</w:t>
      </w:r>
    </w:p>
    <w:p w14:paraId="05DBA875" w14:textId="230DF622" w:rsidR="00BA053B" w:rsidRPr="00BA053B" w:rsidRDefault="00BA053B" w:rsidP="00BA053B">
      <w:pPr>
        <w:pStyle w:val="BodyText"/>
        <w:tabs>
          <w:tab w:val="center" w:pos="5635"/>
        </w:tabs>
        <w:ind w:left="1803"/>
        <w:rPr>
          <w:rStyle w:val="CodeChar"/>
          <w:rFonts w:eastAsiaTheme="minorHAnsi"/>
          <w:iCs/>
        </w:rPr>
      </w:pPr>
      <w:r w:rsidRPr="00BA053B">
        <w:rPr>
          <w:rStyle w:val="CodeChar"/>
          <w:rFonts w:eastAsiaTheme="minorHAnsi"/>
          <w:iCs/>
          <w:highlight w:val="yellow"/>
        </w:rPr>
        <w:t>&lt;Parameter name=“sub_cos_id" value=“xyz"/&gt;</w:t>
      </w:r>
    </w:p>
    <w:p w14:paraId="3E981637" w14:textId="37DCC4CA" w:rsidR="0073376D" w:rsidRDefault="0073376D" w:rsidP="00BA053B">
      <w:pPr>
        <w:pStyle w:val="BodyText"/>
        <w:tabs>
          <w:tab w:val="center" w:pos="5635"/>
        </w:tabs>
        <w:ind w:left="1803"/>
        <w:rPr>
          <w:rStyle w:val="CodeChar"/>
          <w:rFonts w:eastAsiaTheme="minorHAnsi"/>
          <w:iCs/>
        </w:rPr>
      </w:pPr>
      <w:r>
        <w:rPr>
          <w:rStyle w:val="CodeChar"/>
          <w:rFonts w:eastAsiaTheme="minorHAnsi"/>
          <w:iCs/>
        </w:rPr>
        <w:t>&lt;RFS&gt;</w:t>
      </w:r>
      <w:r w:rsidR="00BA053B">
        <w:rPr>
          <w:rStyle w:val="CodeChar"/>
          <w:rFonts w:eastAsiaTheme="minorHAnsi"/>
          <w:iCs/>
        </w:rPr>
        <w:tab/>
      </w:r>
    </w:p>
    <w:p w14:paraId="6B991D63" w14:textId="77777777" w:rsidR="0073376D" w:rsidRDefault="0073376D" w:rsidP="0073376D">
      <w:pPr>
        <w:pStyle w:val="BodyText"/>
        <w:ind w:left="2148"/>
        <w:rPr>
          <w:rStyle w:val="CodeChar"/>
          <w:rFonts w:eastAsiaTheme="minorHAnsi"/>
          <w:iCs/>
        </w:rPr>
      </w:pPr>
      <w:r>
        <w:rPr>
          <w:rStyle w:val="CodeChar"/>
          <w:rFonts w:eastAsiaTheme="minorHAnsi"/>
          <w:iCs/>
        </w:rPr>
        <w:t>&lt;Parameter name="rfs" value="MVOICE"/&gt;</w:t>
      </w:r>
    </w:p>
    <w:p w14:paraId="6C093DE6" w14:textId="77777777" w:rsidR="0073376D" w:rsidRDefault="0073376D" w:rsidP="0073376D">
      <w:pPr>
        <w:pStyle w:val="BodyText"/>
        <w:ind w:left="2148"/>
        <w:rPr>
          <w:rStyle w:val="CodeChar"/>
          <w:rFonts w:eastAsiaTheme="minorHAnsi"/>
          <w:iCs/>
        </w:rPr>
      </w:pPr>
      <w:r>
        <w:rPr>
          <w:rStyle w:val="CodeChar"/>
          <w:rFonts w:eastAsiaTheme="minorHAnsi"/>
          <w:iCs/>
        </w:rPr>
        <w:t>&lt;Parameter name=“action" value=“ADD"/&gt;</w:t>
      </w:r>
    </w:p>
    <w:p w14:paraId="39987FCA" w14:textId="77777777" w:rsidR="0073376D" w:rsidRDefault="0073376D" w:rsidP="0073376D">
      <w:pPr>
        <w:pStyle w:val="BodyText"/>
        <w:ind w:left="1803"/>
        <w:rPr>
          <w:rStyle w:val="CodeChar"/>
          <w:rFonts w:eastAsiaTheme="minorHAnsi"/>
          <w:iCs/>
        </w:rPr>
      </w:pPr>
      <w:r>
        <w:rPr>
          <w:rStyle w:val="CodeChar"/>
          <w:rFonts w:eastAsiaTheme="minorHAnsi"/>
          <w:iCs/>
        </w:rPr>
        <w:t>&lt;/RFS&gt;</w:t>
      </w:r>
    </w:p>
    <w:p w14:paraId="2A6B3D21" w14:textId="77777777" w:rsidR="0073376D" w:rsidRDefault="0073376D" w:rsidP="0073376D">
      <w:pPr>
        <w:pStyle w:val="BodyText"/>
        <w:ind w:left="1803"/>
        <w:rPr>
          <w:rStyle w:val="CodeChar"/>
          <w:rFonts w:eastAsiaTheme="minorHAnsi"/>
          <w:iCs/>
        </w:rPr>
      </w:pPr>
      <w:r>
        <w:rPr>
          <w:rStyle w:val="CodeChar"/>
          <w:rFonts w:eastAsiaTheme="minorHAnsi"/>
          <w:iCs/>
        </w:rPr>
        <w:t>&lt;RFS&gt;</w:t>
      </w:r>
    </w:p>
    <w:p w14:paraId="6F14DF2C" w14:textId="77777777" w:rsidR="0073376D" w:rsidRDefault="0073376D" w:rsidP="0073376D">
      <w:pPr>
        <w:pStyle w:val="BodyText"/>
        <w:ind w:left="2148"/>
        <w:rPr>
          <w:rStyle w:val="CodeChar"/>
          <w:rFonts w:eastAsiaTheme="minorHAnsi"/>
          <w:iCs/>
        </w:rPr>
      </w:pPr>
      <w:r>
        <w:rPr>
          <w:rStyle w:val="CodeChar"/>
          <w:rFonts w:eastAsiaTheme="minorHAnsi"/>
          <w:iCs/>
        </w:rPr>
        <w:t>&lt;Parameter name=”rfs” value=“SMST"/&gt;</w:t>
      </w:r>
    </w:p>
    <w:p w14:paraId="0EC28011" w14:textId="77777777" w:rsidR="0073376D" w:rsidRDefault="0073376D" w:rsidP="0073376D">
      <w:pPr>
        <w:pStyle w:val="BodyText"/>
        <w:ind w:left="2148"/>
        <w:rPr>
          <w:rStyle w:val="CodeChar"/>
          <w:rFonts w:eastAsiaTheme="minorHAnsi"/>
          <w:iCs/>
        </w:rPr>
      </w:pPr>
      <w:r>
        <w:rPr>
          <w:rStyle w:val="CodeChar"/>
          <w:rFonts w:eastAsiaTheme="minorHAnsi"/>
          <w:iCs/>
        </w:rPr>
        <w:t>&lt;Parameter name=“action" value=“ADD"/&gt;</w:t>
      </w:r>
    </w:p>
    <w:p w14:paraId="56B7C100" w14:textId="77777777" w:rsidR="0073376D" w:rsidRDefault="0073376D" w:rsidP="0073376D">
      <w:pPr>
        <w:pStyle w:val="BodyText"/>
        <w:ind w:left="1803"/>
        <w:rPr>
          <w:rStyle w:val="CodeChar"/>
          <w:rFonts w:eastAsiaTheme="minorHAnsi"/>
          <w:iCs/>
        </w:rPr>
      </w:pPr>
      <w:r>
        <w:rPr>
          <w:rStyle w:val="CodeChar"/>
          <w:rFonts w:eastAsiaTheme="minorHAnsi"/>
          <w:iCs/>
        </w:rPr>
        <w:t>&lt;/RFS&gt;</w:t>
      </w:r>
    </w:p>
    <w:p w14:paraId="6273F903" w14:textId="77777777" w:rsidR="0073376D" w:rsidRDefault="0073376D" w:rsidP="0073376D">
      <w:pPr>
        <w:pStyle w:val="BodyText"/>
        <w:ind w:left="1803"/>
        <w:rPr>
          <w:rStyle w:val="CodeChar"/>
          <w:rFonts w:eastAsiaTheme="minorHAnsi"/>
          <w:iCs/>
        </w:rPr>
      </w:pPr>
      <w:r>
        <w:rPr>
          <w:rStyle w:val="CodeChar"/>
          <w:rFonts w:eastAsiaTheme="minorHAnsi"/>
          <w:iCs/>
        </w:rPr>
        <w:t>&lt;RFS&gt;</w:t>
      </w:r>
    </w:p>
    <w:p w14:paraId="1624C408" w14:textId="77777777" w:rsidR="0073376D" w:rsidRDefault="0073376D" w:rsidP="0073376D">
      <w:pPr>
        <w:pStyle w:val="BodyText"/>
        <w:ind w:left="2148"/>
        <w:rPr>
          <w:rStyle w:val="CodeChar"/>
          <w:rFonts w:eastAsiaTheme="minorHAnsi"/>
          <w:iCs/>
        </w:rPr>
      </w:pPr>
      <w:r>
        <w:rPr>
          <w:rStyle w:val="CodeChar"/>
          <w:rFonts w:eastAsiaTheme="minorHAnsi"/>
          <w:iCs/>
        </w:rPr>
        <w:t>&lt;Parameter name=“rfs" value=“CUG"/&gt;</w:t>
      </w:r>
    </w:p>
    <w:p w14:paraId="1B811584" w14:textId="77777777" w:rsidR="0073376D" w:rsidRDefault="0073376D" w:rsidP="0073376D">
      <w:pPr>
        <w:pStyle w:val="BodyText"/>
        <w:ind w:left="2148"/>
        <w:rPr>
          <w:rStyle w:val="CodeChar"/>
          <w:rFonts w:eastAsiaTheme="minorHAnsi"/>
          <w:iCs/>
        </w:rPr>
      </w:pPr>
      <w:r>
        <w:rPr>
          <w:rStyle w:val="CodeChar"/>
          <w:rFonts w:eastAsiaTheme="minorHAnsi"/>
          <w:iCs/>
        </w:rPr>
        <w:t>&lt;Parameter name=“action" value=“ADD"/&gt;</w:t>
      </w:r>
    </w:p>
    <w:p w14:paraId="42231BAE" w14:textId="77777777" w:rsidR="0073376D" w:rsidRDefault="0073376D" w:rsidP="0073376D">
      <w:pPr>
        <w:pStyle w:val="BodyText"/>
        <w:ind w:left="2148"/>
        <w:rPr>
          <w:rStyle w:val="CodeChar"/>
          <w:rFonts w:eastAsiaTheme="minorHAnsi"/>
          <w:iCs/>
        </w:rPr>
      </w:pPr>
      <w:r>
        <w:rPr>
          <w:rStyle w:val="CodeChar"/>
          <w:rFonts w:eastAsiaTheme="minorHAnsi"/>
          <w:iCs/>
        </w:rPr>
        <w:t>&lt;Parameter name=“ member1" value=“9988453333"/&gt;</w:t>
      </w:r>
    </w:p>
    <w:p w14:paraId="57E9BAED" w14:textId="77777777" w:rsidR="0073376D" w:rsidRDefault="0073376D" w:rsidP="0073376D">
      <w:pPr>
        <w:pStyle w:val="BodyText"/>
        <w:ind w:left="2148"/>
        <w:rPr>
          <w:rStyle w:val="CodeChar"/>
          <w:rFonts w:eastAsiaTheme="minorHAnsi"/>
          <w:iCs/>
        </w:rPr>
      </w:pPr>
      <w:r>
        <w:rPr>
          <w:rStyle w:val="CodeChar"/>
          <w:rFonts w:eastAsiaTheme="minorHAnsi"/>
          <w:iCs/>
        </w:rPr>
        <w:t>..</w:t>
      </w:r>
    </w:p>
    <w:p w14:paraId="3CB4F256" w14:textId="77777777" w:rsidR="0073376D" w:rsidRDefault="0073376D" w:rsidP="0073376D">
      <w:pPr>
        <w:pStyle w:val="BodyText"/>
        <w:ind w:left="2148"/>
        <w:rPr>
          <w:rStyle w:val="CodeChar"/>
          <w:rFonts w:eastAsiaTheme="minorHAnsi"/>
          <w:iCs/>
        </w:rPr>
      </w:pPr>
      <w:r>
        <w:rPr>
          <w:rStyle w:val="CodeChar"/>
          <w:rFonts w:eastAsiaTheme="minorHAnsi"/>
          <w:iCs/>
        </w:rPr>
        <w:t>&lt;Parameter name=“ member5" value=“9988454444"/&gt;</w:t>
      </w:r>
    </w:p>
    <w:p w14:paraId="04C197BA" w14:textId="77777777" w:rsidR="0073376D" w:rsidRDefault="0073376D" w:rsidP="0073376D">
      <w:pPr>
        <w:pStyle w:val="BodyText"/>
        <w:ind w:left="1803"/>
        <w:rPr>
          <w:rStyle w:val="CodeChar"/>
          <w:rFonts w:eastAsiaTheme="minorHAnsi"/>
          <w:iCs/>
        </w:rPr>
      </w:pPr>
      <w:r>
        <w:rPr>
          <w:rStyle w:val="CodeChar"/>
          <w:rFonts w:eastAsiaTheme="minorHAnsi"/>
          <w:iCs/>
        </w:rPr>
        <w:t>&lt;/RFS&gt;</w:t>
      </w:r>
    </w:p>
    <w:p w14:paraId="11E65CD1" w14:textId="77777777" w:rsidR="0073376D" w:rsidRDefault="0073376D" w:rsidP="0073376D">
      <w:pPr>
        <w:pStyle w:val="BodyText"/>
        <w:ind w:left="1803"/>
        <w:rPr>
          <w:rStyle w:val="CodeChar"/>
          <w:rFonts w:eastAsiaTheme="minorHAnsi"/>
          <w:iCs/>
        </w:rPr>
      </w:pPr>
      <w:r>
        <w:rPr>
          <w:rStyle w:val="CodeChar"/>
          <w:rFonts w:eastAsiaTheme="minorHAnsi"/>
          <w:iCs/>
        </w:rPr>
        <w:t>&lt;RFS&gt;</w:t>
      </w:r>
    </w:p>
    <w:p w14:paraId="4D8371C7" w14:textId="77777777" w:rsidR="0073376D" w:rsidRDefault="0073376D" w:rsidP="0073376D">
      <w:pPr>
        <w:pStyle w:val="BodyText"/>
        <w:ind w:left="1803"/>
        <w:rPr>
          <w:rStyle w:val="CodeChar"/>
          <w:rFonts w:eastAsiaTheme="minorHAnsi"/>
          <w:iCs/>
        </w:rPr>
      </w:pPr>
      <w:r>
        <w:rPr>
          <w:rStyle w:val="CodeChar"/>
          <w:rFonts w:eastAsiaTheme="minorHAnsi"/>
          <w:iCs/>
        </w:rPr>
        <w:tab/>
        <w:t>&lt;Parameter name=“rfs" value=“ROAMING"/&gt;</w:t>
      </w:r>
    </w:p>
    <w:p w14:paraId="46B0AD71" w14:textId="77777777" w:rsidR="0073376D" w:rsidRDefault="0073376D" w:rsidP="0073376D">
      <w:pPr>
        <w:pStyle w:val="BodyText"/>
        <w:ind w:left="1803"/>
        <w:rPr>
          <w:rStyle w:val="CodeChar"/>
          <w:rFonts w:eastAsiaTheme="minorHAnsi"/>
          <w:iCs/>
        </w:rPr>
      </w:pPr>
      <w:r>
        <w:rPr>
          <w:rStyle w:val="CodeChar"/>
          <w:rFonts w:eastAsiaTheme="minorHAnsi"/>
          <w:iCs/>
        </w:rPr>
        <w:tab/>
        <w:t>&lt;Parameter name=“action" value=“ADD"/&gt;</w:t>
      </w:r>
    </w:p>
    <w:p w14:paraId="02FAB334" w14:textId="77777777" w:rsidR="0073376D" w:rsidRDefault="0073376D" w:rsidP="0073376D">
      <w:pPr>
        <w:pStyle w:val="BodyText"/>
        <w:ind w:left="1803"/>
        <w:rPr>
          <w:rStyle w:val="CodeChar"/>
          <w:rFonts w:eastAsiaTheme="minorHAnsi"/>
          <w:iCs/>
        </w:rPr>
      </w:pPr>
      <w:r>
        <w:rPr>
          <w:rStyle w:val="CodeChar"/>
          <w:rFonts w:eastAsiaTheme="minorHAnsi"/>
          <w:iCs/>
        </w:rPr>
        <w:t>&lt;/RFS&gt;</w:t>
      </w:r>
    </w:p>
    <w:p w14:paraId="66B97BA0" w14:textId="77777777" w:rsidR="0073376D" w:rsidRDefault="0073376D" w:rsidP="0073376D">
      <w:pPr>
        <w:pStyle w:val="BodyText"/>
        <w:ind w:left="1803"/>
        <w:rPr>
          <w:rStyle w:val="CodeChar"/>
          <w:rFonts w:eastAsiaTheme="minorHAnsi"/>
          <w:iCs/>
        </w:rPr>
      </w:pPr>
      <w:r>
        <w:rPr>
          <w:rStyle w:val="CodeChar"/>
          <w:rFonts w:eastAsiaTheme="minorHAnsi"/>
          <w:iCs/>
        </w:rPr>
        <w:t>&lt;RFS&gt;</w:t>
      </w:r>
    </w:p>
    <w:p w14:paraId="74C889A2" w14:textId="77777777" w:rsidR="0073376D" w:rsidRDefault="0073376D" w:rsidP="0073376D">
      <w:pPr>
        <w:pStyle w:val="BodyText"/>
        <w:ind w:left="2148"/>
        <w:rPr>
          <w:rStyle w:val="CodeChar"/>
          <w:rFonts w:eastAsiaTheme="minorHAnsi"/>
          <w:iCs/>
        </w:rPr>
      </w:pPr>
      <w:r>
        <w:rPr>
          <w:rStyle w:val="CodeChar"/>
          <w:rFonts w:eastAsiaTheme="minorHAnsi"/>
          <w:iCs/>
        </w:rPr>
        <w:t>&lt;Parameter name=“rfs" value=“OCS_OFFER"/&gt;</w:t>
      </w:r>
    </w:p>
    <w:p w14:paraId="4C54FAE5" w14:textId="77777777" w:rsidR="0073376D" w:rsidRDefault="0073376D" w:rsidP="0073376D">
      <w:pPr>
        <w:pStyle w:val="BodyText"/>
        <w:ind w:left="2148"/>
        <w:rPr>
          <w:rStyle w:val="CodeChar"/>
          <w:rFonts w:eastAsiaTheme="minorHAnsi"/>
          <w:iCs/>
        </w:rPr>
      </w:pPr>
      <w:r>
        <w:rPr>
          <w:rStyle w:val="CodeChar"/>
          <w:rFonts w:eastAsiaTheme="minorHAnsi"/>
          <w:iCs/>
        </w:rPr>
        <w:t>&lt;Parameter name=“action" value=“ADD"/&gt;</w:t>
      </w:r>
    </w:p>
    <w:p w14:paraId="732A0485" w14:textId="77777777" w:rsidR="0073376D" w:rsidRDefault="0073376D" w:rsidP="0073376D">
      <w:pPr>
        <w:pStyle w:val="BodyText"/>
        <w:ind w:left="2148"/>
        <w:rPr>
          <w:rStyle w:val="CodeChar"/>
          <w:rFonts w:eastAsiaTheme="minorHAnsi"/>
          <w:iCs/>
        </w:rPr>
      </w:pPr>
      <w:r>
        <w:rPr>
          <w:rStyle w:val="CodeChar"/>
          <w:rFonts w:eastAsiaTheme="minorHAnsi"/>
          <w:iCs/>
        </w:rPr>
        <w:t>&lt;Parameter name=“ocs_offer_id" value=“77838383"/&gt;</w:t>
      </w:r>
    </w:p>
    <w:p w14:paraId="2DFC60A6" w14:textId="77777777" w:rsidR="0073376D" w:rsidRDefault="0073376D" w:rsidP="0073376D">
      <w:pPr>
        <w:pStyle w:val="BodyText"/>
        <w:ind w:left="1803"/>
        <w:rPr>
          <w:rStyle w:val="CodeChar"/>
          <w:rFonts w:eastAsiaTheme="minorHAnsi"/>
          <w:iCs/>
        </w:rPr>
      </w:pPr>
      <w:r>
        <w:rPr>
          <w:rStyle w:val="CodeChar"/>
          <w:rFonts w:eastAsiaTheme="minorHAnsi"/>
          <w:iCs/>
        </w:rPr>
        <w:t>&lt;/RFS&gt;</w:t>
      </w:r>
    </w:p>
    <w:p w14:paraId="46147D5F" w14:textId="77777777" w:rsidR="0073376D" w:rsidRDefault="0073376D" w:rsidP="0073376D">
      <w:pPr>
        <w:pStyle w:val="Note"/>
        <w:ind w:left="2511" w:hanging="720"/>
        <w:rPr>
          <w:rStyle w:val="CodeChar"/>
          <w:bCs w:val="0"/>
          <w:i w:val="0"/>
          <w:iCs/>
          <w:kern w:val="0"/>
        </w:rPr>
      </w:pPr>
      <w:r>
        <w:rPr>
          <w:rStyle w:val="CodeChar"/>
          <w:i w:val="0"/>
          <w:iCs/>
        </w:rPr>
        <w:t>&lt;/RequestParameters&gt;</w:t>
      </w:r>
    </w:p>
    <w:p w14:paraId="1B1A80C7" w14:textId="77777777" w:rsidR="0073376D" w:rsidRPr="00205296" w:rsidRDefault="0073376D" w:rsidP="0073376D">
      <w:pPr>
        <w:ind w:left="720" w:firstLine="720"/>
      </w:pPr>
      <w:r w:rsidRPr="000765E2">
        <w:rPr>
          <w:rStyle w:val="CodeChar"/>
          <w:rFonts w:eastAsiaTheme="minorHAnsi"/>
          <w:iCs/>
        </w:rPr>
        <w:t>&lt;/CreateRequest&gt;</w:t>
      </w:r>
    </w:p>
    <w:p w14:paraId="150C9D3A" w14:textId="0CA1BD39" w:rsidR="00E074B0" w:rsidRPr="00891ACF" w:rsidRDefault="00E074B0" w:rsidP="00E074B0">
      <w:pPr>
        <w:pStyle w:val="Heading4"/>
      </w:pPr>
      <w:bookmarkStart w:id="1130" w:name="_Toc89863685"/>
      <w:r w:rsidRPr="00891ACF">
        <w:t>Change MSISDN (Postpaid)</w:t>
      </w:r>
      <w:bookmarkEnd w:id="1130"/>
    </w:p>
    <w:p w14:paraId="1FF8806E" w14:textId="77777777" w:rsidR="00E074B0" w:rsidRDefault="00E074B0" w:rsidP="00E074B0">
      <w:pPr>
        <w:ind w:firstLine="720"/>
      </w:pPr>
    </w:p>
    <w:p w14:paraId="1B63C4F2" w14:textId="12FCEEAA" w:rsidR="00E074B0" w:rsidRDefault="00E074B0" w:rsidP="00E074B0">
      <w:pPr>
        <w:ind w:firstLine="720"/>
      </w:pPr>
      <w:r>
        <w:t>Amdocs BIL sends request to</w:t>
      </w:r>
      <w:r w:rsidRPr="00102BE0">
        <w:t xml:space="preserve"> </w:t>
      </w:r>
      <w:r w:rsidR="003D302C">
        <w:t>change MSISDN.</w:t>
      </w:r>
    </w:p>
    <w:p w14:paraId="5D87283E" w14:textId="77777777" w:rsidR="00E074B0" w:rsidRPr="00205296" w:rsidRDefault="00E074B0" w:rsidP="00E074B0"/>
    <w:p w14:paraId="251FB26F" w14:textId="5225D42C" w:rsidR="00E074B0" w:rsidRDefault="00E074B0" w:rsidP="00E074B0">
      <w:pPr>
        <w:pStyle w:val="Heading5"/>
      </w:pPr>
      <w:r>
        <w:lastRenderedPageBreak/>
        <w:t xml:space="preserve">Example </w:t>
      </w:r>
      <w:r w:rsidR="003D302C">
        <w:t>(Change MSISDN</w:t>
      </w:r>
      <w:r>
        <w:t>)</w:t>
      </w:r>
    </w:p>
    <w:p w14:paraId="4C0D12FB" w14:textId="77777777" w:rsidR="00E074B0" w:rsidRDefault="00E074B0" w:rsidP="00E074B0"/>
    <w:p w14:paraId="0887A1DE" w14:textId="77777777" w:rsidR="003D302C" w:rsidRPr="00FA7295" w:rsidRDefault="003D302C" w:rsidP="003D302C">
      <w:pPr>
        <w:pStyle w:val="Note"/>
        <w:ind w:left="1773" w:hanging="720"/>
        <w:rPr>
          <w:rStyle w:val="CodeChar"/>
          <w:i w:val="0"/>
          <w:iCs/>
        </w:rPr>
      </w:pPr>
      <w:r w:rsidRPr="00FA7295">
        <w:rPr>
          <w:rStyle w:val="CodeChar"/>
          <w:i w:val="0"/>
          <w:iCs/>
        </w:rPr>
        <w:t>&lt;ModifyRequest&gt;</w:t>
      </w:r>
    </w:p>
    <w:p w14:paraId="565970DA" w14:textId="77777777" w:rsidR="003D302C" w:rsidRPr="00FA7295" w:rsidRDefault="003D302C" w:rsidP="003D302C">
      <w:pPr>
        <w:pStyle w:val="Note"/>
        <w:ind w:left="1773" w:hanging="720"/>
        <w:rPr>
          <w:rStyle w:val="CodeChar"/>
          <w:i w:val="0"/>
          <w:iCs/>
        </w:rPr>
      </w:pPr>
      <w:r w:rsidRPr="00FA7295">
        <w:rPr>
          <w:rStyle w:val="CodeChar"/>
          <w:i w:val="0"/>
          <w:iCs/>
        </w:rPr>
        <w:t xml:space="preserve">    &lt;RequestHeader&gt;</w:t>
      </w:r>
    </w:p>
    <w:p w14:paraId="404B45AB" w14:textId="77777777" w:rsidR="003D302C" w:rsidRPr="00FA7295" w:rsidRDefault="003D302C" w:rsidP="003D302C">
      <w:pPr>
        <w:pStyle w:val="Note"/>
        <w:ind w:left="1773" w:hanging="720"/>
        <w:rPr>
          <w:rStyle w:val="CodeChar"/>
          <w:i w:val="0"/>
          <w:iCs/>
        </w:rPr>
      </w:pPr>
      <w:r w:rsidRPr="00FA7295">
        <w:rPr>
          <w:rStyle w:val="CodeChar"/>
          <w:i w:val="0"/>
          <w:iCs/>
        </w:rPr>
        <w:t xml:space="preserve">        &lt;NeType&gt;ORDER&lt;/NeType&gt;</w:t>
      </w:r>
      <w:r w:rsidRPr="00FA7295">
        <w:rPr>
          <w:rStyle w:val="CodeChar"/>
          <w:i w:val="0"/>
          <w:iCs/>
        </w:rPr>
        <w:tab/>
      </w:r>
      <w:r w:rsidRPr="00FA7295">
        <w:rPr>
          <w:rStyle w:val="CodeChar"/>
          <w:i w:val="0"/>
          <w:iCs/>
        </w:rPr>
        <w:tab/>
      </w:r>
      <w:r w:rsidRPr="00FA7295">
        <w:rPr>
          <w:rStyle w:val="CodeChar"/>
          <w:i w:val="0"/>
          <w:iCs/>
        </w:rPr>
        <w:tab/>
      </w:r>
      <w:r w:rsidRPr="00FA7295">
        <w:rPr>
          <w:rStyle w:val="CodeChar"/>
          <w:i w:val="0"/>
          <w:iCs/>
        </w:rPr>
        <w:tab/>
      </w:r>
    </w:p>
    <w:p w14:paraId="22BC8F3C" w14:textId="77777777" w:rsidR="003D302C" w:rsidRPr="00FA7295" w:rsidRDefault="003D302C" w:rsidP="003D302C">
      <w:pPr>
        <w:pStyle w:val="Note"/>
        <w:ind w:left="1773" w:hanging="720"/>
        <w:rPr>
          <w:rStyle w:val="CodeChar"/>
          <w:i w:val="0"/>
          <w:iCs/>
        </w:rPr>
      </w:pPr>
      <w:r w:rsidRPr="00FA7295">
        <w:rPr>
          <w:rStyle w:val="CodeChar"/>
          <w:i w:val="0"/>
          <w:iCs/>
        </w:rPr>
        <w:t xml:space="preserve">        &lt;OrderNo&gt;T001&lt;/OrderNo&gt;</w:t>
      </w:r>
    </w:p>
    <w:p w14:paraId="36CFA9AB" w14:textId="77777777" w:rsidR="003D302C" w:rsidRPr="00FA7295" w:rsidRDefault="003D302C" w:rsidP="003D302C">
      <w:pPr>
        <w:pStyle w:val="Note"/>
        <w:ind w:left="1773" w:hanging="720"/>
        <w:rPr>
          <w:rStyle w:val="CodeChar"/>
          <w:i w:val="0"/>
          <w:iCs/>
        </w:rPr>
      </w:pPr>
      <w:r w:rsidRPr="00FA7295">
        <w:rPr>
          <w:rStyle w:val="CodeChar"/>
          <w:i w:val="0"/>
          <w:iCs/>
        </w:rPr>
        <w:t xml:space="preserve">        &lt;Priority&gt;1&lt;/Priority&gt;</w:t>
      </w:r>
    </w:p>
    <w:p w14:paraId="57ACD9CA" w14:textId="77777777" w:rsidR="003D302C" w:rsidRPr="00FA7295" w:rsidRDefault="003D302C" w:rsidP="003D302C">
      <w:pPr>
        <w:pStyle w:val="Note"/>
        <w:ind w:left="1773" w:hanging="720"/>
        <w:rPr>
          <w:rStyle w:val="CodeChar"/>
          <w:i w:val="0"/>
          <w:iCs/>
          <w:lang w:val="fr-FR"/>
        </w:rPr>
      </w:pPr>
      <w:r w:rsidRPr="00FA7295">
        <w:rPr>
          <w:rStyle w:val="CodeChar"/>
          <w:i w:val="0"/>
          <w:iCs/>
        </w:rPr>
        <w:t xml:space="preserve">        </w:t>
      </w:r>
      <w:r w:rsidRPr="00FA7295">
        <w:rPr>
          <w:rStyle w:val="CodeChar"/>
          <w:i w:val="0"/>
          <w:iCs/>
          <w:lang w:val="fr-FR"/>
        </w:rPr>
        <w:t>&lt;ReqUser&gt;OPTIMA&lt;/ReqUser&gt;</w:t>
      </w:r>
    </w:p>
    <w:p w14:paraId="1D2BFDF7" w14:textId="77777777" w:rsidR="003D302C" w:rsidRPr="009F2684" w:rsidRDefault="003D302C" w:rsidP="003D302C">
      <w:pPr>
        <w:pStyle w:val="Note"/>
        <w:ind w:firstLine="0"/>
        <w:rPr>
          <w:rStyle w:val="CodeChar"/>
          <w:i w:val="0"/>
          <w:iCs/>
          <w:lang w:val="fr-FR"/>
        </w:rPr>
      </w:pPr>
      <w:r>
        <w:rPr>
          <w:rStyle w:val="CodeChar"/>
          <w:i w:val="0"/>
          <w:iCs/>
          <w:lang w:val="fr-FR"/>
        </w:rPr>
        <w:t>&lt;</w:t>
      </w:r>
      <w:r w:rsidRPr="009F2684">
        <w:rPr>
          <w:rStyle w:val="CodeChar"/>
          <w:i w:val="0"/>
          <w:iCs/>
          <w:lang w:val="fr-FR"/>
        </w:rPr>
        <w:t>ReplyTo&gt;https://optesbdev2:8085/v1/AccountCustomManagement/handleResponse&lt;/ReplyTo&gt;</w:t>
      </w:r>
    </w:p>
    <w:p w14:paraId="3BBAAF91" w14:textId="77777777" w:rsidR="003D302C" w:rsidRPr="00FA7295" w:rsidRDefault="003D302C" w:rsidP="003D302C">
      <w:pPr>
        <w:pStyle w:val="Note"/>
        <w:ind w:left="1773" w:hanging="720"/>
        <w:rPr>
          <w:rStyle w:val="CodeChar"/>
          <w:i w:val="0"/>
          <w:iCs/>
        </w:rPr>
      </w:pPr>
      <w:r w:rsidRPr="00FA7295">
        <w:rPr>
          <w:rStyle w:val="CodeChar"/>
          <w:i w:val="0"/>
          <w:iCs/>
          <w:lang w:val="fr-FR"/>
        </w:rPr>
        <w:t xml:space="preserve">    </w:t>
      </w:r>
      <w:r w:rsidRPr="00FA7295">
        <w:rPr>
          <w:rStyle w:val="CodeChar"/>
          <w:i w:val="0"/>
          <w:iCs/>
        </w:rPr>
        <w:t>&lt;/RequestHeader&gt;</w:t>
      </w:r>
    </w:p>
    <w:p w14:paraId="03EE286B" w14:textId="77777777" w:rsidR="003D302C" w:rsidRPr="00FA7295" w:rsidRDefault="003D302C" w:rsidP="003D302C">
      <w:pPr>
        <w:pStyle w:val="Note"/>
        <w:ind w:left="1773" w:hanging="720"/>
        <w:rPr>
          <w:rStyle w:val="CodeChar"/>
          <w:i w:val="0"/>
          <w:iCs/>
        </w:rPr>
      </w:pPr>
      <w:r w:rsidRPr="00FA7295">
        <w:rPr>
          <w:rStyle w:val="CodeChar"/>
          <w:i w:val="0"/>
          <w:iCs/>
        </w:rPr>
        <w:t xml:space="preserve">    &lt;RequestParameters&gt;</w:t>
      </w:r>
    </w:p>
    <w:p w14:paraId="62914312"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t>&lt;Parameter name="msisdn" value="MSISDN"/&gt;</w:t>
      </w:r>
    </w:p>
    <w:p w14:paraId="79C6FE33"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t>&lt;Parameter name="imsi" value=</w:t>
      </w:r>
      <w:r>
        <w:rPr>
          <w:rStyle w:val="CodeChar"/>
          <w:i w:val="0"/>
          <w:iCs/>
        </w:rPr>
        <w:t>"</w:t>
      </w:r>
      <w:r w:rsidRPr="00FA7295">
        <w:rPr>
          <w:rStyle w:val="CodeChar"/>
          <w:i w:val="0"/>
          <w:iCs/>
        </w:rPr>
        <w:t>IMSI"/&gt;</w:t>
      </w:r>
    </w:p>
    <w:p w14:paraId="6212E39C"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t>&lt;Parameter name="account_number" value="ACCOUNT_NUMBER"/&gt;</w:t>
      </w:r>
    </w:p>
    <w:p w14:paraId="09B2C5E5"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t>&lt;Parameter name="account_type" value="ACCOUNT_TYPE"/&gt;</w:t>
      </w:r>
      <w:r w:rsidRPr="00FA7295">
        <w:rPr>
          <w:rStyle w:val="CodeChar"/>
          <w:i w:val="0"/>
          <w:iCs/>
        </w:rPr>
        <w:tab/>
      </w:r>
    </w:p>
    <w:p w14:paraId="2A5E9D16"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t>&lt;Parameter name="bill_cycle" value="BILL_CYCLE"/&gt;</w:t>
      </w:r>
    </w:p>
    <w:p w14:paraId="0ABD25FE" w14:textId="77777777" w:rsidR="003D302C"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t>&lt;Parameter name="req_date_time" value="REQ_DATE_TIME"/&gt;</w:t>
      </w:r>
    </w:p>
    <w:p w14:paraId="15674250" w14:textId="77777777" w:rsidR="003D302C" w:rsidRPr="00FA7295" w:rsidRDefault="003D302C" w:rsidP="003D302C">
      <w:pPr>
        <w:pStyle w:val="BodyText"/>
        <w:ind w:firstLine="720"/>
      </w:pPr>
      <w:r w:rsidRPr="00FA7295">
        <w:rPr>
          <w:rStyle w:val="CodeChar"/>
          <w:rFonts w:eastAsiaTheme="minorHAnsi"/>
          <w:iCs/>
        </w:rPr>
        <w:t>&lt;Parameter name="</w:t>
      </w:r>
      <w:r>
        <w:rPr>
          <w:rStyle w:val="CodeChar"/>
          <w:rFonts w:eastAsiaTheme="minorHAnsi"/>
          <w:iCs/>
        </w:rPr>
        <w:t>operator</w:t>
      </w:r>
      <w:r w:rsidRPr="00FA7295">
        <w:rPr>
          <w:rStyle w:val="CodeChar"/>
          <w:rFonts w:eastAsiaTheme="minorHAnsi"/>
          <w:iCs/>
        </w:rPr>
        <w:t xml:space="preserve">" </w:t>
      </w:r>
      <w:r w:rsidRPr="00350BBC">
        <w:rPr>
          <w:rFonts w:ascii="Courier New" w:hAnsi="Courier New" w:cs="Courier New"/>
          <w:sz w:val="18"/>
          <w:szCs w:val="18"/>
        </w:rPr>
        <w:t>value=“</w:t>
      </w:r>
      <w:r w:rsidRPr="00DA6446">
        <w:rPr>
          <w:rFonts w:ascii="Courier New" w:hAnsi="Courier New" w:cs="Courier New"/>
          <w:sz w:val="18"/>
          <w:szCs w:val="18"/>
          <w:highlight w:val="yellow"/>
        </w:rPr>
        <w:t>AAA</w:t>
      </w:r>
      <w:r w:rsidRPr="00DA6446">
        <w:rPr>
          <w:rFonts w:ascii="Courier New" w:hAnsi="Courier New" w:cs="Courier New"/>
          <w:sz w:val="18"/>
          <w:szCs w:val="18"/>
        </w:rPr>
        <w:t>-H-</w:t>
      </w:r>
      <w:r w:rsidRPr="00DA6446">
        <w:rPr>
          <w:rFonts w:ascii="Courier New" w:hAnsi="Courier New" w:cs="Courier New"/>
          <w:sz w:val="18"/>
          <w:szCs w:val="18"/>
          <w:highlight w:val="yellow"/>
        </w:rPr>
        <w:t>BBB</w:t>
      </w:r>
      <w:r w:rsidRPr="00DA6446">
        <w:rPr>
          <w:rFonts w:ascii="Courier New" w:hAnsi="Courier New" w:cs="Courier New"/>
          <w:sz w:val="18"/>
          <w:szCs w:val="18"/>
        </w:rPr>
        <w:t>-CCCCDDEE-FGGGGGG</w:t>
      </w:r>
      <w:r w:rsidRPr="00350BBC">
        <w:rPr>
          <w:rFonts w:ascii="Courier New" w:hAnsi="Courier New" w:cs="Courier New"/>
          <w:sz w:val="18"/>
          <w:szCs w:val="18"/>
        </w:rPr>
        <w:t>"/&gt;</w:t>
      </w:r>
    </w:p>
    <w:p w14:paraId="3567C404"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t>&lt;RFS&gt;</w:t>
      </w:r>
    </w:p>
    <w:p w14:paraId="68D795D5"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r>
      <w:r w:rsidRPr="00FA7295">
        <w:rPr>
          <w:rStyle w:val="CodeChar"/>
          <w:i w:val="0"/>
          <w:iCs/>
        </w:rPr>
        <w:tab/>
        <w:t>&lt;Parameter name="rfs" value="</w:t>
      </w:r>
      <w:r w:rsidRPr="00FA7295">
        <w:rPr>
          <w:rStyle w:val="CodeChar"/>
          <w:b/>
          <w:bCs w:val="0"/>
          <w:i w:val="0"/>
          <w:iCs/>
        </w:rPr>
        <w:t>MVOICE</w:t>
      </w:r>
      <w:r w:rsidRPr="00FA7295">
        <w:rPr>
          <w:rStyle w:val="CodeChar"/>
          <w:i w:val="0"/>
          <w:iCs/>
        </w:rPr>
        <w:t>"/&gt;</w:t>
      </w:r>
    </w:p>
    <w:p w14:paraId="319BF80D"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r>
      <w:r w:rsidRPr="00FA7295">
        <w:rPr>
          <w:rStyle w:val="CodeChar"/>
          <w:i w:val="0"/>
          <w:iCs/>
        </w:rPr>
        <w:tab/>
        <w:t>&lt;Parameter name="action" value="</w:t>
      </w:r>
      <w:r w:rsidRPr="00FA7295">
        <w:rPr>
          <w:rStyle w:val="CodeChar"/>
          <w:b/>
          <w:bCs w:val="0"/>
          <w:i w:val="0"/>
          <w:iCs/>
        </w:rPr>
        <w:t>CHGNUMBER</w:t>
      </w:r>
      <w:r w:rsidRPr="00FA7295">
        <w:rPr>
          <w:rStyle w:val="CodeChar"/>
          <w:i w:val="0"/>
          <w:iCs/>
        </w:rPr>
        <w:t>"/&gt;</w:t>
      </w:r>
    </w:p>
    <w:p w14:paraId="4787E53C"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r>
      <w:r w:rsidRPr="00FA7295">
        <w:rPr>
          <w:rStyle w:val="CodeChar"/>
          <w:i w:val="0"/>
          <w:iCs/>
        </w:rPr>
        <w:tab/>
        <w:t>&lt;Parameter name="oldmsisdn" value="OLDMSISDN"/&gt;</w:t>
      </w:r>
    </w:p>
    <w:p w14:paraId="437218D2"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r>
      <w:r w:rsidRPr="00FA7295">
        <w:rPr>
          <w:rStyle w:val="CodeChar"/>
          <w:i w:val="0"/>
          <w:iCs/>
        </w:rPr>
        <w:tab/>
        <w:t>&lt;Parameter name="udstype" value="UDSTYPE"/&gt;</w:t>
      </w:r>
      <w:r w:rsidRPr="00FA7295">
        <w:rPr>
          <w:rStyle w:val="CodeChar"/>
          <w:i w:val="0"/>
          <w:iCs/>
        </w:rPr>
        <w:tab/>
      </w:r>
      <w:r w:rsidRPr="00FA7295">
        <w:rPr>
          <w:rStyle w:val="CodeChar"/>
          <w:i w:val="0"/>
          <w:iCs/>
        </w:rPr>
        <w:tab/>
      </w:r>
      <w:r w:rsidRPr="00FA7295">
        <w:rPr>
          <w:rStyle w:val="CodeChar"/>
          <w:i w:val="0"/>
          <w:iCs/>
        </w:rPr>
        <w:tab/>
      </w:r>
      <w:r w:rsidRPr="00FA7295">
        <w:rPr>
          <w:rStyle w:val="CodeChar"/>
          <w:i w:val="0"/>
          <w:iCs/>
        </w:rPr>
        <w:tab/>
      </w:r>
      <w:r w:rsidRPr="00FA7295">
        <w:rPr>
          <w:rStyle w:val="CodeChar"/>
          <w:i w:val="0"/>
          <w:iCs/>
        </w:rPr>
        <w:tab/>
      </w:r>
      <w:r w:rsidRPr="00FA7295">
        <w:rPr>
          <w:rStyle w:val="CodeChar"/>
          <w:i w:val="0"/>
          <w:iCs/>
        </w:rPr>
        <w:tab/>
      </w:r>
      <w:r w:rsidRPr="00FA7295">
        <w:rPr>
          <w:rStyle w:val="CodeChar"/>
          <w:i w:val="0"/>
          <w:iCs/>
        </w:rPr>
        <w:tab/>
      </w:r>
    </w:p>
    <w:p w14:paraId="0B2F0AF5" w14:textId="77777777" w:rsidR="003D302C" w:rsidRPr="00FA7295" w:rsidRDefault="003D302C" w:rsidP="003D302C">
      <w:pPr>
        <w:pStyle w:val="Note"/>
        <w:ind w:left="1773" w:hanging="720"/>
        <w:rPr>
          <w:rStyle w:val="CodeChar"/>
          <w:i w:val="0"/>
          <w:iCs/>
        </w:rPr>
      </w:pPr>
      <w:r w:rsidRPr="00FA7295">
        <w:rPr>
          <w:rStyle w:val="CodeChar"/>
          <w:i w:val="0"/>
          <w:iCs/>
        </w:rPr>
        <w:tab/>
      </w:r>
      <w:r w:rsidRPr="00FA7295">
        <w:rPr>
          <w:rStyle w:val="CodeChar"/>
          <w:i w:val="0"/>
          <w:iCs/>
        </w:rPr>
        <w:tab/>
        <w:t>&lt;/RFS&gt;</w:t>
      </w:r>
    </w:p>
    <w:p w14:paraId="26C4043D" w14:textId="77777777" w:rsidR="003D302C" w:rsidRPr="00FA7295" w:rsidRDefault="003D302C" w:rsidP="003D302C">
      <w:pPr>
        <w:pStyle w:val="Note"/>
        <w:ind w:left="1773" w:hanging="720"/>
        <w:rPr>
          <w:rStyle w:val="CodeChar"/>
          <w:i w:val="0"/>
          <w:iCs/>
        </w:rPr>
      </w:pPr>
      <w:r w:rsidRPr="00FA7295">
        <w:rPr>
          <w:rStyle w:val="CodeChar"/>
          <w:i w:val="0"/>
          <w:iCs/>
        </w:rPr>
        <w:t xml:space="preserve">    &lt;/RequestParameters&gt;</w:t>
      </w:r>
    </w:p>
    <w:p w14:paraId="48E36A95" w14:textId="77777777" w:rsidR="003D302C" w:rsidRDefault="003D302C" w:rsidP="003D302C">
      <w:pPr>
        <w:pStyle w:val="Note"/>
        <w:ind w:left="1773" w:hanging="720"/>
        <w:rPr>
          <w:rStyle w:val="CodeChar"/>
          <w:i w:val="0"/>
          <w:iCs/>
        </w:rPr>
      </w:pPr>
      <w:r w:rsidRPr="00FA7295">
        <w:rPr>
          <w:rStyle w:val="CodeChar"/>
          <w:i w:val="0"/>
          <w:iCs/>
        </w:rPr>
        <w:t>&lt;/ModifyRequest&gt;</w:t>
      </w:r>
    </w:p>
    <w:p w14:paraId="768BC105" w14:textId="28F98C49" w:rsidR="00E074B0" w:rsidRPr="00205296" w:rsidRDefault="00E074B0" w:rsidP="00E074B0">
      <w:pPr>
        <w:ind w:left="720" w:firstLine="720"/>
      </w:pPr>
    </w:p>
    <w:p w14:paraId="2CA81663" w14:textId="595FF583" w:rsidR="0073376D" w:rsidRPr="00205296" w:rsidRDefault="0073376D" w:rsidP="0073376D">
      <w:pPr>
        <w:ind w:left="273" w:firstLine="720"/>
      </w:pPr>
    </w:p>
    <w:p w14:paraId="24A3A008" w14:textId="78D53C67" w:rsidR="004F78ED" w:rsidRPr="00891ACF" w:rsidRDefault="004F78ED" w:rsidP="004F78ED">
      <w:pPr>
        <w:pStyle w:val="Heading4"/>
      </w:pPr>
      <w:bookmarkStart w:id="1131" w:name="_Toc89863686"/>
      <w:r w:rsidRPr="00891ACF">
        <w:t>Port In (Prepaid)</w:t>
      </w:r>
      <w:bookmarkEnd w:id="1131"/>
    </w:p>
    <w:p w14:paraId="343F1418" w14:textId="77777777" w:rsidR="004F78ED" w:rsidRDefault="004F78ED" w:rsidP="004F78ED">
      <w:pPr>
        <w:ind w:firstLine="720"/>
      </w:pPr>
    </w:p>
    <w:p w14:paraId="72F2B79B" w14:textId="4D32573A" w:rsidR="004F78ED" w:rsidRDefault="00061C63" w:rsidP="004F78ED">
      <w:pPr>
        <w:ind w:firstLine="720"/>
      </w:pPr>
      <w:r>
        <w:t>DSA sends request to L-USPS</w:t>
      </w:r>
      <w:r w:rsidR="004F78ED">
        <w:t xml:space="preserve"> to</w:t>
      </w:r>
      <w:r w:rsidR="004F78ED" w:rsidRPr="00102BE0">
        <w:t xml:space="preserve"> activate </w:t>
      </w:r>
      <w:r w:rsidR="004F78ED">
        <w:t>the prepaid</w:t>
      </w:r>
      <w:r w:rsidR="004F78ED" w:rsidRPr="00102BE0">
        <w:t xml:space="preserve"> service on the network elements</w:t>
      </w:r>
      <w:r w:rsidR="004F78ED">
        <w:t xml:space="preserve"> with </w:t>
      </w:r>
      <w:r w:rsidR="00F77D72">
        <w:t>example below</w:t>
      </w:r>
      <w:r w:rsidR="004F78ED" w:rsidRPr="00102BE0">
        <w:t>.</w:t>
      </w:r>
    </w:p>
    <w:p w14:paraId="647A9BCF" w14:textId="77777777" w:rsidR="004F78ED" w:rsidRPr="00205296" w:rsidRDefault="004F78ED" w:rsidP="004F78ED"/>
    <w:p w14:paraId="4EB8409F" w14:textId="1F492FE1" w:rsidR="004F78ED" w:rsidRDefault="004F78ED" w:rsidP="004F78ED">
      <w:pPr>
        <w:pStyle w:val="Heading5"/>
      </w:pPr>
      <w:r>
        <w:lastRenderedPageBreak/>
        <w:t>Example (</w:t>
      </w:r>
      <w:r w:rsidR="00CD4F4D">
        <w:t xml:space="preserve">Prepaid </w:t>
      </w:r>
      <w:r>
        <w:t>Activation)</w:t>
      </w:r>
    </w:p>
    <w:p w14:paraId="0D93E73C" w14:textId="77777777" w:rsidR="004F78ED" w:rsidRDefault="004F78ED" w:rsidP="004F78ED"/>
    <w:p w14:paraId="66902353" w14:textId="77777777" w:rsidR="00F77D72" w:rsidRPr="00F77D72" w:rsidRDefault="00F77D72" w:rsidP="00F77D72">
      <w:pPr>
        <w:rPr>
          <w:rStyle w:val="CodeChar"/>
          <w:rFonts w:eastAsiaTheme="minorHAnsi"/>
          <w:iCs/>
        </w:rPr>
      </w:pPr>
      <w:r w:rsidRPr="00F77D72">
        <w:rPr>
          <w:rStyle w:val="CodeChar"/>
          <w:rFonts w:eastAsiaTheme="minorHAnsi"/>
          <w:iCs/>
        </w:rPr>
        <w:t>&lt;soap:Envelope xmlns:soap="http://www.w3.org/2003/05/soap-envelope" xmlns:ins="http://soa.comptel.com/2011/02/instantlink"&gt;</w:t>
      </w:r>
    </w:p>
    <w:p w14:paraId="42A80E1B" w14:textId="77777777" w:rsidR="00F77D72" w:rsidRPr="00F77D72" w:rsidRDefault="00F77D72" w:rsidP="00F77D72">
      <w:pPr>
        <w:rPr>
          <w:rStyle w:val="CodeChar"/>
          <w:rFonts w:eastAsiaTheme="minorHAnsi"/>
          <w:iCs/>
        </w:rPr>
      </w:pPr>
      <w:r w:rsidRPr="00F77D72">
        <w:rPr>
          <w:rStyle w:val="CodeChar"/>
          <w:rFonts w:eastAsiaTheme="minorHAnsi"/>
          <w:iCs/>
        </w:rPr>
        <w:t xml:space="preserve">   &lt;soap:Header/&gt;</w:t>
      </w:r>
    </w:p>
    <w:p w14:paraId="4431EB50" w14:textId="77777777" w:rsidR="00F77D72" w:rsidRPr="00F77D72" w:rsidRDefault="00F77D72" w:rsidP="00F77D72">
      <w:pPr>
        <w:rPr>
          <w:rStyle w:val="CodeChar"/>
          <w:rFonts w:eastAsiaTheme="minorHAnsi"/>
          <w:iCs/>
        </w:rPr>
      </w:pPr>
      <w:r w:rsidRPr="00F77D72">
        <w:rPr>
          <w:rStyle w:val="CodeChar"/>
          <w:rFonts w:eastAsiaTheme="minorHAnsi"/>
          <w:iCs/>
        </w:rPr>
        <w:t xml:space="preserve">   &lt;soap:Body&gt;</w:t>
      </w:r>
    </w:p>
    <w:p w14:paraId="4A1D3D2B"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&lt;ins:CreateRequest&gt;</w:t>
      </w:r>
    </w:p>
    <w:p w14:paraId="5EC0840B"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&lt;ins:RequestHeader&gt;</w:t>
      </w:r>
    </w:p>
    <w:p w14:paraId="1A9689A4"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&lt;ins:NeType&gt;DSA&lt;/ins:NeType&gt;</w:t>
      </w:r>
    </w:p>
    <w:p w14:paraId="1C2B24C8"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&lt;ins:OrderNo&gt;SmartPrepaid001&lt;/ins:OrderNo&gt;</w:t>
      </w:r>
    </w:p>
    <w:p w14:paraId="3E2EDC15"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&lt;ins:Priority&gt;5&lt;/ins:Priority&gt;</w:t>
      </w:r>
    </w:p>
    <w:p w14:paraId="26BDD9C9"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&lt;ins:ReqUser&gt;DSAUser1&lt;/ins:ReqUser&gt;</w:t>
      </w:r>
    </w:p>
    <w:p w14:paraId="5C58CAC9"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&lt;/ins:RequestHeader&gt;</w:t>
      </w:r>
    </w:p>
    <w:p w14:paraId="556867E5"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&lt;ins:RequestParameters&gt;</w:t>
      </w:r>
    </w:p>
    <w:p w14:paraId="2166A518"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name="SO_CREATE_DATE" value="20201030235132"/&gt;</w:t>
      </w:r>
    </w:p>
    <w:p w14:paraId="79D84895"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name="SNE" value="</w:t>
      </w:r>
      <w:r w:rsidRPr="00825CFB">
        <w:rPr>
          <w:rStyle w:val="CodeChar"/>
          <w:rFonts w:eastAsiaTheme="minorHAnsi"/>
          <w:iCs/>
          <w:highlight w:val="yellow"/>
        </w:rPr>
        <w:t>DSPRE</w:t>
      </w:r>
      <w:r w:rsidRPr="00F77D72">
        <w:rPr>
          <w:rStyle w:val="CodeChar"/>
          <w:rFonts w:eastAsiaTheme="minorHAnsi"/>
          <w:iCs/>
        </w:rPr>
        <w:t>"/&gt;</w:t>
      </w:r>
    </w:p>
    <w:p w14:paraId="7965652D"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name="SPS_SO_TYPE" value="</w:t>
      </w:r>
      <w:r w:rsidRPr="00825CFB">
        <w:rPr>
          <w:rStyle w:val="CodeChar"/>
          <w:rFonts w:eastAsiaTheme="minorHAnsi"/>
          <w:iCs/>
          <w:highlight w:val="yellow"/>
        </w:rPr>
        <w:t>MPRE</w:t>
      </w:r>
      <w:r w:rsidRPr="00F77D72">
        <w:rPr>
          <w:rStyle w:val="CodeChar"/>
          <w:rFonts w:eastAsiaTheme="minorHAnsi"/>
          <w:iCs/>
        </w:rPr>
        <w:t>"/&gt;</w:t>
      </w:r>
    </w:p>
    <w:p w14:paraId="41E762AA"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name="MIN" value="639681329880"/&gt;</w:t>
      </w:r>
    </w:p>
    <w:p w14:paraId="64C0DC36"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name="IMSI" value="515301000000091"/&gt;</w:t>
      </w:r>
    </w:p>
    <w:p w14:paraId="55CCF642"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name="T_IMSI" value="515030103000565"/&gt;</w:t>
      </w:r>
    </w:p>
    <w:p w14:paraId="3310185F"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name="BRAND" value="SPP"/&gt;</w:t>
      </w:r>
    </w:p>
    <w:p w14:paraId="0B83B88D"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name="EKI" value="0730D6171A59C34BB6EEB8CD6FCBD08F"/&gt;</w:t>
      </w:r>
    </w:p>
    <w:p w14:paraId="574BAA00"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name="ICCID" value="89630319123000000392"/&gt;</w:t>
      </w:r>
    </w:p>
    <w:p w14:paraId="0CC5A55C"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name="ALGOID" value="000101"/&gt;</w:t>
      </w:r>
    </w:p>
    <w:p w14:paraId="1565685B"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name="KBDID" value="37"/&gt;</w:t>
      </w:r>
    </w:p>
    <w:p w14:paraId="6E612BCB"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name="HLR" value="HLRG1I"/&gt;</w:t>
      </w:r>
    </w:p>
    <w:p w14:paraId="20DA088E"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name="INDEX_CODE" value="45"/&gt;</w:t>
      </w:r>
    </w:p>
    <w:p w14:paraId="6786E229"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name="PIN1" value="1234"/&gt;</w:t>
      </w:r>
    </w:p>
    <w:p w14:paraId="3C9F3009"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name="PIN2" value="1234"/&gt;</w:t>
      </w:r>
    </w:p>
    <w:p w14:paraId="4202ADC0"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name="PUK1" value="03878162"/&gt;</w:t>
      </w:r>
    </w:p>
    <w:p w14:paraId="7BD0687A"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name="PUK2" value="34763205"/&gt;</w:t>
      </w:r>
    </w:p>
    <w:p w14:paraId="05450656"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name="SIM_TYPE" value="T92"/&gt;</w:t>
      </w:r>
    </w:p>
    <w:p w14:paraId="4410C804"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name="SIM_CAPACITY" value="72"/&gt;</w:t>
      </w:r>
    </w:p>
    <w:p w14:paraId="52D612D3"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name="SIM_STATUS" value="A"/&gt;</w:t>
      </w:r>
    </w:p>
    <w:p w14:paraId="799D0C87"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name="DEVICE" value="A"/&gt;</w:t>
      </w:r>
    </w:p>
    <w:p w14:paraId="18F69C1E" w14:textId="77777777" w:rsidR="00F77D72" w:rsidRPr="00F77D72" w:rsidRDefault="00F77D72" w:rsidP="00F77D72">
      <w:pPr>
        <w:rPr>
          <w:rStyle w:val="CodeChar"/>
          <w:rFonts w:eastAsiaTheme="minorHAnsi"/>
          <w:iCs/>
        </w:rPr>
      </w:pPr>
      <w:r w:rsidRPr="00F77D72">
        <w:rPr>
          <w:rStyle w:val="CodeChar"/>
          <w:rFonts w:eastAsiaTheme="minorHAnsi"/>
          <w:iCs/>
        </w:rPr>
        <w:lastRenderedPageBreak/>
        <w:t xml:space="preserve">            &lt;ins:Parameter name="LAC" value="A"/&gt;</w:t>
      </w:r>
    </w:p>
    <w:p w14:paraId="47CFF527"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name="CELLID" value="A"/&gt;</w:t>
      </w:r>
    </w:p>
    <w:p w14:paraId="0FFCB33C"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name="VERSION" value="LON02M5"/&gt;</w:t>
      </w:r>
    </w:p>
    <w:p w14:paraId="6C74C502"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&lt;ins:Parameter name="WELCOME_PACK" value="WelcomeP1"/&gt;</w:t>
      </w:r>
    </w:p>
    <w:p w14:paraId="56B6D11D"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&lt;/ins:RequestParameters&gt;</w:t>
      </w:r>
    </w:p>
    <w:p w14:paraId="3E813B3F" w14:textId="77777777" w:rsidR="00F77D72" w:rsidRPr="00F77D72" w:rsidRDefault="00F77D72" w:rsidP="00F77D72">
      <w:pPr>
        <w:rPr>
          <w:rStyle w:val="CodeChar"/>
          <w:rFonts w:eastAsiaTheme="minorHAnsi"/>
          <w:iCs/>
        </w:rPr>
      </w:pPr>
      <w:r w:rsidRPr="00F77D72">
        <w:rPr>
          <w:rStyle w:val="CodeChar"/>
          <w:rFonts w:eastAsiaTheme="minorHAnsi"/>
          <w:iCs/>
        </w:rPr>
        <w:t xml:space="preserve">      &lt;/ins:CreateRequest&gt;</w:t>
      </w:r>
    </w:p>
    <w:p w14:paraId="7ECAC76F" w14:textId="77777777" w:rsidR="00F77D72" w:rsidRPr="00F77D72" w:rsidRDefault="00F77D72" w:rsidP="00F77D72">
      <w:pPr>
        <w:rPr>
          <w:rStyle w:val="CodeChar"/>
          <w:rFonts w:eastAsiaTheme="minorHAnsi"/>
          <w:iCs/>
        </w:rPr>
      </w:pPr>
      <w:r w:rsidRPr="00F77D72">
        <w:rPr>
          <w:rStyle w:val="CodeChar"/>
          <w:rFonts w:eastAsiaTheme="minorHAnsi"/>
          <w:iCs/>
        </w:rPr>
        <w:t xml:space="preserve">   &lt;/soap:Body&gt;</w:t>
      </w:r>
    </w:p>
    <w:p w14:paraId="5B8FCE05" w14:textId="75A34268" w:rsidR="0015434B" w:rsidRPr="00205296" w:rsidRDefault="00F77D72" w:rsidP="0015434B">
      <w:pPr>
        <w:ind w:firstLine="720"/>
      </w:pPr>
      <w:r w:rsidRPr="00F77D72">
        <w:rPr>
          <w:rStyle w:val="CodeChar"/>
          <w:rFonts w:eastAsiaTheme="minorHAnsi"/>
          <w:iCs/>
        </w:rPr>
        <w:t>&lt;/soap:Envelope&gt;</w:t>
      </w:r>
    </w:p>
    <w:p w14:paraId="77AB065B" w14:textId="77777777" w:rsidR="0015434B" w:rsidRPr="00205296" w:rsidRDefault="0015434B" w:rsidP="00205296">
      <w:pPr>
        <w:ind w:left="720" w:firstLine="720"/>
      </w:pPr>
    </w:p>
    <w:p w14:paraId="362EA4CA" w14:textId="16B7595C" w:rsidR="006C717B" w:rsidRPr="00B824EA" w:rsidRDefault="006C717B" w:rsidP="006C717B">
      <w:pPr>
        <w:pStyle w:val="Heading3"/>
        <w:rPr>
          <w:ins w:id="1132" w:author="Lai, Kamhoong (Nokia - SG/Singapore)" w:date="2021-12-08T13:19:00Z"/>
          <w:highlight w:val="yellow"/>
        </w:rPr>
      </w:pPr>
      <w:bookmarkStart w:id="1133" w:name="_Toc89863687"/>
      <w:ins w:id="1134" w:author="Lai, Kamhoong (Nokia - SG/Singapore)" w:date="2021-12-08T13:19:00Z">
        <w:r w:rsidRPr="00B824EA">
          <w:rPr>
            <w:highlight w:val="yellow"/>
          </w:rPr>
          <w:t>Inter MNP</w:t>
        </w:r>
        <w:r>
          <w:rPr>
            <w:highlight w:val="yellow"/>
          </w:rPr>
          <w:t xml:space="preserve"> (Non-DSA)</w:t>
        </w:r>
        <w:bookmarkEnd w:id="1133"/>
      </w:ins>
    </w:p>
    <w:p w14:paraId="5F2F040F" w14:textId="77777777" w:rsidR="006C717B" w:rsidRPr="00B824EA" w:rsidRDefault="006C717B" w:rsidP="006C717B">
      <w:pPr>
        <w:pStyle w:val="Heading4"/>
        <w:rPr>
          <w:ins w:id="1135" w:author="Lai, Kamhoong (Nokia - SG/Singapore)" w:date="2021-12-08T13:19:00Z"/>
          <w:highlight w:val="yellow"/>
        </w:rPr>
      </w:pPr>
      <w:bookmarkStart w:id="1136" w:name="_Toc89863688"/>
      <w:ins w:id="1137" w:author="Lai, Kamhoong (Nokia - SG/Singapore)" w:date="2021-12-08T13:19:00Z">
        <w:r w:rsidRPr="00B824EA">
          <w:rPr>
            <w:highlight w:val="yellow"/>
          </w:rPr>
          <w:t>Port In (Postpaid Full Activation)</w:t>
        </w:r>
        <w:bookmarkEnd w:id="1136"/>
      </w:ins>
    </w:p>
    <w:p w14:paraId="29BB9D53" w14:textId="77777777" w:rsidR="006C717B" w:rsidRDefault="006C717B" w:rsidP="006C717B">
      <w:pPr>
        <w:ind w:firstLine="720"/>
        <w:rPr>
          <w:ins w:id="1138" w:author="Lai, Kamhoong (Nokia - SG/Singapore)" w:date="2021-12-08T13:19:00Z"/>
        </w:rPr>
      </w:pPr>
    </w:p>
    <w:p w14:paraId="1D8F45E2" w14:textId="77777777" w:rsidR="006C717B" w:rsidRDefault="006C717B" w:rsidP="006C717B">
      <w:pPr>
        <w:ind w:firstLine="720"/>
        <w:rPr>
          <w:ins w:id="1139" w:author="Lai, Kamhoong (Nokia - SG/Singapore)" w:date="2021-12-08T13:19:00Z"/>
        </w:rPr>
      </w:pPr>
      <w:ins w:id="1140" w:author="Lai, Kamhoong (Nokia - SG/Singapore)" w:date="2021-12-08T13:19:00Z">
        <w:r>
          <w:t>Amdocs BIL sends request to</w:t>
        </w:r>
        <w:r w:rsidRPr="00102BE0">
          <w:t xml:space="preserve"> activate </w:t>
        </w:r>
        <w:r>
          <w:t>the postpaid</w:t>
        </w:r>
        <w:r w:rsidRPr="00102BE0">
          <w:t xml:space="preserve"> service on the network elements</w:t>
        </w:r>
        <w:r>
          <w:t xml:space="preserve"> with mnp_type=”INTER”</w:t>
        </w:r>
        <w:r w:rsidRPr="00102BE0">
          <w:t>.</w:t>
        </w:r>
      </w:ins>
    </w:p>
    <w:p w14:paraId="1C78A294" w14:textId="77777777" w:rsidR="006C717B" w:rsidRPr="00205296" w:rsidRDefault="006C717B" w:rsidP="006C717B">
      <w:pPr>
        <w:rPr>
          <w:ins w:id="1141" w:author="Lai, Kamhoong (Nokia - SG/Singapore)" w:date="2021-12-08T13:19:00Z"/>
        </w:rPr>
      </w:pPr>
    </w:p>
    <w:p w14:paraId="5B01D970" w14:textId="77777777" w:rsidR="006C717B" w:rsidRDefault="006C717B" w:rsidP="006C717B">
      <w:pPr>
        <w:pStyle w:val="Heading5"/>
        <w:rPr>
          <w:ins w:id="1142" w:author="Lai, Kamhoong (Nokia - SG/Singapore)" w:date="2021-12-08T13:19:00Z"/>
        </w:rPr>
      </w:pPr>
      <w:ins w:id="1143" w:author="Lai, Kamhoong (Nokia - SG/Singapore)" w:date="2021-12-08T13:19:00Z">
        <w:r>
          <w:t>Example (Postpaid Activation)</w:t>
        </w:r>
      </w:ins>
    </w:p>
    <w:p w14:paraId="70FF7713" w14:textId="77777777" w:rsidR="006C717B" w:rsidRDefault="006C717B" w:rsidP="006C717B">
      <w:pPr>
        <w:rPr>
          <w:ins w:id="1144" w:author="Lai, Kamhoong (Nokia - SG/Singapore)" w:date="2021-12-08T13:19:00Z"/>
        </w:rPr>
      </w:pPr>
    </w:p>
    <w:p w14:paraId="1388087E" w14:textId="77777777" w:rsidR="006C717B" w:rsidRDefault="006C717B" w:rsidP="006C717B">
      <w:pPr>
        <w:pStyle w:val="Note"/>
        <w:ind w:left="1773" w:hanging="720"/>
        <w:rPr>
          <w:ins w:id="1145" w:author="Lai, Kamhoong (Nokia - SG/Singapore)" w:date="2021-12-08T13:19:00Z"/>
          <w:rStyle w:val="CodeChar"/>
          <w:i w:val="0"/>
          <w:iCs/>
        </w:rPr>
      </w:pPr>
      <w:ins w:id="1146" w:author="Lai, Kamhoong (Nokia - SG/Singapore)" w:date="2021-12-08T13:19:00Z">
        <w:r>
          <w:rPr>
            <w:rStyle w:val="CodeChar"/>
            <w:i w:val="0"/>
            <w:iCs/>
          </w:rPr>
          <w:t xml:space="preserve">&lt;CreateRequest&gt;         </w:t>
        </w:r>
      </w:ins>
    </w:p>
    <w:p w14:paraId="64BA9586" w14:textId="77777777" w:rsidR="006C717B" w:rsidRDefault="006C717B" w:rsidP="006C717B">
      <w:pPr>
        <w:pStyle w:val="Note"/>
        <w:ind w:left="2136" w:hanging="720"/>
        <w:rPr>
          <w:ins w:id="1147" w:author="Lai, Kamhoong (Nokia - SG/Singapore)" w:date="2021-12-08T13:19:00Z"/>
          <w:rStyle w:val="CodeChar"/>
          <w:i w:val="0"/>
          <w:iCs/>
        </w:rPr>
      </w:pPr>
      <w:ins w:id="1148" w:author="Lai, Kamhoong (Nokia - SG/Singapore)" w:date="2021-12-08T13:19:00Z">
        <w:r>
          <w:rPr>
            <w:rStyle w:val="CodeChar"/>
            <w:i w:val="0"/>
            <w:iCs/>
          </w:rPr>
          <w:t>&lt;RequestHeader&gt;</w:t>
        </w:r>
      </w:ins>
    </w:p>
    <w:p w14:paraId="65072805" w14:textId="77777777" w:rsidR="006C717B" w:rsidRDefault="006C717B" w:rsidP="006C717B">
      <w:pPr>
        <w:pStyle w:val="Note"/>
        <w:ind w:left="2148" w:hanging="363"/>
        <w:rPr>
          <w:ins w:id="1149" w:author="Lai, Kamhoong (Nokia - SG/Singapore)" w:date="2021-12-08T13:19:00Z"/>
          <w:rStyle w:val="CodeChar"/>
          <w:i w:val="0"/>
          <w:iCs/>
        </w:rPr>
      </w:pPr>
      <w:ins w:id="1150" w:author="Lai, Kamhoong (Nokia - SG/Singapore)" w:date="2021-12-08T13:19:00Z">
        <w:r>
          <w:rPr>
            <w:rStyle w:val="CodeChar"/>
            <w:i w:val="0"/>
            <w:iCs/>
          </w:rPr>
          <w:t xml:space="preserve">&lt;NeType&gt;ORDER&lt;/NeType&gt;          </w:t>
        </w:r>
      </w:ins>
    </w:p>
    <w:p w14:paraId="5E9728B2" w14:textId="77777777" w:rsidR="006C717B" w:rsidRDefault="006C717B" w:rsidP="006C717B">
      <w:pPr>
        <w:pStyle w:val="Note"/>
        <w:ind w:left="2148" w:hanging="363"/>
        <w:rPr>
          <w:ins w:id="1151" w:author="Lai, Kamhoong (Nokia - SG/Singapore)" w:date="2021-12-08T13:19:00Z"/>
          <w:rStyle w:val="CodeChar"/>
          <w:i w:val="0"/>
          <w:iCs/>
        </w:rPr>
      </w:pPr>
      <w:ins w:id="1152" w:author="Lai, Kamhoong (Nokia - SG/Singapore)" w:date="2021-12-08T13:19:00Z">
        <w:r>
          <w:rPr>
            <w:rStyle w:val="CodeChar"/>
            <w:i w:val="0"/>
            <w:iCs/>
          </w:rPr>
          <w:t>&lt;OrderNo&gt;T001&lt;/OrderNo&gt;</w:t>
        </w:r>
      </w:ins>
    </w:p>
    <w:p w14:paraId="68012F8B" w14:textId="77777777" w:rsidR="006C717B" w:rsidRDefault="006C717B" w:rsidP="006C717B">
      <w:pPr>
        <w:pStyle w:val="Note"/>
        <w:ind w:left="2148" w:hanging="363"/>
        <w:rPr>
          <w:ins w:id="1153" w:author="Lai, Kamhoong (Nokia - SG/Singapore)" w:date="2021-12-08T13:19:00Z"/>
          <w:rStyle w:val="CodeChar"/>
          <w:i w:val="0"/>
          <w:iCs/>
        </w:rPr>
      </w:pPr>
      <w:ins w:id="1154" w:author="Lai, Kamhoong (Nokia - SG/Singapore)" w:date="2021-12-08T13:19:00Z">
        <w:r>
          <w:rPr>
            <w:rStyle w:val="CodeChar"/>
            <w:i w:val="0"/>
            <w:iCs/>
          </w:rPr>
          <w:t>&lt;Priority&gt;2&lt;/Priority&gt;</w:t>
        </w:r>
      </w:ins>
    </w:p>
    <w:p w14:paraId="1089E381" w14:textId="77777777" w:rsidR="006C717B" w:rsidRDefault="006C717B" w:rsidP="006C717B">
      <w:pPr>
        <w:pStyle w:val="Note"/>
        <w:ind w:left="2148" w:hanging="375"/>
        <w:rPr>
          <w:ins w:id="1155" w:author="Lai, Kamhoong (Nokia - SG/Singapore)" w:date="2021-12-08T13:19:00Z"/>
          <w:rStyle w:val="CodeChar"/>
          <w:i w:val="0"/>
          <w:iCs/>
        </w:rPr>
      </w:pPr>
      <w:ins w:id="1156" w:author="Lai, Kamhoong (Nokia - SG/Singapore)" w:date="2021-12-08T13:19:00Z">
        <w:r>
          <w:rPr>
            <w:rStyle w:val="CodeChar"/>
            <w:i w:val="0"/>
            <w:iCs/>
          </w:rPr>
          <w:t xml:space="preserve">&lt;ReqUser&gt;OPTIMA&lt;/ReqUser&gt; </w:t>
        </w:r>
      </w:ins>
    </w:p>
    <w:p w14:paraId="14E996F2" w14:textId="77777777" w:rsidR="006C717B" w:rsidRDefault="006C717B" w:rsidP="006C717B">
      <w:pPr>
        <w:pStyle w:val="Note"/>
        <w:ind w:hanging="171"/>
        <w:rPr>
          <w:ins w:id="1157" w:author="Lai, Kamhoong (Nokia - SG/Singapore)" w:date="2021-12-08T13:19:00Z"/>
          <w:rStyle w:val="CodeChar"/>
          <w:i w:val="0"/>
          <w:iCs/>
        </w:rPr>
      </w:pPr>
      <w:ins w:id="1158" w:author="Lai, Kamhoong (Nokia - SG/Singapore)" w:date="2021-12-08T13:19:00Z">
        <w:r>
          <w:rPr>
            <w:rStyle w:val="CodeChar"/>
            <w:i w:val="0"/>
            <w:iCs/>
          </w:rPr>
          <w:t>&lt;ReplyTo&gt;https://optesbdev2:8085/v1/AccountCustomManagement/handleResponse&lt;/ReplyTo&gt;</w:t>
        </w:r>
      </w:ins>
    </w:p>
    <w:p w14:paraId="6050758A" w14:textId="77777777" w:rsidR="006C717B" w:rsidRDefault="006C717B" w:rsidP="006C717B">
      <w:pPr>
        <w:pStyle w:val="Note"/>
        <w:rPr>
          <w:ins w:id="1159" w:author="Lai, Kamhoong (Nokia - SG/Singapore)" w:date="2021-12-08T13:19:00Z"/>
          <w:rStyle w:val="CodeChar"/>
          <w:bCs w:val="0"/>
          <w:i w:val="0"/>
          <w:iCs/>
          <w:kern w:val="0"/>
        </w:rPr>
      </w:pPr>
      <w:ins w:id="1160" w:author="Lai, Kamhoong (Nokia - SG/Singapore)" w:date="2021-12-08T13:19:00Z">
        <w:r>
          <w:rPr>
            <w:rStyle w:val="CodeChar"/>
            <w:i w:val="0"/>
            <w:iCs/>
          </w:rPr>
          <w:t>&lt;/RequestHeader&gt;</w:t>
        </w:r>
      </w:ins>
    </w:p>
    <w:p w14:paraId="09BA0EBF" w14:textId="77777777" w:rsidR="006C717B" w:rsidRDefault="006C717B" w:rsidP="006C717B">
      <w:pPr>
        <w:pStyle w:val="Note"/>
        <w:ind w:left="2148" w:hanging="720"/>
        <w:rPr>
          <w:ins w:id="1161" w:author="Lai, Kamhoong (Nokia - SG/Singapore)" w:date="2021-12-08T13:19:00Z"/>
          <w:rStyle w:val="CodeChar"/>
          <w:i w:val="0"/>
          <w:iCs/>
        </w:rPr>
      </w:pPr>
      <w:ins w:id="1162" w:author="Lai, Kamhoong (Nokia - SG/Singapore)" w:date="2021-12-08T13:19:00Z">
        <w:r>
          <w:rPr>
            <w:rStyle w:val="CodeChar"/>
            <w:i w:val="0"/>
            <w:iCs/>
          </w:rPr>
          <w:t>&lt;RequestParameters&gt;</w:t>
        </w:r>
      </w:ins>
    </w:p>
    <w:p w14:paraId="41D4602C" w14:textId="77777777" w:rsidR="006C717B" w:rsidRDefault="006C717B" w:rsidP="006C717B">
      <w:pPr>
        <w:pStyle w:val="BodyText"/>
        <w:ind w:left="1785"/>
        <w:rPr>
          <w:ins w:id="1163" w:author="Lai, Kamhoong (Nokia - SG/Singapore)" w:date="2021-12-08T13:19:00Z"/>
        </w:rPr>
      </w:pPr>
      <w:ins w:id="1164" w:author="Lai, Kamhoong (Nokia - SG/Singapore)" w:date="2021-12-08T13:19:00Z">
        <w:r>
          <w:rPr>
            <w:rFonts w:ascii="Courier New" w:hAnsi="Courier New" w:cs="Courier New"/>
            <w:sz w:val="18"/>
            <w:szCs w:val="18"/>
          </w:rPr>
          <w:t>&lt;Parameter name=“msisdn" value=“9988453333"/&gt;</w:t>
        </w:r>
      </w:ins>
    </w:p>
    <w:p w14:paraId="0B7A46F6" w14:textId="77777777" w:rsidR="006C717B" w:rsidRDefault="006C717B" w:rsidP="006C717B">
      <w:pPr>
        <w:pStyle w:val="BodyText"/>
        <w:ind w:left="1785"/>
        <w:rPr>
          <w:ins w:id="1165" w:author="Lai, Kamhoong (Nokia - SG/Singapore)" w:date="2021-12-08T13:19:00Z"/>
          <w:rFonts w:ascii="Courier New" w:hAnsi="Courier New" w:cs="Courier New"/>
          <w:sz w:val="18"/>
          <w:szCs w:val="18"/>
        </w:rPr>
      </w:pPr>
      <w:ins w:id="1166" w:author="Lai, Kamhoong (Nokia - SG/Singapore)" w:date="2021-12-08T13:19:00Z">
        <w:r>
          <w:rPr>
            <w:rFonts w:ascii="Courier New" w:hAnsi="Courier New" w:cs="Courier New"/>
            <w:sz w:val="18"/>
            <w:szCs w:val="18"/>
          </w:rPr>
          <w:t>&lt;Parameter name=“imsi" value=“99999988453333"/&gt;</w:t>
        </w:r>
      </w:ins>
    </w:p>
    <w:p w14:paraId="6D011013" w14:textId="77777777" w:rsidR="006C717B" w:rsidRDefault="006C717B" w:rsidP="006C717B">
      <w:pPr>
        <w:pStyle w:val="BodyText"/>
        <w:ind w:left="1785"/>
        <w:rPr>
          <w:ins w:id="1167" w:author="Lai, Kamhoong (Nokia - SG/Singapore)" w:date="2021-12-08T13:19:00Z"/>
          <w:rFonts w:ascii="Courier New" w:hAnsi="Courier New" w:cs="Courier New"/>
          <w:sz w:val="18"/>
          <w:szCs w:val="18"/>
        </w:rPr>
      </w:pPr>
      <w:ins w:id="1168" w:author="Lai, Kamhoong (Nokia - SG/Singapore)" w:date="2021-12-08T13:19:00Z">
        <w:r>
          <w:rPr>
            <w:rFonts w:ascii="Courier New" w:hAnsi="Courier New" w:cs="Courier New"/>
            <w:sz w:val="18"/>
            <w:szCs w:val="18"/>
          </w:rPr>
          <w:t>&lt;Parameter name=“account_number" value=“897454"/&gt;</w:t>
        </w:r>
      </w:ins>
    </w:p>
    <w:p w14:paraId="5CD29865" w14:textId="77777777" w:rsidR="006C717B" w:rsidRPr="006C717B" w:rsidRDefault="006C717B" w:rsidP="006C717B">
      <w:pPr>
        <w:pStyle w:val="BodyText"/>
        <w:ind w:left="1785"/>
        <w:rPr>
          <w:ins w:id="1169" w:author="Lai, Kamhoong (Nokia - SG/Singapore)" w:date="2021-12-08T13:19:00Z"/>
          <w:rFonts w:ascii="Courier New" w:hAnsi="Courier New" w:cs="Courier New"/>
          <w:sz w:val="18"/>
          <w:szCs w:val="18"/>
        </w:rPr>
      </w:pPr>
      <w:ins w:id="1170" w:author="Lai, Kamhoong (Nokia - SG/Singapore)" w:date="2021-12-08T13:19:00Z">
        <w:r w:rsidRPr="006C717B">
          <w:rPr>
            <w:rFonts w:ascii="Courier New" w:hAnsi="Courier New" w:cs="Courier New"/>
            <w:sz w:val="18"/>
            <w:szCs w:val="18"/>
          </w:rPr>
          <w:t>&lt;Parameter name=“account_type" value=“postpaid"/&gt; -- Existing parameter, value need to be changed based on service type</w:t>
        </w:r>
      </w:ins>
    </w:p>
    <w:p w14:paraId="162D3F53" w14:textId="77777777" w:rsidR="006C717B" w:rsidRPr="006C717B" w:rsidRDefault="006C717B" w:rsidP="006C717B">
      <w:pPr>
        <w:pStyle w:val="BodyText"/>
        <w:ind w:left="1785"/>
        <w:rPr>
          <w:ins w:id="1171" w:author="Lai, Kamhoong (Nokia - SG/Singapore)" w:date="2021-12-08T13:19:00Z"/>
          <w:rFonts w:ascii="Courier New" w:hAnsi="Courier New" w:cs="Courier New"/>
          <w:sz w:val="18"/>
          <w:szCs w:val="18"/>
        </w:rPr>
      </w:pPr>
      <w:ins w:id="1172" w:author="Lai, Kamhoong (Nokia - SG/Singapore)" w:date="2021-12-08T13:19:00Z">
        <w:r w:rsidRPr="006C717B">
          <w:rPr>
            <w:rFonts w:ascii="Courier New" w:hAnsi="Courier New" w:cs="Courier New"/>
            <w:sz w:val="18"/>
            <w:szCs w:val="18"/>
          </w:rPr>
          <w:t>&lt;Parameter name=“brand" value=“SMART"/&gt;  -- proposed parameter to have brand info – SMART/SUN</w:t>
        </w:r>
      </w:ins>
    </w:p>
    <w:p w14:paraId="60E30474" w14:textId="77777777" w:rsidR="006C717B" w:rsidRPr="006C717B" w:rsidRDefault="006C717B" w:rsidP="006C717B">
      <w:pPr>
        <w:pStyle w:val="BodyText"/>
        <w:ind w:left="1785"/>
        <w:rPr>
          <w:ins w:id="1173" w:author="Lai, Kamhoong (Nokia - SG/Singapore)" w:date="2021-12-08T13:19:00Z"/>
          <w:rFonts w:ascii="Courier New" w:hAnsi="Courier New" w:cs="Courier New"/>
          <w:sz w:val="18"/>
          <w:szCs w:val="18"/>
        </w:rPr>
      </w:pPr>
      <w:ins w:id="1174" w:author="Lai, Kamhoong (Nokia - SG/Singapore)" w:date="2021-12-08T13:19:00Z">
        <w:r w:rsidRPr="006C717B">
          <w:rPr>
            <w:rFonts w:ascii="Courier New" w:hAnsi="Courier New" w:cs="Courier New"/>
            <w:sz w:val="18"/>
            <w:szCs w:val="18"/>
          </w:rPr>
          <w:lastRenderedPageBreak/>
          <w:t xml:space="preserve">&lt;Parameter name=“sub_brand" value=“POS3G"/&gt; -- proposed parameter to have sub-brand should be ISM Brand Code </w:t>
        </w:r>
      </w:ins>
    </w:p>
    <w:p w14:paraId="002EC3EA" w14:textId="77777777" w:rsidR="006C717B" w:rsidRPr="00B508F5" w:rsidRDefault="006C717B" w:rsidP="006C717B">
      <w:pPr>
        <w:pStyle w:val="BodyText"/>
        <w:ind w:left="1785"/>
        <w:rPr>
          <w:ins w:id="1175" w:author="Lai, Kamhoong (Nokia - SG/Singapore)" w:date="2021-12-08T13:19:00Z"/>
          <w:rFonts w:ascii="Courier New" w:hAnsi="Courier New" w:cs="Courier New"/>
          <w:sz w:val="18"/>
          <w:szCs w:val="18"/>
        </w:rPr>
      </w:pPr>
      <w:ins w:id="1176" w:author="Lai, Kamhoong (Nokia - SG/Singapore)" w:date="2021-12-08T13:19:00Z">
        <w:r w:rsidRPr="006C717B">
          <w:rPr>
            <w:rFonts w:ascii="Courier New" w:hAnsi="Courier New" w:cs="Courier New"/>
            <w:sz w:val="18"/>
            <w:szCs w:val="18"/>
          </w:rPr>
          <w:t>&lt;Parameter name=”mnp_type” value=” INTER”/&gt; -- Proposed parameter for identifying between MNP and normal flow</w:t>
        </w:r>
      </w:ins>
    </w:p>
    <w:p w14:paraId="1D1E9F75" w14:textId="77777777" w:rsidR="006C717B" w:rsidRDefault="006C717B" w:rsidP="006C717B">
      <w:pPr>
        <w:pStyle w:val="BodyText"/>
        <w:ind w:left="1785"/>
        <w:rPr>
          <w:ins w:id="1177" w:author="Lai, Kamhoong (Nokia - SG/Singapore)" w:date="2021-12-08T13:19:00Z"/>
          <w:rFonts w:ascii="Courier New" w:hAnsi="Courier New" w:cs="Courier New"/>
          <w:sz w:val="18"/>
          <w:szCs w:val="18"/>
        </w:rPr>
      </w:pPr>
      <w:ins w:id="1178" w:author="Lai, Kamhoong (Nokia - SG/Singapore)" w:date="2021-12-08T13:19:00Z">
        <w:r>
          <w:rPr>
            <w:rFonts w:ascii="Courier New" w:hAnsi="Courier New" w:cs="Courier New"/>
            <w:sz w:val="18"/>
            <w:szCs w:val="18"/>
          </w:rPr>
          <w:t>&lt;Parameter name=“is_new_account" value=“Y"/&gt;</w:t>
        </w:r>
      </w:ins>
    </w:p>
    <w:p w14:paraId="3AD80EDE" w14:textId="77777777" w:rsidR="006C717B" w:rsidRDefault="006C717B" w:rsidP="006C717B">
      <w:pPr>
        <w:pStyle w:val="BodyText"/>
        <w:ind w:left="1785"/>
        <w:rPr>
          <w:ins w:id="1179" w:author="Lai, Kamhoong (Nokia - SG/Singapore)" w:date="2021-12-08T13:19:00Z"/>
          <w:rFonts w:ascii="Courier New" w:hAnsi="Courier New" w:cs="Courier New"/>
          <w:sz w:val="18"/>
          <w:szCs w:val="18"/>
        </w:rPr>
      </w:pPr>
      <w:ins w:id="1180" w:author="Lai, Kamhoong (Nokia - SG/Singapore)" w:date="2021-12-08T13:19:00Z">
        <w:r>
          <w:rPr>
            <w:rFonts w:ascii="Courier New" w:hAnsi="Courier New" w:cs="Courier New"/>
            <w:sz w:val="18"/>
            <w:szCs w:val="18"/>
          </w:rPr>
          <w:t>&lt;Parameter name=“bill_cycle" value=“0101"/&gt;</w:t>
        </w:r>
      </w:ins>
    </w:p>
    <w:p w14:paraId="0DBF27D4" w14:textId="77777777" w:rsidR="006C717B" w:rsidRDefault="006C717B" w:rsidP="006C717B">
      <w:pPr>
        <w:pStyle w:val="BodyText"/>
        <w:ind w:left="1785"/>
        <w:rPr>
          <w:ins w:id="1181" w:author="Lai, Kamhoong (Nokia - SG/Singapore)" w:date="2021-12-08T13:19:00Z"/>
          <w:rStyle w:val="CodeChar"/>
          <w:rFonts w:eastAsiaTheme="minorHAnsi"/>
          <w:iCs/>
        </w:rPr>
      </w:pPr>
      <w:ins w:id="1182" w:author="Lai, Kamhoong (Nokia - SG/Singapore)" w:date="2021-12-08T13:19:00Z">
        <w:r>
          <w:rPr>
            <w:rStyle w:val="CodeChar"/>
            <w:rFonts w:eastAsiaTheme="minorHAnsi"/>
            <w:iCs/>
          </w:rPr>
          <w:t>&lt;Parameter name=“req_date_time" value=“20191201160545"/&gt;</w:t>
        </w:r>
      </w:ins>
    </w:p>
    <w:p w14:paraId="7967A6EF" w14:textId="77777777" w:rsidR="006C717B" w:rsidRPr="006C717B" w:rsidRDefault="006C717B" w:rsidP="006C717B">
      <w:pPr>
        <w:pStyle w:val="BodyText"/>
        <w:ind w:left="1785"/>
        <w:rPr>
          <w:ins w:id="1183" w:author="Lai, Kamhoong (Nokia - SG/Singapore)" w:date="2021-12-08T13:19:00Z"/>
          <w:rFonts w:ascii="Courier New" w:hAnsi="Courier New" w:cs="Courier New"/>
          <w:sz w:val="18"/>
          <w:szCs w:val="18"/>
        </w:rPr>
      </w:pPr>
      <w:ins w:id="1184" w:author="Lai, Kamhoong (Nokia - SG/Singapore)" w:date="2021-12-08T13:19:00Z">
        <w:r w:rsidRPr="006C717B">
          <w:rPr>
            <w:rFonts w:ascii="Courier New" w:hAnsi="Courier New" w:cs="Courier New"/>
            <w:sz w:val="18"/>
            <w:szCs w:val="18"/>
          </w:rPr>
          <w:t>&lt;Parameter name=“operator" value=“</w:t>
        </w:r>
        <w:r w:rsidRPr="006C717B">
          <w:rPr>
            <w:rFonts w:ascii="Courier New" w:hAnsi="Courier New" w:cs="Courier New"/>
            <w:color w:val="FF0000"/>
            <w:sz w:val="18"/>
            <w:szCs w:val="18"/>
          </w:rPr>
          <w:t>AAA</w:t>
        </w:r>
        <w:r w:rsidRPr="006C717B">
          <w:rPr>
            <w:rFonts w:ascii="Courier New" w:hAnsi="Courier New" w:cs="Courier New"/>
            <w:sz w:val="18"/>
            <w:szCs w:val="18"/>
          </w:rPr>
          <w:t>-H-</w:t>
        </w:r>
        <w:r w:rsidRPr="006C717B">
          <w:rPr>
            <w:rFonts w:ascii="Courier New" w:hAnsi="Courier New" w:cs="Courier New"/>
            <w:color w:val="FF0000"/>
            <w:sz w:val="18"/>
            <w:szCs w:val="18"/>
          </w:rPr>
          <w:t>BBB</w:t>
        </w:r>
        <w:r w:rsidRPr="006C717B">
          <w:rPr>
            <w:rFonts w:ascii="Courier New" w:hAnsi="Courier New" w:cs="Courier New"/>
            <w:sz w:val="18"/>
            <w:szCs w:val="18"/>
          </w:rPr>
          <w:t>-CCCCDDEE-FGGGGGG"/&gt; -- Newly added parameter, whereby AAA is from and BBB is to. (001=Globe, 002=SMART, 003=Dito).</w:t>
        </w:r>
      </w:ins>
    </w:p>
    <w:p w14:paraId="187C2480" w14:textId="77777777" w:rsidR="006C717B" w:rsidRPr="006C717B" w:rsidRDefault="006C717B" w:rsidP="006C717B">
      <w:pPr>
        <w:pStyle w:val="BodyText"/>
        <w:ind w:left="1785"/>
        <w:rPr>
          <w:ins w:id="1185" w:author="Lai, Kamhoong (Nokia - SG/Singapore)" w:date="2021-12-08T13:19:00Z"/>
          <w:rStyle w:val="CodeChar"/>
          <w:rFonts w:eastAsiaTheme="minorHAnsi"/>
          <w:iCs/>
        </w:rPr>
      </w:pPr>
      <w:ins w:id="1186" w:author="Lai, Kamhoong (Nokia - SG/Singapore)" w:date="2021-12-08T13:19:00Z">
        <w:r w:rsidRPr="006C717B">
          <w:rPr>
            <w:rStyle w:val="CodeChar"/>
            <w:rFonts w:eastAsiaTheme="minorHAnsi"/>
            <w:iCs/>
          </w:rPr>
          <w:t>&lt;Parameter name=“so_create_date" value=“20191201160545"/&gt;</w:t>
        </w:r>
      </w:ins>
    </w:p>
    <w:p w14:paraId="6D90F7C6" w14:textId="77777777" w:rsidR="006C717B" w:rsidRPr="006C717B" w:rsidRDefault="006C717B" w:rsidP="006C717B">
      <w:pPr>
        <w:pStyle w:val="BodyText"/>
        <w:ind w:left="1785"/>
        <w:rPr>
          <w:ins w:id="1187" w:author="Lai, Kamhoong (Nokia - SG/Singapore)" w:date="2021-12-08T13:19:00Z"/>
          <w:rStyle w:val="CodeChar"/>
          <w:rFonts w:eastAsiaTheme="minorHAnsi"/>
          <w:iCs/>
        </w:rPr>
      </w:pPr>
      <w:ins w:id="1188" w:author="Lai, Kamhoong (Nokia - SG/Singapore)" w:date="2021-12-08T13:19:00Z">
        <w:r w:rsidRPr="006C717B">
          <w:rPr>
            <w:rStyle w:val="CodeChar"/>
            <w:rFonts w:eastAsiaTheme="minorHAnsi"/>
            <w:iCs/>
          </w:rPr>
          <w:t>&lt;Parameter name=“sps_so_type" value=“xyz"/&gt;</w:t>
        </w:r>
      </w:ins>
    </w:p>
    <w:p w14:paraId="6D7E4663" w14:textId="77777777" w:rsidR="006C717B" w:rsidRPr="006C717B" w:rsidRDefault="006C717B" w:rsidP="006C717B">
      <w:pPr>
        <w:pStyle w:val="BodyText"/>
        <w:ind w:left="1785"/>
        <w:rPr>
          <w:ins w:id="1189" w:author="Lai, Kamhoong (Nokia - SG/Singapore)" w:date="2021-12-08T13:19:00Z"/>
          <w:rStyle w:val="CodeChar"/>
          <w:rFonts w:eastAsiaTheme="minorHAnsi"/>
          <w:iCs/>
        </w:rPr>
      </w:pPr>
      <w:ins w:id="1190" w:author="Lai, Kamhoong (Nokia - SG/Singapore)" w:date="2021-12-08T13:19:00Z">
        <w:r w:rsidRPr="006C717B">
          <w:rPr>
            <w:rStyle w:val="CodeChar"/>
            <w:rFonts w:eastAsiaTheme="minorHAnsi"/>
            <w:iCs/>
          </w:rPr>
          <w:t>&lt;Parameter name=“sne" value=“xyz"/&gt;</w:t>
        </w:r>
      </w:ins>
    </w:p>
    <w:p w14:paraId="205F2DB1" w14:textId="77777777" w:rsidR="006C717B" w:rsidRPr="006C717B" w:rsidRDefault="006C717B" w:rsidP="006C717B">
      <w:pPr>
        <w:pStyle w:val="BodyText"/>
        <w:ind w:left="1785"/>
        <w:rPr>
          <w:ins w:id="1191" w:author="Lai, Kamhoong (Nokia - SG/Singapore)" w:date="2021-12-08T13:19:00Z"/>
          <w:rStyle w:val="CodeChar"/>
          <w:rFonts w:eastAsiaTheme="minorHAnsi"/>
          <w:iCs/>
        </w:rPr>
      </w:pPr>
      <w:ins w:id="1192" w:author="Lai, Kamhoong (Nokia - SG/Singapore)" w:date="2021-12-08T13:19:00Z">
        <w:r w:rsidRPr="006C717B">
          <w:rPr>
            <w:rStyle w:val="CodeChar"/>
            <w:rFonts w:eastAsiaTheme="minorHAnsi"/>
            <w:iCs/>
          </w:rPr>
          <w:t>&lt;Parameter name=“tImsi" value=“xyz"/&gt;</w:t>
        </w:r>
      </w:ins>
    </w:p>
    <w:p w14:paraId="7E689E2A" w14:textId="77777777" w:rsidR="006C717B" w:rsidRPr="006C717B" w:rsidRDefault="006C717B" w:rsidP="006C717B">
      <w:pPr>
        <w:pStyle w:val="BodyText"/>
        <w:ind w:left="1785"/>
        <w:rPr>
          <w:ins w:id="1193" w:author="Lai, Kamhoong (Nokia - SG/Singapore)" w:date="2021-12-08T13:19:00Z"/>
          <w:rStyle w:val="CodeChar"/>
          <w:rFonts w:eastAsiaTheme="minorHAnsi"/>
          <w:iCs/>
        </w:rPr>
      </w:pPr>
      <w:ins w:id="1194" w:author="Lai, Kamhoong (Nokia - SG/Singapore)" w:date="2021-12-08T13:19:00Z">
        <w:r w:rsidRPr="006C717B">
          <w:rPr>
            <w:rStyle w:val="CodeChar"/>
            <w:rFonts w:eastAsiaTheme="minorHAnsi"/>
            <w:iCs/>
          </w:rPr>
          <w:t>&lt;Parameter name=“eki" value=“xyz"/&gt;</w:t>
        </w:r>
      </w:ins>
    </w:p>
    <w:p w14:paraId="0E889A50" w14:textId="624184CF" w:rsidR="006C717B" w:rsidRPr="006C717B" w:rsidRDefault="006C717B" w:rsidP="006C717B">
      <w:pPr>
        <w:pStyle w:val="BodyText"/>
        <w:ind w:left="1785"/>
        <w:rPr>
          <w:ins w:id="1195" w:author="Lai, Kamhoong (Nokia - SG/Singapore)" w:date="2021-12-08T13:19:00Z"/>
          <w:rStyle w:val="CodeChar"/>
          <w:rFonts w:eastAsiaTheme="minorHAnsi"/>
          <w:iCs/>
        </w:rPr>
      </w:pPr>
      <w:ins w:id="1196" w:author="Lai, Kamhoong (Nokia - SG/Singapore)" w:date="2021-12-08T13:19:00Z">
        <w:r w:rsidRPr="006C717B">
          <w:rPr>
            <w:rStyle w:val="CodeChar"/>
            <w:rFonts w:eastAsiaTheme="minorHAnsi"/>
            <w:iCs/>
          </w:rPr>
          <w:t>&lt;Parameter name=“iccid" value=“xyz"/&gt;</w:t>
        </w:r>
      </w:ins>
    </w:p>
    <w:p w14:paraId="299495A7" w14:textId="77777777" w:rsidR="006C717B" w:rsidRPr="006C717B" w:rsidRDefault="006C717B" w:rsidP="006C717B">
      <w:pPr>
        <w:pStyle w:val="BodyText"/>
        <w:ind w:left="1785"/>
        <w:rPr>
          <w:ins w:id="1197" w:author="Lai, Kamhoong (Nokia - SG/Singapore)" w:date="2021-12-08T13:19:00Z"/>
          <w:rStyle w:val="CodeChar"/>
          <w:rFonts w:eastAsiaTheme="minorHAnsi"/>
          <w:iCs/>
        </w:rPr>
      </w:pPr>
      <w:ins w:id="1198" w:author="Lai, Kamhoong (Nokia - SG/Singapore)" w:date="2021-12-08T13:19:00Z">
        <w:r w:rsidRPr="006C717B">
          <w:rPr>
            <w:rStyle w:val="CodeChar"/>
            <w:rFonts w:eastAsiaTheme="minorHAnsi"/>
            <w:iCs/>
          </w:rPr>
          <w:t>&lt;Parameter name=“algo_id " value=“xyz"/&gt;</w:t>
        </w:r>
      </w:ins>
    </w:p>
    <w:p w14:paraId="443DF00C" w14:textId="77777777" w:rsidR="006C717B" w:rsidRPr="006C717B" w:rsidRDefault="006C717B" w:rsidP="006C717B">
      <w:pPr>
        <w:pStyle w:val="BodyText"/>
        <w:ind w:left="1785"/>
        <w:rPr>
          <w:ins w:id="1199" w:author="Lai, Kamhoong (Nokia - SG/Singapore)" w:date="2021-12-08T13:19:00Z"/>
          <w:rStyle w:val="CodeChar"/>
          <w:rFonts w:eastAsiaTheme="minorHAnsi"/>
          <w:iCs/>
        </w:rPr>
      </w:pPr>
      <w:ins w:id="1200" w:author="Lai, Kamhoong (Nokia - SG/Singapore)" w:date="2021-12-08T13:19:00Z">
        <w:r w:rsidRPr="006C717B">
          <w:rPr>
            <w:rStyle w:val="CodeChar"/>
            <w:rFonts w:eastAsiaTheme="minorHAnsi"/>
            <w:iCs/>
          </w:rPr>
          <w:t>&lt;Parameter name=“kbd_id" value=“xyz"/&gt;</w:t>
        </w:r>
      </w:ins>
    </w:p>
    <w:p w14:paraId="172EE809" w14:textId="77777777" w:rsidR="006C717B" w:rsidRPr="006C717B" w:rsidRDefault="006C717B" w:rsidP="006C717B">
      <w:pPr>
        <w:pStyle w:val="BodyText"/>
        <w:ind w:left="1785"/>
        <w:rPr>
          <w:ins w:id="1201" w:author="Lai, Kamhoong (Nokia - SG/Singapore)" w:date="2021-12-08T13:19:00Z"/>
          <w:rStyle w:val="CodeChar"/>
          <w:rFonts w:eastAsiaTheme="minorHAnsi"/>
          <w:iCs/>
        </w:rPr>
      </w:pPr>
      <w:ins w:id="1202" w:author="Lai, Kamhoong (Nokia - SG/Singapore)" w:date="2021-12-08T13:19:00Z">
        <w:r w:rsidRPr="006C717B">
          <w:rPr>
            <w:rStyle w:val="CodeChar"/>
            <w:rFonts w:eastAsiaTheme="minorHAnsi"/>
            <w:iCs/>
          </w:rPr>
          <w:t>&lt;Parameter name=“hlr" value=“xyz"/&gt;</w:t>
        </w:r>
      </w:ins>
    </w:p>
    <w:p w14:paraId="7D88556B" w14:textId="77777777" w:rsidR="006C717B" w:rsidRPr="006C717B" w:rsidRDefault="006C717B" w:rsidP="006C717B">
      <w:pPr>
        <w:pStyle w:val="BodyText"/>
        <w:ind w:left="1785"/>
        <w:rPr>
          <w:ins w:id="1203" w:author="Lai, Kamhoong (Nokia - SG/Singapore)" w:date="2021-12-08T13:19:00Z"/>
          <w:rStyle w:val="CodeChar"/>
          <w:rFonts w:eastAsiaTheme="minorHAnsi"/>
          <w:iCs/>
        </w:rPr>
      </w:pPr>
      <w:ins w:id="1204" w:author="Lai, Kamhoong (Nokia - SG/Singapore)" w:date="2021-12-08T13:19:00Z">
        <w:r w:rsidRPr="006C717B">
          <w:rPr>
            <w:rStyle w:val="CodeChar"/>
            <w:rFonts w:eastAsiaTheme="minorHAnsi"/>
            <w:iCs/>
          </w:rPr>
          <w:t>&lt;Parameter name=“index_code" value=“xyz"/&gt;</w:t>
        </w:r>
      </w:ins>
    </w:p>
    <w:p w14:paraId="7241D3E4" w14:textId="77777777" w:rsidR="006C717B" w:rsidRPr="006C717B" w:rsidRDefault="006C717B" w:rsidP="006C717B">
      <w:pPr>
        <w:pStyle w:val="BodyText"/>
        <w:ind w:left="1785"/>
        <w:rPr>
          <w:ins w:id="1205" w:author="Lai, Kamhoong (Nokia - SG/Singapore)" w:date="2021-12-08T13:19:00Z"/>
          <w:rStyle w:val="CodeChar"/>
          <w:rFonts w:eastAsiaTheme="minorHAnsi"/>
          <w:iCs/>
        </w:rPr>
      </w:pPr>
      <w:ins w:id="1206" w:author="Lai, Kamhoong (Nokia - SG/Singapore)" w:date="2021-12-08T13:19:00Z">
        <w:r w:rsidRPr="006C717B">
          <w:rPr>
            <w:rStyle w:val="CodeChar"/>
            <w:rFonts w:eastAsiaTheme="minorHAnsi"/>
            <w:iCs/>
          </w:rPr>
          <w:t>&lt;Parameter name=“pin1" value=“xyz"/&gt;</w:t>
        </w:r>
      </w:ins>
    </w:p>
    <w:p w14:paraId="626AD2EE" w14:textId="77777777" w:rsidR="006C717B" w:rsidRPr="006C717B" w:rsidRDefault="006C717B" w:rsidP="006C717B">
      <w:pPr>
        <w:pStyle w:val="BodyText"/>
        <w:ind w:left="1785"/>
        <w:rPr>
          <w:ins w:id="1207" w:author="Lai, Kamhoong (Nokia - SG/Singapore)" w:date="2021-12-08T13:19:00Z"/>
          <w:rStyle w:val="CodeChar"/>
          <w:rFonts w:eastAsiaTheme="minorHAnsi"/>
          <w:iCs/>
        </w:rPr>
      </w:pPr>
      <w:ins w:id="1208" w:author="Lai, Kamhoong (Nokia - SG/Singapore)" w:date="2021-12-08T13:19:00Z">
        <w:r w:rsidRPr="006C717B">
          <w:rPr>
            <w:rStyle w:val="CodeChar"/>
            <w:rFonts w:eastAsiaTheme="minorHAnsi"/>
            <w:iCs/>
          </w:rPr>
          <w:t>&lt;Parameter name=“pin2" value=“xyz"/&gt;</w:t>
        </w:r>
      </w:ins>
    </w:p>
    <w:p w14:paraId="372ACD1A" w14:textId="77777777" w:rsidR="006C717B" w:rsidRPr="006C717B" w:rsidRDefault="006C717B" w:rsidP="006C717B">
      <w:pPr>
        <w:pStyle w:val="BodyText"/>
        <w:ind w:left="1785"/>
        <w:rPr>
          <w:ins w:id="1209" w:author="Lai, Kamhoong (Nokia - SG/Singapore)" w:date="2021-12-08T13:19:00Z"/>
          <w:rStyle w:val="CodeChar"/>
          <w:rFonts w:eastAsiaTheme="minorHAnsi"/>
          <w:iCs/>
        </w:rPr>
      </w:pPr>
      <w:ins w:id="1210" w:author="Lai, Kamhoong (Nokia - SG/Singapore)" w:date="2021-12-08T13:19:00Z">
        <w:r w:rsidRPr="006C717B">
          <w:rPr>
            <w:rStyle w:val="CodeChar"/>
            <w:rFonts w:eastAsiaTheme="minorHAnsi"/>
            <w:iCs/>
          </w:rPr>
          <w:t>&lt;Parameter name=“puk1" value=“xyz"/&gt;</w:t>
        </w:r>
      </w:ins>
    </w:p>
    <w:p w14:paraId="000B33B8" w14:textId="77777777" w:rsidR="006C717B" w:rsidRPr="006C717B" w:rsidRDefault="006C717B" w:rsidP="006C717B">
      <w:pPr>
        <w:pStyle w:val="BodyText"/>
        <w:ind w:left="1785"/>
        <w:rPr>
          <w:ins w:id="1211" w:author="Lai, Kamhoong (Nokia - SG/Singapore)" w:date="2021-12-08T13:19:00Z"/>
          <w:rStyle w:val="CodeChar"/>
          <w:rFonts w:eastAsiaTheme="minorHAnsi"/>
          <w:iCs/>
        </w:rPr>
      </w:pPr>
      <w:ins w:id="1212" w:author="Lai, Kamhoong (Nokia - SG/Singapore)" w:date="2021-12-08T13:19:00Z">
        <w:r w:rsidRPr="006C717B">
          <w:rPr>
            <w:rStyle w:val="CodeChar"/>
            <w:rFonts w:eastAsiaTheme="minorHAnsi"/>
            <w:iCs/>
          </w:rPr>
          <w:t>&lt;Parameter name=“puk2" value=“xyz"/&gt;</w:t>
        </w:r>
      </w:ins>
    </w:p>
    <w:p w14:paraId="48CBC214" w14:textId="3F4F5F2E" w:rsidR="006C717B" w:rsidRPr="006C717B" w:rsidRDefault="006C717B" w:rsidP="006C717B">
      <w:pPr>
        <w:pStyle w:val="BodyText"/>
        <w:ind w:left="1785"/>
        <w:rPr>
          <w:ins w:id="1213" w:author="Lai, Kamhoong (Nokia - SG/Singapore)" w:date="2021-12-08T13:19:00Z"/>
          <w:rStyle w:val="CodeChar"/>
          <w:rFonts w:eastAsiaTheme="minorHAnsi"/>
          <w:iCs/>
        </w:rPr>
      </w:pPr>
      <w:ins w:id="1214" w:author="Lai, Kamhoong (Nokia - SG/Singapore)" w:date="2021-12-08T13:19:00Z">
        <w:r w:rsidRPr="00EA383E">
          <w:rPr>
            <w:rStyle w:val="CodeChar"/>
            <w:rFonts w:eastAsiaTheme="minorHAnsi"/>
            <w:iCs/>
            <w:highlight w:val="yellow"/>
          </w:rPr>
          <w:t>&lt;Parameter name=“sim_type" value=“</w:t>
        </w:r>
      </w:ins>
      <w:ins w:id="1215" w:author="Lai, Kamhoong (Nokia - SG/Singapore)" w:date="2021-12-08T13:24:00Z">
        <w:r w:rsidRPr="00EA383E">
          <w:rPr>
            <w:rStyle w:val="CodeChar"/>
            <w:rFonts w:eastAsiaTheme="minorHAnsi"/>
            <w:iCs/>
            <w:highlight w:val="yellow"/>
          </w:rPr>
          <w:t>Non-DSA</w:t>
        </w:r>
      </w:ins>
      <w:ins w:id="1216" w:author="Lai, Kamhoong (Nokia - SG/Singapore)" w:date="2021-12-08T13:19:00Z">
        <w:r w:rsidRPr="00EA383E">
          <w:rPr>
            <w:rStyle w:val="CodeChar"/>
            <w:rFonts w:eastAsiaTheme="minorHAnsi"/>
            <w:iCs/>
            <w:highlight w:val="yellow"/>
          </w:rPr>
          <w:t>"/&gt;</w:t>
        </w:r>
      </w:ins>
      <w:ins w:id="1217" w:author="Lai, Kamhoong (Nokia - SG/Singapore)" w:date="2021-12-08T13:24:00Z">
        <w:r w:rsidRPr="00EA383E">
          <w:rPr>
            <w:rStyle w:val="CodeChar"/>
            <w:rFonts w:eastAsiaTheme="minorHAnsi"/>
            <w:iCs/>
            <w:highlight w:val="yellow"/>
          </w:rPr>
          <w:t xml:space="preserve"> -- </w:t>
        </w:r>
      </w:ins>
      <w:ins w:id="1218" w:author="Lai, Kamhoong (Nokia - SG/Singapore)" w:date="2021-12-08T13:25:00Z">
        <w:r w:rsidRPr="00EA383E">
          <w:rPr>
            <w:rStyle w:val="CodeChar"/>
            <w:rFonts w:eastAsiaTheme="minorHAnsi"/>
            <w:iCs/>
            <w:highlight w:val="yellow"/>
          </w:rPr>
          <w:t>Either DSA/Non-DSA</w:t>
        </w:r>
      </w:ins>
    </w:p>
    <w:p w14:paraId="4BE167DC" w14:textId="77777777" w:rsidR="006C717B" w:rsidRPr="006C717B" w:rsidRDefault="006C717B" w:rsidP="006C717B">
      <w:pPr>
        <w:pStyle w:val="BodyText"/>
        <w:ind w:left="1785"/>
        <w:rPr>
          <w:ins w:id="1219" w:author="Lai, Kamhoong (Nokia - SG/Singapore)" w:date="2021-12-08T13:19:00Z"/>
          <w:rStyle w:val="CodeChar"/>
          <w:rFonts w:eastAsiaTheme="minorHAnsi"/>
          <w:iCs/>
        </w:rPr>
      </w:pPr>
      <w:ins w:id="1220" w:author="Lai, Kamhoong (Nokia - SG/Singapore)" w:date="2021-12-08T13:19:00Z">
        <w:r w:rsidRPr="006C717B">
          <w:rPr>
            <w:rStyle w:val="CodeChar"/>
            <w:rFonts w:eastAsiaTheme="minorHAnsi"/>
            <w:iCs/>
          </w:rPr>
          <w:t>&lt;Parameter name=“sim_capacity" value=“xyz"/&gt;</w:t>
        </w:r>
      </w:ins>
    </w:p>
    <w:p w14:paraId="215A4E4C" w14:textId="77777777" w:rsidR="006C717B" w:rsidRPr="006C717B" w:rsidRDefault="006C717B" w:rsidP="006C717B">
      <w:pPr>
        <w:pStyle w:val="BodyText"/>
        <w:ind w:left="1785"/>
        <w:rPr>
          <w:ins w:id="1221" w:author="Lai, Kamhoong (Nokia - SG/Singapore)" w:date="2021-12-08T13:19:00Z"/>
          <w:rStyle w:val="CodeChar"/>
          <w:rFonts w:eastAsiaTheme="minorHAnsi"/>
          <w:iCs/>
        </w:rPr>
      </w:pPr>
      <w:ins w:id="1222" w:author="Lai, Kamhoong (Nokia - SG/Singapore)" w:date="2021-12-08T13:19:00Z">
        <w:r w:rsidRPr="006C717B">
          <w:rPr>
            <w:rStyle w:val="CodeChar"/>
            <w:rFonts w:eastAsiaTheme="minorHAnsi"/>
            <w:iCs/>
          </w:rPr>
          <w:t>&lt;Parameter name=“sim_status" value=“xyz"/&gt;</w:t>
        </w:r>
      </w:ins>
    </w:p>
    <w:p w14:paraId="207A7840" w14:textId="77777777" w:rsidR="006C717B" w:rsidRPr="006C717B" w:rsidRDefault="006C717B" w:rsidP="006C717B">
      <w:pPr>
        <w:pStyle w:val="BodyText"/>
        <w:ind w:left="1785"/>
        <w:rPr>
          <w:ins w:id="1223" w:author="Lai, Kamhoong (Nokia - SG/Singapore)" w:date="2021-12-08T13:19:00Z"/>
          <w:rStyle w:val="CodeChar"/>
          <w:rFonts w:eastAsiaTheme="minorHAnsi"/>
          <w:iCs/>
        </w:rPr>
      </w:pPr>
      <w:ins w:id="1224" w:author="Lai, Kamhoong (Nokia - SG/Singapore)" w:date="2021-12-08T13:19:00Z">
        <w:r w:rsidRPr="006C717B">
          <w:rPr>
            <w:rStyle w:val="CodeChar"/>
            <w:rFonts w:eastAsiaTheme="minorHAnsi"/>
            <w:iCs/>
          </w:rPr>
          <w:t>&lt;Parameter name=“welcome_pack" value=“xyz"/&gt;</w:t>
        </w:r>
      </w:ins>
    </w:p>
    <w:p w14:paraId="15640366" w14:textId="77777777" w:rsidR="006C717B" w:rsidRPr="006C717B" w:rsidRDefault="006C717B" w:rsidP="006C717B">
      <w:pPr>
        <w:pStyle w:val="BodyText"/>
        <w:ind w:left="1785"/>
        <w:rPr>
          <w:ins w:id="1225" w:author="Lai, Kamhoong (Nokia - SG/Singapore)" w:date="2021-12-08T13:19:00Z"/>
          <w:rStyle w:val="CodeChar"/>
          <w:rFonts w:eastAsiaTheme="minorHAnsi"/>
          <w:iCs/>
        </w:rPr>
      </w:pPr>
      <w:ins w:id="1226" w:author="Lai, Kamhoong (Nokia - SG/Singapore)" w:date="2021-12-08T13:19:00Z">
        <w:r w:rsidRPr="006C717B">
          <w:rPr>
            <w:rStyle w:val="CodeChar"/>
            <w:rFonts w:eastAsiaTheme="minorHAnsi"/>
            <w:iCs/>
          </w:rPr>
          <w:t>&lt;Parameter name=“device" value=“xyz"/&gt;</w:t>
        </w:r>
      </w:ins>
    </w:p>
    <w:p w14:paraId="38E312DB" w14:textId="77777777" w:rsidR="006C717B" w:rsidRPr="006C717B" w:rsidRDefault="006C717B" w:rsidP="006C717B">
      <w:pPr>
        <w:pStyle w:val="BodyText"/>
        <w:ind w:left="1785"/>
        <w:rPr>
          <w:ins w:id="1227" w:author="Lai, Kamhoong (Nokia - SG/Singapore)" w:date="2021-12-08T13:19:00Z"/>
          <w:rStyle w:val="CodeChar"/>
          <w:rFonts w:eastAsiaTheme="minorHAnsi"/>
          <w:iCs/>
        </w:rPr>
      </w:pPr>
      <w:ins w:id="1228" w:author="Lai, Kamhoong (Nokia - SG/Singapore)" w:date="2021-12-08T13:19:00Z">
        <w:r w:rsidRPr="006C717B">
          <w:rPr>
            <w:rStyle w:val="CodeChar"/>
            <w:rFonts w:eastAsiaTheme="minorHAnsi"/>
            <w:iCs/>
          </w:rPr>
          <w:t>&lt;Parameter name=“lac" value=“xyz"/&gt;</w:t>
        </w:r>
      </w:ins>
    </w:p>
    <w:p w14:paraId="7A573B3D" w14:textId="77777777" w:rsidR="006C717B" w:rsidRPr="006C717B" w:rsidRDefault="006C717B" w:rsidP="006C717B">
      <w:pPr>
        <w:pStyle w:val="BodyText"/>
        <w:ind w:left="1785"/>
        <w:rPr>
          <w:ins w:id="1229" w:author="Lai, Kamhoong (Nokia - SG/Singapore)" w:date="2021-12-08T13:19:00Z"/>
          <w:rStyle w:val="CodeChar"/>
          <w:rFonts w:eastAsiaTheme="minorHAnsi"/>
          <w:iCs/>
        </w:rPr>
      </w:pPr>
      <w:ins w:id="1230" w:author="Lai, Kamhoong (Nokia - SG/Singapore)" w:date="2021-12-08T13:19:00Z">
        <w:r w:rsidRPr="006C717B">
          <w:rPr>
            <w:rStyle w:val="CodeChar"/>
            <w:rFonts w:eastAsiaTheme="minorHAnsi"/>
            <w:iCs/>
          </w:rPr>
          <w:t>&lt;Parameter name=“cell_id" value=“xyz"/&gt;</w:t>
        </w:r>
      </w:ins>
    </w:p>
    <w:p w14:paraId="7F8891A3" w14:textId="77777777" w:rsidR="006C717B" w:rsidRPr="006C717B" w:rsidRDefault="006C717B" w:rsidP="006C717B">
      <w:pPr>
        <w:pStyle w:val="BodyText"/>
        <w:ind w:left="1785"/>
        <w:rPr>
          <w:ins w:id="1231" w:author="Lai, Kamhoong (Nokia - SG/Singapore)" w:date="2021-12-08T13:19:00Z"/>
          <w:rStyle w:val="CodeChar"/>
          <w:rFonts w:eastAsiaTheme="minorHAnsi"/>
          <w:iCs/>
        </w:rPr>
      </w:pPr>
      <w:ins w:id="1232" w:author="Lai, Kamhoong (Nokia - SG/Singapore)" w:date="2021-12-08T13:19:00Z">
        <w:r w:rsidRPr="006C717B">
          <w:rPr>
            <w:rStyle w:val="CodeChar"/>
            <w:rFonts w:eastAsiaTheme="minorHAnsi"/>
            <w:iCs/>
          </w:rPr>
          <w:t>&lt;Parameter name=“version" value=“xyz"/&gt;</w:t>
        </w:r>
      </w:ins>
    </w:p>
    <w:p w14:paraId="35480B6F" w14:textId="77777777" w:rsidR="006C717B" w:rsidRPr="006C717B" w:rsidRDefault="006C717B" w:rsidP="006C717B">
      <w:pPr>
        <w:pStyle w:val="BodyText"/>
        <w:tabs>
          <w:tab w:val="center" w:pos="5635"/>
        </w:tabs>
        <w:ind w:left="1803"/>
        <w:rPr>
          <w:ins w:id="1233" w:author="Lai, Kamhoong (Nokia - SG/Singapore)" w:date="2021-12-08T13:19:00Z"/>
          <w:rStyle w:val="CodeChar"/>
          <w:rFonts w:eastAsiaTheme="minorHAnsi"/>
          <w:iCs/>
        </w:rPr>
      </w:pPr>
      <w:ins w:id="1234" w:author="Lai, Kamhoong (Nokia - SG/Singapore)" w:date="2021-12-08T13:19:00Z">
        <w:r w:rsidRPr="006C717B">
          <w:rPr>
            <w:rStyle w:val="CodeChar"/>
            <w:rFonts w:eastAsiaTheme="minorHAnsi"/>
            <w:iCs/>
          </w:rPr>
          <w:t>&lt;Parameter name=“service_name" value=“xyz"/&gt;</w:t>
        </w:r>
      </w:ins>
    </w:p>
    <w:p w14:paraId="27EB667C" w14:textId="77777777" w:rsidR="006C717B" w:rsidRPr="006C717B" w:rsidRDefault="006C717B" w:rsidP="006C717B">
      <w:pPr>
        <w:pStyle w:val="BodyText"/>
        <w:tabs>
          <w:tab w:val="center" w:pos="5635"/>
        </w:tabs>
        <w:ind w:left="1803"/>
        <w:rPr>
          <w:ins w:id="1235" w:author="Lai, Kamhoong (Nokia - SG/Singapore)" w:date="2021-12-08T13:19:00Z"/>
          <w:rStyle w:val="CodeChar"/>
          <w:rFonts w:eastAsiaTheme="minorHAnsi"/>
          <w:iCs/>
        </w:rPr>
      </w:pPr>
      <w:ins w:id="1236" w:author="Lai, Kamhoong (Nokia - SG/Singapore)" w:date="2021-12-08T13:19:00Z">
        <w:r w:rsidRPr="006C717B">
          <w:rPr>
            <w:rStyle w:val="CodeChar"/>
            <w:rFonts w:eastAsiaTheme="minorHAnsi"/>
            <w:iCs/>
          </w:rPr>
          <w:t>&lt;Parameter name=“user_category" value=“xyz"/&gt;</w:t>
        </w:r>
      </w:ins>
    </w:p>
    <w:p w14:paraId="0CC76FA1" w14:textId="77777777" w:rsidR="006C717B" w:rsidRPr="006C717B" w:rsidRDefault="006C717B" w:rsidP="006C717B">
      <w:pPr>
        <w:pStyle w:val="BodyText"/>
        <w:tabs>
          <w:tab w:val="center" w:pos="5635"/>
        </w:tabs>
        <w:ind w:left="1803"/>
        <w:rPr>
          <w:ins w:id="1237" w:author="Lai, Kamhoong (Nokia - SG/Singapore)" w:date="2021-12-08T13:19:00Z"/>
          <w:rStyle w:val="CodeChar"/>
          <w:rFonts w:eastAsiaTheme="minorHAnsi"/>
          <w:iCs/>
        </w:rPr>
      </w:pPr>
      <w:ins w:id="1238" w:author="Lai, Kamhoong (Nokia - SG/Singapore)" w:date="2021-12-08T13:19:00Z">
        <w:r w:rsidRPr="006C717B">
          <w:rPr>
            <w:rStyle w:val="CodeChar"/>
            <w:rFonts w:eastAsiaTheme="minorHAnsi"/>
            <w:iCs/>
          </w:rPr>
          <w:t>&lt;Parameter name=“paid_type" value=“xyz"/&gt;</w:t>
        </w:r>
      </w:ins>
    </w:p>
    <w:p w14:paraId="5A121907" w14:textId="77777777" w:rsidR="006C717B" w:rsidRPr="00BA053B" w:rsidRDefault="006C717B" w:rsidP="006C717B">
      <w:pPr>
        <w:pStyle w:val="BodyText"/>
        <w:tabs>
          <w:tab w:val="center" w:pos="5635"/>
        </w:tabs>
        <w:ind w:left="1803"/>
        <w:rPr>
          <w:ins w:id="1239" w:author="Lai, Kamhoong (Nokia - SG/Singapore)" w:date="2021-12-08T13:19:00Z"/>
          <w:rStyle w:val="CodeChar"/>
          <w:rFonts w:eastAsiaTheme="minorHAnsi"/>
          <w:iCs/>
        </w:rPr>
      </w:pPr>
      <w:ins w:id="1240" w:author="Lai, Kamhoong (Nokia - SG/Singapore)" w:date="2021-12-08T13:19:00Z">
        <w:r w:rsidRPr="006C717B">
          <w:rPr>
            <w:rStyle w:val="CodeChar"/>
            <w:rFonts w:eastAsiaTheme="minorHAnsi"/>
            <w:iCs/>
          </w:rPr>
          <w:t>&lt;Parameter name=“sub_cos_id" value=“xyz"/&gt;</w:t>
        </w:r>
      </w:ins>
    </w:p>
    <w:p w14:paraId="0356FB76" w14:textId="77777777" w:rsidR="006C717B" w:rsidRDefault="006C717B" w:rsidP="006C717B">
      <w:pPr>
        <w:pStyle w:val="BodyText"/>
        <w:tabs>
          <w:tab w:val="center" w:pos="5635"/>
        </w:tabs>
        <w:ind w:left="1803"/>
        <w:rPr>
          <w:ins w:id="1241" w:author="Lai, Kamhoong (Nokia - SG/Singapore)" w:date="2021-12-08T13:19:00Z"/>
          <w:rStyle w:val="CodeChar"/>
          <w:rFonts w:eastAsiaTheme="minorHAnsi"/>
          <w:iCs/>
        </w:rPr>
      </w:pPr>
      <w:ins w:id="1242" w:author="Lai, Kamhoong (Nokia - SG/Singapore)" w:date="2021-12-08T13:19:00Z">
        <w:r>
          <w:rPr>
            <w:rStyle w:val="CodeChar"/>
            <w:rFonts w:eastAsiaTheme="minorHAnsi"/>
            <w:iCs/>
          </w:rPr>
          <w:t>&lt;RFS&gt;</w:t>
        </w:r>
        <w:r>
          <w:rPr>
            <w:rStyle w:val="CodeChar"/>
            <w:rFonts w:eastAsiaTheme="minorHAnsi"/>
            <w:iCs/>
          </w:rPr>
          <w:tab/>
        </w:r>
      </w:ins>
    </w:p>
    <w:p w14:paraId="3AF99025" w14:textId="77777777" w:rsidR="006C717B" w:rsidRDefault="006C717B" w:rsidP="006C717B">
      <w:pPr>
        <w:pStyle w:val="BodyText"/>
        <w:ind w:left="2148"/>
        <w:rPr>
          <w:ins w:id="1243" w:author="Lai, Kamhoong (Nokia - SG/Singapore)" w:date="2021-12-08T13:19:00Z"/>
          <w:rStyle w:val="CodeChar"/>
          <w:rFonts w:eastAsiaTheme="minorHAnsi"/>
          <w:iCs/>
        </w:rPr>
      </w:pPr>
      <w:ins w:id="1244" w:author="Lai, Kamhoong (Nokia - SG/Singapore)" w:date="2021-12-08T13:19:00Z">
        <w:r>
          <w:rPr>
            <w:rStyle w:val="CodeChar"/>
            <w:rFonts w:eastAsiaTheme="minorHAnsi"/>
            <w:iCs/>
          </w:rPr>
          <w:lastRenderedPageBreak/>
          <w:t>&lt;Parameter name="rfs" value="MVOICE"/&gt;</w:t>
        </w:r>
      </w:ins>
    </w:p>
    <w:p w14:paraId="131BB0B6" w14:textId="77777777" w:rsidR="006C717B" w:rsidRDefault="006C717B" w:rsidP="006C717B">
      <w:pPr>
        <w:pStyle w:val="BodyText"/>
        <w:ind w:left="2148"/>
        <w:rPr>
          <w:ins w:id="1245" w:author="Lai, Kamhoong (Nokia - SG/Singapore)" w:date="2021-12-08T13:19:00Z"/>
          <w:rStyle w:val="CodeChar"/>
          <w:rFonts w:eastAsiaTheme="minorHAnsi"/>
          <w:iCs/>
        </w:rPr>
      </w:pPr>
      <w:ins w:id="1246" w:author="Lai, Kamhoong (Nokia - SG/Singapore)" w:date="2021-12-08T13:19:00Z">
        <w:r>
          <w:rPr>
            <w:rStyle w:val="CodeChar"/>
            <w:rFonts w:eastAsiaTheme="minorHAnsi"/>
            <w:iCs/>
          </w:rPr>
          <w:t>&lt;Parameter name=“action" value=“ADD"/&gt;</w:t>
        </w:r>
      </w:ins>
    </w:p>
    <w:p w14:paraId="285704B8" w14:textId="77777777" w:rsidR="006C717B" w:rsidRDefault="006C717B" w:rsidP="006C717B">
      <w:pPr>
        <w:pStyle w:val="BodyText"/>
        <w:ind w:left="1803"/>
        <w:rPr>
          <w:ins w:id="1247" w:author="Lai, Kamhoong (Nokia - SG/Singapore)" w:date="2021-12-08T13:19:00Z"/>
          <w:rStyle w:val="CodeChar"/>
          <w:rFonts w:eastAsiaTheme="minorHAnsi"/>
          <w:iCs/>
        </w:rPr>
      </w:pPr>
      <w:ins w:id="1248" w:author="Lai, Kamhoong (Nokia - SG/Singapore)" w:date="2021-12-08T13:19:00Z">
        <w:r>
          <w:rPr>
            <w:rStyle w:val="CodeChar"/>
            <w:rFonts w:eastAsiaTheme="minorHAnsi"/>
            <w:iCs/>
          </w:rPr>
          <w:t>&lt;/RFS&gt;</w:t>
        </w:r>
      </w:ins>
    </w:p>
    <w:p w14:paraId="2D5CCF13" w14:textId="77777777" w:rsidR="006C717B" w:rsidRDefault="006C717B" w:rsidP="006C717B">
      <w:pPr>
        <w:pStyle w:val="BodyText"/>
        <w:ind w:left="1803"/>
        <w:rPr>
          <w:ins w:id="1249" w:author="Lai, Kamhoong (Nokia - SG/Singapore)" w:date="2021-12-08T13:19:00Z"/>
          <w:rStyle w:val="CodeChar"/>
          <w:rFonts w:eastAsiaTheme="minorHAnsi"/>
          <w:iCs/>
        </w:rPr>
      </w:pPr>
      <w:ins w:id="1250" w:author="Lai, Kamhoong (Nokia - SG/Singapore)" w:date="2021-12-08T13:19:00Z">
        <w:r>
          <w:rPr>
            <w:rStyle w:val="CodeChar"/>
            <w:rFonts w:eastAsiaTheme="minorHAnsi"/>
            <w:iCs/>
          </w:rPr>
          <w:t>&lt;RFS&gt;</w:t>
        </w:r>
      </w:ins>
    </w:p>
    <w:p w14:paraId="5C80E9A3" w14:textId="77777777" w:rsidR="006C717B" w:rsidRDefault="006C717B" w:rsidP="006C717B">
      <w:pPr>
        <w:pStyle w:val="BodyText"/>
        <w:ind w:left="2148"/>
        <w:rPr>
          <w:ins w:id="1251" w:author="Lai, Kamhoong (Nokia - SG/Singapore)" w:date="2021-12-08T13:19:00Z"/>
          <w:rStyle w:val="CodeChar"/>
          <w:rFonts w:eastAsiaTheme="minorHAnsi"/>
          <w:iCs/>
        </w:rPr>
      </w:pPr>
      <w:ins w:id="1252" w:author="Lai, Kamhoong (Nokia - SG/Singapore)" w:date="2021-12-08T13:19:00Z">
        <w:r>
          <w:rPr>
            <w:rStyle w:val="CodeChar"/>
            <w:rFonts w:eastAsiaTheme="minorHAnsi"/>
            <w:iCs/>
          </w:rPr>
          <w:t>&lt;Parameter name=”rfs” value=“SMST"/&gt;</w:t>
        </w:r>
      </w:ins>
    </w:p>
    <w:p w14:paraId="588FF4F8" w14:textId="77777777" w:rsidR="006C717B" w:rsidRDefault="006C717B" w:rsidP="006C717B">
      <w:pPr>
        <w:pStyle w:val="BodyText"/>
        <w:ind w:left="2148"/>
        <w:rPr>
          <w:ins w:id="1253" w:author="Lai, Kamhoong (Nokia - SG/Singapore)" w:date="2021-12-08T13:19:00Z"/>
          <w:rStyle w:val="CodeChar"/>
          <w:rFonts w:eastAsiaTheme="minorHAnsi"/>
          <w:iCs/>
        </w:rPr>
      </w:pPr>
      <w:ins w:id="1254" w:author="Lai, Kamhoong (Nokia - SG/Singapore)" w:date="2021-12-08T13:19:00Z">
        <w:r>
          <w:rPr>
            <w:rStyle w:val="CodeChar"/>
            <w:rFonts w:eastAsiaTheme="minorHAnsi"/>
            <w:iCs/>
          </w:rPr>
          <w:t>&lt;Parameter name=“action" value=“ADD"/&gt;</w:t>
        </w:r>
      </w:ins>
    </w:p>
    <w:p w14:paraId="25B5B75F" w14:textId="77777777" w:rsidR="006C717B" w:rsidRDefault="006C717B" w:rsidP="006C717B">
      <w:pPr>
        <w:pStyle w:val="BodyText"/>
        <w:ind w:left="1803"/>
        <w:rPr>
          <w:ins w:id="1255" w:author="Lai, Kamhoong (Nokia - SG/Singapore)" w:date="2021-12-08T13:19:00Z"/>
          <w:rStyle w:val="CodeChar"/>
          <w:rFonts w:eastAsiaTheme="minorHAnsi"/>
          <w:iCs/>
        </w:rPr>
      </w:pPr>
      <w:ins w:id="1256" w:author="Lai, Kamhoong (Nokia - SG/Singapore)" w:date="2021-12-08T13:19:00Z">
        <w:r>
          <w:rPr>
            <w:rStyle w:val="CodeChar"/>
            <w:rFonts w:eastAsiaTheme="minorHAnsi"/>
            <w:iCs/>
          </w:rPr>
          <w:t>&lt;/RFS&gt;</w:t>
        </w:r>
      </w:ins>
    </w:p>
    <w:p w14:paraId="474872DB" w14:textId="77777777" w:rsidR="006C717B" w:rsidRDefault="006C717B" w:rsidP="006C717B">
      <w:pPr>
        <w:pStyle w:val="BodyText"/>
        <w:ind w:left="1803"/>
        <w:rPr>
          <w:ins w:id="1257" w:author="Lai, Kamhoong (Nokia - SG/Singapore)" w:date="2021-12-08T13:19:00Z"/>
          <w:rStyle w:val="CodeChar"/>
          <w:rFonts w:eastAsiaTheme="minorHAnsi"/>
          <w:iCs/>
        </w:rPr>
      </w:pPr>
      <w:ins w:id="1258" w:author="Lai, Kamhoong (Nokia - SG/Singapore)" w:date="2021-12-08T13:19:00Z">
        <w:r>
          <w:rPr>
            <w:rStyle w:val="CodeChar"/>
            <w:rFonts w:eastAsiaTheme="minorHAnsi"/>
            <w:iCs/>
          </w:rPr>
          <w:t>&lt;RFS&gt;</w:t>
        </w:r>
      </w:ins>
    </w:p>
    <w:p w14:paraId="416B1001" w14:textId="77777777" w:rsidR="006C717B" w:rsidRDefault="006C717B" w:rsidP="006C717B">
      <w:pPr>
        <w:pStyle w:val="BodyText"/>
        <w:ind w:left="2148"/>
        <w:rPr>
          <w:ins w:id="1259" w:author="Lai, Kamhoong (Nokia - SG/Singapore)" w:date="2021-12-08T13:19:00Z"/>
          <w:rStyle w:val="CodeChar"/>
          <w:rFonts w:eastAsiaTheme="minorHAnsi"/>
          <w:iCs/>
        </w:rPr>
      </w:pPr>
      <w:ins w:id="1260" w:author="Lai, Kamhoong (Nokia - SG/Singapore)" w:date="2021-12-08T13:19:00Z">
        <w:r>
          <w:rPr>
            <w:rStyle w:val="CodeChar"/>
            <w:rFonts w:eastAsiaTheme="minorHAnsi"/>
            <w:iCs/>
          </w:rPr>
          <w:t>&lt;Parameter name=“rfs" value=“CUG"/&gt;</w:t>
        </w:r>
      </w:ins>
    </w:p>
    <w:p w14:paraId="4351C50A" w14:textId="77777777" w:rsidR="006C717B" w:rsidRDefault="006C717B" w:rsidP="006C717B">
      <w:pPr>
        <w:pStyle w:val="BodyText"/>
        <w:ind w:left="2148"/>
        <w:rPr>
          <w:ins w:id="1261" w:author="Lai, Kamhoong (Nokia - SG/Singapore)" w:date="2021-12-08T13:19:00Z"/>
          <w:rStyle w:val="CodeChar"/>
          <w:rFonts w:eastAsiaTheme="minorHAnsi"/>
          <w:iCs/>
        </w:rPr>
      </w:pPr>
      <w:ins w:id="1262" w:author="Lai, Kamhoong (Nokia - SG/Singapore)" w:date="2021-12-08T13:19:00Z">
        <w:r>
          <w:rPr>
            <w:rStyle w:val="CodeChar"/>
            <w:rFonts w:eastAsiaTheme="minorHAnsi"/>
            <w:iCs/>
          </w:rPr>
          <w:t>&lt;Parameter name=“action" value=“ADD"/&gt;</w:t>
        </w:r>
      </w:ins>
    </w:p>
    <w:p w14:paraId="3300DFD5" w14:textId="77777777" w:rsidR="006C717B" w:rsidRDefault="006C717B" w:rsidP="006C717B">
      <w:pPr>
        <w:pStyle w:val="BodyText"/>
        <w:ind w:left="2148"/>
        <w:rPr>
          <w:ins w:id="1263" w:author="Lai, Kamhoong (Nokia - SG/Singapore)" w:date="2021-12-08T13:19:00Z"/>
          <w:rStyle w:val="CodeChar"/>
          <w:rFonts w:eastAsiaTheme="minorHAnsi"/>
          <w:iCs/>
        </w:rPr>
      </w:pPr>
      <w:ins w:id="1264" w:author="Lai, Kamhoong (Nokia - SG/Singapore)" w:date="2021-12-08T13:19:00Z">
        <w:r>
          <w:rPr>
            <w:rStyle w:val="CodeChar"/>
            <w:rFonts w:eastAsiaTheme="minorHAnsi"/>
            <w:iCs/>
          </w:rPr>
          <w:t>&lt;Parameter name=“ member1" value=“9988453333"/&gt;</w:t>
        </w:r>
      </w:ins>
    </w:p>
    <w:p w14:paraId="4397C7FE" w14:textId="77777777" w:rsidR="006C717B" w:rsidRDefault="006C717B" w:rsidP="006C717B">
      <w:pPr>
        <w:pStyle w:val="BodyText"/>
        <w:ind w:left="2148"/>
        <w:rPr>
          <w:ins w:id="1265" w:author="Lai, Kamhoong (Nokia - SG/Singapore)" w:date="2021-12-08T13:19:00Z"/>
          <w:rStyle w:val="CodeChar"/>
          <w:rFonts w:eastAsiaTheme="minorHAnsi"/>
          <w:iCs/>
        </w:rPr>
      </w:pPr>
      <w:ins w:id="1266" w:author="Lai, Kamhoong (Nokia - SG/Singapore)" w:date="2021-12-08T13:19:00Z">
        <w:r>
          <w:rPr>
            <w:rStyle w:val="CodeChar"/>
            <w:rFonts w:eastAsiaTheme="minorHAnsi"/>
            <w:iCs/>
          </w:rPr>
          <w:t>..</w:t>
        </w:r>
      </w:ins>
    </w:p>
    <w:p w14:paraId="30E03E68" w14:textId="77777777" w:rsidR="006C717B" w:rsidRDefault="006C717B" w:rsidP="006C717B">
      <w:pPr>
        <w:pStyle w:val="BodyText"/>
        <w:ind w:left="2148"/>
        <w:rPr>
          <w:ins w:id="1267" w:author="Lai, Kamhoong (Nokia - SG/Singapore)" w:date="2021-12-08T13:19:00Z"/>
          <w:rStyle w:val="CodeChar"/>
          <w:rFonts w:eastAsiaTheme="minorHAnsi"/>
          <w:iCs/>
        </w:rPr>
      </w:pPr>
      <w:ins w:id="1268" w:author="Lai, Kamhoong (Nokia - SG/Singapore)" w:date="2021-12-08T13:19:00Z">
        <w:r>
          <w:rPr>
            <w:rStyle w:val="CodeChar"/>
            <w:rFonts w:eastAsiaTheme="minorHAnsi"/>
            <w:iCs/>
          </w:rPr>
          <w:t>&lt;Parameter name=“ member5" value=“9988454444"/&gt;</w:t>
        </w:r>
      </w:ins>
    </w:p>
    <w:p w14:paraId="25C6DB2C" w14:textId="77777777" w:rsidR="006C717B" w:rsidRDefault="006C717B" w:rsidP="006C717B">
      <w:pPr>
        <w:pStyle w:val="BodyText"/>
        <w:ind w:left="1803"/>
        <w:rPr>
          <w:ins w:id="1269" w:author="Lai, Kamhoong (Nokia - SG/Singapore)" w:date="2021-12-08T13:19:00Z"/>
          <w:rStyle w:val="CodeChar"/>
          <w:rFonts w:eastAsiaTheme="minorHAnsi"/>
          <w:iCs/>
        </w:rPr>
      </w:pPr>
      <w:ins w:id="1270" w:author="Lai, Kamhoong (Nokia - SG/Singapore)" w:date="2021-12-08T13:19:00Z">
        <w:r>
          <w:rPr>
            <w:rStyle w:val="CodeChar"/>
            <w:rFonts w:eastAsiaTheme="minorHAnsi"/>
            <w:iCs/>
          </w:rPr>
          <w:t>&lt;/RFS&gt;</w:t>
        </w:r>
      </w:ins>
    </w:p>
    <w:p w14:paraId="58D2F416" w14:textId="77777777" w:rsidR="006C717B" w:rsidRDefault="006C717B" w:rsidP="006C717B">
      <w:pPr>
        <w:pStyle w:val="BodyText"/>
        <w:ind w:left="1803"/>
        <w:rPr>
          <w:ins w:id="1271" w:author="Lai, Kamhoong (Nokia - SG/Singapore)" w:date="2021-12-08T13:19:00Z"/>
          <w:rStyle w:val="CodeChar"/>
          <w:rFonts w:eastAsiaTheme="minorHAnsi"/>
          <w:iCs/>
        </w:rPr>
      </w:pPr>
      <w:ins w:id="1272" w:author="Lai, Kamhoong (Nokia - SG/Singapore)" w:date="2021-12-08T13:19:00Z">
        <w:r>
          <w:rPr>
            <w:rStyle w:val="CodeChar"/>
            <w:rFonts w:eastAsiaTheme="minorHAnsi"/>
            <w:iCs/>
          </w:rPr>
          <w:t>&lt;RFS&gt;</w:t>
        </w:r>
      </w:ins>
    </w:p>
    <w:p w14:paraId="2FEAC650" w14:textId="77777777" w:rsidR="006C717B" w:rsidRDefault="006C717B" w:rsidP="006C717B">
      <w:pPr>
        <w:pStyle w:val="BodyText"/>
        <w:ind w:left="1803"/>
        <w:rPr>
          <w:ins w:id="1273" w:author="Lai, Kamhoong (Nokia - SG/Singapore)" w:date="2021-12-08T13:19:00Z"/>
          <w:rStyle w:val="CodeChar"/>
          <w:rFonts w:eastAsiaTheme="minorHAnsi"/>
          <w:iCs/>
        </w:rPr>
      </w:pPr>
      <w:ins w:id="1274" w:author="Lai, Kamhoong (Nokia - SG/Singapore)" w:date="2021-12-08T13:19:00Z">
        <w:r>
          <w:rPr>
            <w:rStyle w:val="CodeChar"/>
            <w:rFonts w:eastAsiaTheme="minorHAnsi"/>
            <w:iCs/>
          </w:rPr>
          <w:tab/>
          <w:t>&lt;Parameter name=“rfs" value=“ROAMING"/&gt;</w:t>
        </w:r>
      </w:ins>
    </w:p>
    <w:p w14:paraId="5CC6A821" w14:textId="77777777" w:rsidR="006C717B" w:rsidRDefault="006C717B" w:rsidP="006C717B">
      <w:pPr>
        <w:pStyle w:val="BodyText"/>
        <w:ind w:left="1803"/>
        <w:rPr>
          <w:ins w:id="1275" w:author="Lai, Kamhoong (Nokia - SG/Singapore)" w:date="2021-12-08T13:19:00Z"/>
          <w:rStyle w:val="CodeChar"/>
          <w:rFonts w:eastAsiaTheme="minorHAnsi"/>
          <w:iCs/>
        </w:rPr>
      </w:pPr>
      <w:ins w:id="1276" w:author="Lai, Kamhoong (Nokia - SG/Singapore)" w:date="2021-12-08T13:19:00Z">
        <w:r>
          <w:rPr>
            <w:rStyle w:val="CodeChar"/>
            <w:rFonts w:eastAsiaTheme="minorHAnsi"/>
            <w:iCs/>
          </w:rPr>
          <w:tab/>
          <w:t>&lt;Parameter name=“action" value=“ADD"/&gt;</w:t>
        </w:r>
      </w:ins>
    </w:p>
    <w:p w14:paraId="4C2CD540" w14:textId="77777777" w:rsidR="006C717B" w:rsidRDefault="006C717B" w:rsidP="006C717B">
      <w:pPr>
        <w:pStyle w:val="BodyText"/>
        <w:ind w:left="1803"/>
        <w:rPr>
          <w:ins w:id="1277" w:author="Lai, Kamhoong (Nokia - SG/Singapore)" w:date="2021-12-08T13:19:00Z"/>
          <w:rStyle w:val="CodeChar"/>
          <w:rFonts w:eastAsiaTheme="minorHAnsi"/>
          <w:iCs/>
        </w:rPr>
      </w:pPr>
      <w:ins w:id="1278" w:author="Lai, Kamhoong (Nokia - SG/Singapore)" w:date="2021-12-08T13:19:00Z">
        <w:r>
          <w:rPr>
            <w:rStyle w:val="CodeChar"/>
            <w:rFonts w:eastAsiaTheme="minorHAnsi"/>
            <w:iCs/>
          </w:rPr>
          <w:t>&lt;/RFS&gt;</w:t>
        </w:r>
      </w:ins>
    </w:p>
    <w:p w14:paraId="6EFDDB3A" w14:textId="77777777" w:rsidR="006C717B" w:rsidRDefault="006C717B" w:rsidP="006C717B">
      <w:pPr>
        <w:pStyle w:val="BodyText"/>
        <w:ind w:left="1803"/>
        <w:rPr>
          <w:ins w:id="1279" w:author="Lai, Kamhoong (Nokia - SG/Singapore)" w:date="2021-12-08T13:19:00Z"/>
          <w:rStyle w:val="CodeChar"/>
          <w:rFonts w:eastAsiaTheme="minorHAnsi"/>
          <w:iCs/>
        </w:rPr>
      </w:pPr>
      <w:ins w:id="1280" w:author="Lai, Kamhoong (Nokia - SG/Singapore)" w:date="2021-12-08T13:19:00Z">
        <w:r>
          <w:rPr>
            <w:rStyle w:val="CodeChar"/>
            <w:rFonts w:eastAsiaTheme="minorHAnsi"/>
            <w:iCs/>
          </w:rPr>
          <w:t>&lt;RFS&gt;</w:t>
        </w:r>
      </w:ins>
    </w:p>
    <w:p w14:paraId="1BD03E41" w14:textId="77777777" w:rsidR="006C717B" w:rsidRDefault="006C717B" w:rsidP="006C717B">
      <w:pPr>
        <w:pStyle w:val="BodyText"/>
        <w:ind w:left="2148"/>
        <w:rPr>
          <w:ins w:id="1281" w:author="Lai, Kamhoong (Nokia - SG/Singapore)" w:date="2021-12-08T13:19:00Z"/>
          <w:rStyle w:val="CodeChar"/>
          <w:rFonts w:eastAsiaTheme="minorHAnsi"/>
          <w:iCs/>
        </w:rPr>
      </w:pPr>
      <w:ins w:id="1282" w:author="Lai, Kamhoong (Nokia - SG/Singapore)" w:date="2021-12-08T13:19:00Z">
        <w:r>
          <w:rPr>
            <w:rStyle w:val="CodeChar"/>
            <w:rFonts w:eastAsiaTheme="minorHAnsi"/>
            <w:iCs/>
          </w:rPr>
          <w:t>&lt;Parameter name=“rfs" value=“OCS_OFFER"/&gt;</w:t>
        </w:r>
      </w:ins>
    </w:p>
    <w:p w14:paraId="1EF0F298" w14:textId="77777777" w:rsidR="006C717B" w:rsidRDefault="006C717B" w:rsidP="006C717B">
      <w:pPr>
        <w:pStyle w:val="BodyText"/>
        <w:ind w:left="2148"/>
        <w:rPr>
          <w:ins w:id="1283" w:author="Lai, Kamhoong (Nokia - SG/Singapore)" w:date="2021-12-08T13:19:00Z"/>
          <w:rStyle w:val="CodeChar"/>
          <w:rFonts w:eastAsiaTheme="minorHAnsi"/>
          <w:iCs/>
        </w:rPr>
      </w:pPr>
      <w:ins w:id="1284" w:author="Lai, Kamhoong (Nokia - SG/Singapore)" w:date="2021-12-08T13:19:00Z">
        <w:r>
          <w:rPr>
            <w:rStyle w:val="CodeChar"/>
            <w:rFonts w:eastAsiaTheme="minorHAnsi"/>
            <w:iCs/>
          </w:rPr>
          <w:t>&lt;Parameter name=“action" value=“ADD"/&gt;</w:t>
        </w:r>
      </w:ins>
    </w:p>
    <w:p w14:paraId="1C9786CA" w14:textId="77777777" w:rsidR="006C717B" w:rsidRDefault="006C717B" w:rsidP="006C717B">
      <w:pPr>
        <w:pStyle w:val="BodyText"/>
        <w:ind w:left="2148"/>
        <w:rPr>
          <w:ins w:id="1285" w:author="Lai, Kamhoong (Nokia - SG/Singapore)" w:date="2021-12-08T13:19:00Z"/>
          <w:rStyle w:val="CodeChar"/>
          <w:rFonts w:eastAsiaTheme="minorHAnsi"/>
          <w:iCs/>
        </w:rPr>
      </w:pPr>
      <w:ins w:id="1286" w:author="Lai, Kamhoong (Nokia - SG/Singapore)" w:date="2021-12-08T13:19:00Z">
        <w:r>
          <w:rPr>
            <w:rStyle w:val="CodeChar"/>
            <w:rFonts w:eastAsiaTheme="minorHAnsi"/>
            <w:iCs/>
          </w:rPr>
          <w:t>&lt;Parameter name=“ocs_offer_id" value=“77838383"/&gt;</w:t>
        </w:r>
      </w:ins>
    </w:p>
    <w:p w14:paraId="7C1AB77D" w14:textId="77777777" w:rsidR="006C717B" w:rsidRDefault="006C717B" w:rsidP="006C717B">
      <w:pPr>
        <w:pStyle w:val="BodyText"/>
        <w:ind w:left="1803"/>
        <w:rPr>
          <w:ins w:id="1287" w:author="Lai, Kamhoong (Nokia - SG/Singapore)" w:date="2021-12-08T13:19:00Z"/>
          <w:rStyle w:val="CodeChar"/>
          <w:rFonts w:eastAsiaTheme="minorHAnsi"/>
          <w:iCs/>
        </w:rPr>
      </w:pPr>
      <w:ins w:id="1288" w:author="Lai, Kamhoong (Nokia - SG/Singapore)" w:date="2021-12-08T13:19:00Z">
        <w:r>
          <w:rPr>
            <w:rStyle w:val="CodeChar"/>
            <w:rFonts w:eastAsiaTheme="minorHAnsi"/>
            <w:iCs/>
          </w:rPr>
          <w:t>&lt;/RFS&gt;</w:t>
        </w:r>
      </w:ins>
    </w:p>
    <w:p w14:paraId="27FE3AE3" w14:textId="77777777" w:rsidR="006C717B" w:rsidRDefault="006C717B" w:rsidP="006C717B">
      <w:pPr>
        <w:pStyle w:val="Note"/>
        <w:ind w:left="2511" w:hanging="720"/>
        <w:rPr>
          <w:ins w:id="1289" w:author="Lai, Kamhoong (Nokia - SG/Singapore)" w:date="2021-12-08T13:19:00Z"/>
          <w:rStyle w:val="CodeChar"/>
          <w:bCs w:val="0"/>
          <w:i w:val="0"/>
          <w:iCs/>
          <w:kern w:val="0"/>
        </w:rPr>
      </w:pPr>
      <w:ins w:id="1290" w:author="Lai, Kamhoong (Nokia - SG/Singapore)" w:date="2021-12-08T13:19:00Z">
        <w:r>
          <w:rPr>
            <w:rStyle w:val="CodeChar"/>
            <w:i w:val="0"/>
            <w:iCs/>
          </w:rPr>
          <w:t>&lt;/RequestParameters&gt;</w:t>
        </w:r>
      </w:ins>
    </w:p>
    <w:p w14:paraId="5F25CF55" w14:textId="77777777" w:rsidR="006C717B" w:rsidRPr="00205296" w:rsidRDefault="006C717B" w:rsidP="006C717B">
      <w:pPr>
        <w:ind w:left="720" w:firstLine="720"/>
        <w:rPr>
          <w:ins w:id="1291" w:author="Lai, Kamhoong (Nokia - SG/Singapore)" w:date="2021-12-08T13:19:00Z"/>
        </w:rPr>
      </w:pPr>
      <w:ins w:id="1292" w:author="Lai, Kamhoong (Nokia - SG/Singapore)" w:date="2021-12-08T13:19:00Z">
        <w:r w:rsidRPr="000765E2">
          <w:rPr>
            <w:rStyle w:val="CodeChar"/>
            <w:rFonts w:eastAsiaTheme="minorHAnsi"/>
            <w:iCs/>
          </w:rPr>
          <w:t>&lt;/CreateRequest&gt;</w:t>
        </w:r>
      </w:ins>
    </w:p>
    <w:p w14:paraId="7EEE8FAB" w14:textId="77777777" w:rsidR="00805123" w:rsidRDefault="00805123" w:rsidP="00805123">
      <w:pPr>
        <w:pStyle w:val="Heading2"/>
      </w:pPr>
      <w:bookmarkStart w:id="1293" w:name="_Toc89863689"/>
      <w:r>
        <w:t>CDPA - High Level Workflow</w:t>
      </w:r>
      <w:bookmarkEnd w:id="516"/>
      <w:bookmarkEnd w:id="1293"/>
    </w:p>
    <w:p w14:paraId="7B859BE5" w14:textId="00BD015C" w:rsidR="007777CB" w:rsidRPr="007777CB" w:rsidRDefault="007777CB" w:rsidP="007777CB">
      <w:pPr>
        <w:pStyle w:val="Body"/>
        <w:ind w:left="0"/>
        <w:rPr>
          <w:rFonts w:cs="Arial"/>
          <w:color w:val="001135" w:themeColor="text2"/>
          <w:sz w:val="22"/>
          <w:szCs w:val="20"/>
        </w:rPr>
      </w:pPr>
      <w:r>
        <w:rPr>
          <w:rFonts w:cs="Arial"/>
          <w:color w:val="001135" w:themeColor="text2"/>
          <w:sz w:val="22"/>
          <w:szCs w:val="20"/>
        </w:rPr>
        <w:t>The following explains the high-level l</w:t>
      </w:r>
      <w:r w:rsidRPr="007777CB">
        <w:rPr>
          <w:rFonts w:cs="Arial"/>
          <w:color w:val="001135" w:themeColor="text2"/>
          <w:sz w:val="22"/>
          <w:szCs w:val="20"/>
        </w:rPr>
        <w:t xml:space="preserve">ogic flow of multiple line item/multiple service order processing for </w:t>
      </w:r>
      <w:r>
        <w:rPr>
          <w:rFonts w:cs="Arial"/>
          <w:color w:val="001135" w:themeColor="text2"/>
          <w:sz w:val="22"/>
          <w:szCs w:val="20"/>
        </w:rPr>
        <w:t>Nokia</w:t>
      </w:r>
      <w:r w:rsidRPr="007777CB">
        <w:rPr>
          <w:rFonts w:cs="Arial"/>
          <w:color w:val="001135" w:themeColor="text2"/>
          <w:sz w:val="22"/>
          <w:szCs w:val="20"/>
        </w:rPr>
        <w:t xml:space="preserve"> </w:t>
      </w:r>
      <w:r>
        <w:rPr>
          <w:rFonts w:cs="Arial"/>
          <w:color w:val="001135" w:themeColor="text2"/>
          <w:sz w:val="22"/>
          <w:szCs w:val="20"/>
        </w:rPr>
        <w:t>CDPA solution:</w:t>
      </w:r>
    </w:p>
    <w:p w14:paraId="4FBA9707" w14:textId="77777777" w:rsidR="007777CB" w:rsidRDefault="007777CB" w:rsidP="007777CB">
      <w:pPr>
        <w:pStyle w:val="Body"/>
      </w:pPr>
    </w:p>
    <w:p w14:paraId="54C2C19D" w14:textId="77777777" w:rsidR="00731BB5" w:rsidRDefault="007777CB" w:rsidP="00731BB5">
      <w:pPr>
        <w:pStyle w:val="Caption"/>
        <w:keepNext/>
      </w:pPr>
      <w:r>
        <w:object w:dxaOrig="3294" w:dyaOrig="6946" w14:anchorId="16D035B2">
          <v:shape id="_x0000_i1030" type="#_x0000_t75" style="width:165.75pt;height:345.75pt" o:ole="">
            <v:imagedata r:id="rId30" o:title=""/>
          </v:shape>
          <o:OLEObject Type="Embed" ProgID="Visio.Drawing.11" ShapeID="_x0000_i1030" DrawAspect="Content" ObjectID="_1700481659" r:id="rId31"/>
        </w:object>
      </w:r>
    </w:p>
    <w:p w14:paraId="03C61896" w14:textId="6B3EAC94" w:rsidR="007777CB" w:rsidRPr="00B42256" w:rsidRDefault="00731BB5" w:rsidP="007777CB">
      <w:pPr>
        <w:pStyle w:val="Caption"/>
      </w:pPr>
      <w:bookmarkStart w:id="1294" w:name="_Toc49964510"/>
      <w:r>
        <w:t xml:space="preserve">Figure </w:t>
      </w:r>
      <w:r>
        <w:fldChar w:fldCharType="begin"/>
      </w:r>
      <w:r>
        <w:instrText xml:space="preserve"> SEQ Figure \* ARABIC </w:instrText>
      </w:r>
      <w:r>
        <w:fldChar w:fldCharType="separate"/>
      </w:r>
      <w:r w:rsidR="00FF4FEC">
        <w:rPr>
          <w:noProof/>
        </w:rPr>
        <w:t>8</w:t>
      </w:r>
      <w:r>
        <w:fldChar w:fldCharType="end"/>
      </w:r>
      <w:r w:rsidR="007777CB" w:rsidRPr="00B42256">
        <w:t>. Multiple line items processing flow</w:t>
      </w:r>
      <w:bookmarkEnd w:id="1294"/>
    </w:p>
    <w:p w14:paraId="61A9F002" w14:textId="77777777" w:rsidR="007777CB" w:rsidRPr="00EB0B92" w:rsidRDefault="007777CB" w:rsidP="007777CB">
      <w:pPr>
        <w:pStyle w:val="Body"/>
      </w:pPr>
    </w:p>
    <w:p w14:paraId="6B4D7E15" w14:textId="77777777" w:rsidR="00E51B1C" w:rsidRDefault="007777CB" w:rsidP="00E51B1C">
      <w:pPr>
        <w:keepNext/>
        <w:ind w:left="-360"/>
        <w:jc w:val="center"/>
      </w:pPr>
      <w:r>
        <w:object w:dxaOrig="11789" w:dyaOrig="13773" w14:anchorId="4CA89C6B">
          <v:shape id="_x0000_i1031" type="#_x0000_t75" style="width:482.25pt;height:561.75pt" o:ole="">
            <v:imagedata r:id="rId32" o:title=""/>
          </v:shape>
          <o:OLEObject Type="Embed" ProgID="Visio.Drawing.11" ShapeID="_x0000_i1031" DrawAspect="Content" ObjectID="_1700481660" r:id="rId33"/>
        </w:object>
      </w:r>
    </w:p>
    <w:p w14:paraId="4F695B6F" w14:textId="0BA6BF69" w:rsidR="007777CB" w:rsidRDefault="00E51B1C" w:rsidP="00E51B1C">
      <w:pPr>
        <w:pStyle w:val="Caption"/>
        <w:rPr>
          <w:b w:val="0"/>
        </w:rPr>
      </w:pPr>
      <w:bookmarkStart w:id="1295" w:name="_Toc49964511"/>
      <w:r>
        <w:t xml:space="preserve">Figure </w:t>
      </w:r>
      <w:r>
        <w:fldChar w:fldCharType="begin"/>
      </w:r>
      <w:r>
        <w:instrText xml:space="preserve"> SEQ Figure \* ARABIC </w:instrText>
      </w:r>
      <w:r>
        <w:fldChar w:fldCharType="separate"/>
      </w:r>
      <w:r w:rsidR="00FF4FEC">
        <w:rPr>
          <w:noProof/>
        </w:rPr>
        <w:t>9</w:t>
      </w:r>
      <w:r>
        <w:fldChar w:fldCharType="end"/>
      </w:r>
      <w:r w:rsidR="007777CB" w:rsidRPr="00B42256">
        <w:t>. Single line item processing flow</w:t>
      </w:r>
      <w:bookmarkEnd w:id="1295"/>
    </w:p>
    <w:p w14:paraId="17E5A1F2" w14:textId="77777777" w:rsidR="007777CB" w:rsidRDefault="007777CB" w:rsidP="007777CB">
      <w:pPr>
        <w:rPr>
          <w:b/>
        </w:rPr>
      </w:pPr>
    </w:p>
    <w:p w14:paraId="5F82749D" w14:textId="77777777" w:rsidR="007777CB" w:rsidRDefault="007777CB" w:rsidP="007777CB">
      <w:pPr>
        <w:rPr>
          <w:b/>
        </w:rPr>
      </w:pPr>
      <w:r>
        <w:rPr>
          <w:b/>
        </w:rPr>
        <w:lastRenderedPageBreak/>
        <w:br w:type="page"/>
      </w:r>
    </w:p>
    <w:p w14:paraId="2AC0919D" w14:textId="77777777" w:rsidR="007777CB" w:rsidRPr="00717DC2" w:rsidRDefault="007777CB" w:rsidP="007777CB">
      <w:pPr>
        <w:pStyle w:val="Body"/>
        <w:ind w:left="0"/>
        <w:rPr>
          <w:rFonts w:cs="Arial"/>
          <w:color w:val="001135" w:themeColor="text2"/>
          <w:sz w:val="22"/>
          <w:szCs w:val="20"/>
        </w:rPr>
      </w:pPr>
      <w:r w:rsidRPr="00717DC2">
        <w:rPr>
          <w:rFonts w:cs="Arial"/>
          <w:color w:val="001135" w:themeColor="text2"/>
          <w:sz w:val="22"/>
          <w:szCs w:val="20"/>
        </w:rPr>
        <w:lastRenderedPageBreak/>
        <w:t>Following table describes different logic component which allows extension:</w:t>
      </w:r>
    </w:p>
    <w:p w14:paraId="382137F7" w14:textId="2467B1FB" w:rsidR="00086EF8" w:rsidRDefault="00086EF8" w:rsidP="00086EF8">
      <w:pPr>
        <w:pStyle w:val="Caption"/>
        <w:keepNext/>
      </w:pPr>
      <w:bookmarkStart w:id="1296" w:name="_Toc62228129"/>
      <w:r>
        <w:t xml:space="preserve">Table </w:t>
      </w:r>
      <w:r>
        <w:fldChar w:fldCharType="begin"/>
      </w:r>
      <w:r>
        <w:instrText xml:space="preserve"> SEQ Table \* ARABIC </w:instrText>
      </w:r>
      <w:r>
        <w:fldChar w:fldCharType="separate"/>
      </w:r>
      <w:r w:rsidR="00FF4FEC">
        <w:rPr>
          <w:noProof/>
        </w:rPr>
        <w:t>7</w:t>
      </w:r>
      <w:r>
        <w:fldChar w:fldCharType="end"/>
      </w:r>
      <w:r>
        <w:t>. Generic BST framework extension</w:t>
      </w:r>
      <w:bookmarkEnd w:id="1296"/>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02"/>
        <w:gridCol w:w="7466"/>
      </w:tblGrid>
      <w:tr w:rsidR="007777CB" w:rsidRPr="00807DB6" w14:paraId="6FC5EE4D" w14:textId="77777777" w:rsidTr="003A19DA">
        <w:trPr>
          <w:tblHeader/>
        </w:trPr>
        <w:tc>
          <w:tcPr>
            <w:tcW w:w="2002" w:type="dxa"/>
            <w:tcBorders>
              <w:top w:val="single" w:sz="12" w:space="0" w:color="000000"/>
              <w:bottom w:val="single" w:sz="6" w:space="0" w:color="000000"/>
            </w:tcBorders>
            <w:shd w:val="clear" w:color="auto" w:fill="D0DFFF" w:themeFill="text2" w:themeFillTint="1A"/>
          </w:tcPr>
          <w:p w14:paraId="46F89229" w14:textId="77777777" w:rsidR="007777CB" w:rsidRPr="003A19DA" w:rsidRDefault="007777CB" w:rsidP="00D52BC6">
            <w:pPr>
              <w:pStyle w:val="TableBody"/>
              <w:rPr>
                <w:b/>
              </w:rPr>
            </w:pPr>
            <w:r w:rsidRPr="003A19DA">
              <w:rPr>
                <w:b/>
              </w:rPr>
              <w:t>Logic</w:t>
            </w:r>
          </w:p>
        </w:tc>
        <w:tc>
          <w:tcPr>
            <w:tcW w:w="7466" w:type="dxa"/>
            <w:tcBorders>
              <w:top w:val="single" w:sz="12" w:space="0" w:color="000000"/>
              <w:bottom w:val="single" w:sz="6" w:space="0" w:color="000000"/>
            </w:tcBorders>
            <w:shd w:val="clear" w:color="auto" w:fill="D0DFFF" w:themeFill="text2" w:themeFillTint="1A"/>
          </w:tcPr>
          <w:p w14:paraId="490C1672" w14:textId="77777777" w:rsidR="007777CB" w:rsidRPr="003A19DA" w:rsidRDefault="007777CB" w:rsidP="00D52BC6">
            <w:pPr>
              <w:pStyle w:val="TableBody"/>
              <w:rPr>
                <w:b/>
              </w:rPr>
            </w:pPr>
            <w:r w:rsidRPr="003A19DA">
              <w:rPr>
                <w:b/>
              </w:rPr>
              <w:t>Description</w:t>
            </w:r>
          </w:p>
        </w:tc>
      </w:tr>
      <w:tr w:rsidR="007777CB" w:rsidRPr="00807DB6" w14:paraId="6A99FEF1" w14:textId="77777777" w:rsidTr="00D52BC6">
        <w:tc>
          <w:tcPr>
            <w:tcW w:w="2002" w:type="dxa"/>
            <w:tcBorders>
              <w:top w:val="single" w:sz="6" w:space="0" w:color="000000"/>
            </w:tcBorders>
          </w:tcPr>
          <w:p w14:paraId="1753E67A" w14:textId="77777777" w:rsidR="007777CB" w:rsidRPr="003A19DA" w:rsidRDefault="007777CB" w:rsidP="00D52BC6">
            <w:pPr>
              <w:rPr>
                <w:rFonts w:cstheme="minorBidi"/>
                <w:color w:val="auto"/>
                <w:sz w:val="20"/>
                <w:szCs w:val="20"/>
              </w:rPr>
            </w:pPr>
            <w:r w:rsidRPr="003A19DA">
              <w:rPr>
                <w:rFonts w:cstheme="minorBidi"/>
                <w:color w:val="auto"/>
                <w:sz w:val="20"/>
                <w:szCs w:val="20"/>
              </w:rPr>
              <w:t>Initialization</w:t>
            </w:r>
          </w:p>
        </w:tc>
        <w:tc>
          <w:tcPr>
            <w:tcW w:w="7466" w:type="dxa"/>
            <w:tcBorders>
              <w:top w:val="single" w:sz="6" w:space="0" w:color="000000"/>
            </w:tcBorders>
          </w:tcPr>
          <w:p w14:paraId="08BD9C62" w14:textId="77777777" w:rsidR="007777CB" w:rsidRPr="003A19DA" w:rsidRDefault="007777CB" w:rsidP="00043F06">
            <w:pPr>
              <w:pStyle w:val="TableBody"/>
              <w:numPr>
                <w:ilvl w:val="0"/>
                <w:numId w:val="23"/>
              </w:numPr>
            </w:pPr>
            <w:r w:rsidRPr="003A19DA">
              <w:t>Execute one time per request</w:t>
            </w:r>
          </w:p>
          <w:p w14:paraId="6D2508B5" w14:textId="77777777" w:rsidR="007777CB" w:rsidRPr="003A19DA" w:rsidRDefault="007777CB" w:rsidP="00043F06">
            <w:pPr>
              <w:pStyle w:val="TableBody"/>
              <w:numPr>
                <w:ilvl w:val="0"/>
                <w:numId w:val="23"/>
              </w:numPr>
            </w:pPr>
            <w:r w:rsidRPr="003A19DA">
              <w:t>BST constant parameter definition</w:t>
            </w:r>
          </w:p>
          <w:p w14:paraId="40CBEEEE" w14:textId="77777777" w:rsidR="007777CB" w:rsidRPr="003A19DA" w:rsidRDefault="007777CB" w:rsidP="00043F06">
            <w:pPr>
              <w:pStyle w:val="TableBody"/>
              <w:numPr>
                <w:ilvl w:val="0"/>
                <w:numId w:val="23"/>
              </w:numPr>
            </w:pPr>
            <w:r w:rsidRPr="003A19DA">
              <w:t>E.g.: NE_ID definition, load balancing logic for deriving NE_ID, etc.</w:t>
            </w:r>
          </w:p>
        </w:tc>
      </w:tr>
      <w:tr w:rsidR="007777CB" w:rsidRPr="00807DB6" w14:paraId="65457336" w14:textId="77777777" w:rsidTr="00D52BC6">
        <w:tc>
          <w:tcPr>
            <w:tcW w:w="2002" w:type="dxa"/>
            <w:tcBorders>
              <w:top w:val="single" w:sz="6" w:space="0" w:color="000000"/>
            </w:tcBorders>
          </w:tcPr>
          <w:p w14:paraId="30D665A1" w14:textId="77777777" w:rsidR="007777CB" w:rsidRPr="003A19DA" w:rsidRDefault="007777CB" w:rsidP="00D52BC6">
            <w:pPr>
              <w:rPr>
                <w:rFonts w:cstheme="minorBidi"/>
                <w:color w:val="auto"/>
                <w:sz w:val="20"/>
                <w:szCs w:val="20"/>
              </w:rPr>
            </w:pPr>
            <w:r w:rsidRPr="003A19DA">
              <w:rPr>
                <w:rFonts w:cstheme="minorBidi"/>
                <w:color w:val="auto"/>
                <w:sz w:val="20"/>
                <w:szCs w:val="20"/>
              </w:rPr>
              <w:t>Pre-Service handling</w:t>
            </w:r>
          </w:p>
        </w:tc>
        <w:tc>
          <w:tcPr>
            <w:tcW w:w="7466" w:type="dxa"/>
            <w:tcBorders>
              <w:top w:val="single" w:sz="6" w:space="0" w:color="000000"/>
            </w:tcBorders>
          </w:tcPr>
          <w:p w14:paraId="2C05918E" w14:textId="77777777" w:rsidR="007777CB" w:rsidRPr="003A19DA" w:rsidRDefault="007777CB" w:rsidP="00043F06">
            <w:pPr>
              <w:pStyle w:val="TableBody"/>
              <w:numPr>
                <w:ilvl w:val="0"/>
                <w:numId w:val="23"/>
              </w:numPr>
            </w:pPr>
            <w:r w:rsidRPr="003A19DA">
              <w:t>Execute multiple time per request, once for each line item</w:t>
            </w:r>
          </w:p>
          <w:p w14:paraId="6CADB3AC" w14:textId="77777777" w:rsidR="007777CB" w:rsidRPr="003A19DA" w:rsidRDefault="007777CB" w:rsidP="00043F06">
            <w:pPr>
              <w:pStyle w:val="TableBody"/>
              <w:numPr>
                <w:ilvl w:val="0"/>
                <w:numId w:val="23"/>
              </w:numPr>
            </w:pPr>
            <w:r w:rsidRPr="003A19DA">
              <w:t>Message adaptation, internal parameter initialization</w:t>
            </w:r>
          </w:p>
          <w:p w14:paraId="5ED2CB70" w14:textId="77777777" w:rsidR="007777CB" w:rsidRPr="003A19DA" w:rsidRDefault="007777CB" w:rsidP="00043F06">
            <w:pPr>
              <w:pStyle w:val="TableBody"/>
              <w:numPr>
                <w:ilvl w:val="0"/>
                <w:numId w:val="23"/>
              </w:numPr>
            </w:pPr>
            <w:r w:rsidRPr="003A19DA">
              <w:t>Logic library invocation</w:t>
            </w:r>
          </w:p>
          <w:p w14:paraId="57D36E90" w14:textId="77777777" w:rsidR="007777CB" w:rsidRPr="003A19DA" w:rsidRDefault="007777CB" w:rsidP="00043F06">
            <w:pPr>
              <w:pStyle w:val="TableBody"/>
              <w:numPr>
                <w:ilvl w:val="0"/>
                <w:numId w:val="23"/>
              </w:numPr>
            </w:pPr>
            <w:r w:rsidRPr="003A19DA">
              <w:t>Lookup table invocation</w:t>
            </w:r>
          </w:p>
        </w:tc>
      </w:tr>
      <w:tr w:rsidR="007777CB" w:rsidRPr="00807DB6" w14:paraId="30875F1A" w14:textId="77777777" w:rsidTr="00D52BC6">
        <w:tc>
          <w:tcPr>
            <w:tcW w:w="2002" w:type="dxa"/>
          </w:tcPr>
          <w:p w14:paraId="3461C3D9" w14:textId="77777777" w:rsidR="007777CB" w:rsidRPr="003A19DA" w:rsidRDefault="007777CB" w:rsidP="00D52BC6">
            <w:pPr>
              <w:rPr>
                <w:rFonts w:cstheme="minorBidi"/>
                <w:color w:val="auto"/>
                <w:sz w:val="20"/>
                <w:szCs w:val="20"/>
              </w:rPr>
            </w:pPr>
            <w:r w:rsidRPr="003A19DA">
              <w:rPr>
                <w:rFonts w:cstheme="minorBidi"/>
                <w:color w:val="auto"/>
                <w:sz w:val="20"/>
                <w:szCs w:val="20"/>
              </w:rPr>
              <w:t>Pre-Execution handling</w:t>
            </w:r>
          </w:p>
        </w:tc>
        <w:tc>
          <w:tcPr>
            <w:tcW w:w="7466" w:type="dxa"/>
          </w:tcPr>
          <w:p w14:paraId="25A31E85" w14:textId="77777777" w:rsidR="007777CB" w:rsidRPr="003A19DA" w:rsidRDefault="007777CB" w:rsidP="00043F06">
            <w:pPr>
              <w:pStyle w:val="TableBody"/>
              <w:numPr>
                <w:ilvl w:val="0"/>
                <w:numId w:val="23"/>
              </w:numPr>
            </w:pPr>
            <w:r w:rsidRPr="003A19DA">
              <w:t>Control by reserved task parameter defined in Catalog</w:t>
            </w:r>
          </w:p>
          <w:p w14:paraId="7DD6A11D" w14:textId="77777777" w:rsidR="007777CB" w:rsidRPr="003A19DA" w:rsidRDefault="007777CB" w:rsidP="00043F06">
            <w:pPr>
              <w:pStyle w:val="TableBody"/>
              <w:numPr>
                <w:ilvl w:val="0"/>
                <w:numId w:val="23"/>
              </w:numPr>
            </w:pPr>
            <w:r w:rsidRPr="003A19DA">
              <w:t>Special handling before sending to Network.</w:t>
            </w:r>
          </w:p>
          <w:p w14:paraId="2DEFDCB5" w14:textId="77777777" w:rsidR="007777CB" w:rsidRPr="003A19DA" w:rsidRDefault="007777CB" w:rsidP="00043F06">
            <w:pPr>
              <w:pStyle w:val="TableBody"/>
              <w:numPr>
                <w:ilvl w:val="0"/>
                <w:numId w:val="23"/>
              </w:numPr>
            </w:pPr>
            <w:r w:rsidRPr="003A19DA">
              <w:t>Customized logic libraries invocation to support special case handling on specific products.</w:t>
            </w:r>
          </w:p>
          <w:p w14:paraId="65F2D94D" w14:textId="77777777" w:rsidR="007777CB" w:rsidRPr="003A19DA" w:rsidRDefault="007777CB" w:rsidP="00043F06">
            <w:pPr>
              <w:pStyle w:val="TableBody"/>
              <w:numPr>
                <w:ilvl w:val="0"/>
                <w:numId w:val="23"/>
              </w:numPr>
            </w:pPr>
            <w:r w:rsidRPr="003A19DA">
              <w:t>Generic logic libraries to perform common function used in the main business flow.</w:t>
            </w:r>
          </w:p>
        </w:tc>
      </w:tr>
      <w:tr w:rsidR="007777CB" w:rsidRPr="00807DB6" w14:paraId="39AC237D" w14:textId="77777777" w:rsidTr="00D52BC6">
        <w:tc>
          <w:tcPr>
            <w:tcW w:w="2002" w:type="dxa"/>
          </w:tcPr>
          <w:p w14:paraId="54583326" w14:textId="77777777" w:rsidR="007777CB" w:rsidRPr="003A19DA" w:rsidRDefault="007777CB" w:rsidP="00D52BC6">
            <w:pPr>
              <w:rPr>
                <w:rFonts w:cstheme="minorBidi"/>
                <w:color w:val="auto"/>
                <w:sz w:val="20"/>
                <w:szCs w:val="20"/>
              </w:rPr>
            </w:pPr>
            <w:r w:rsidRPr="003A19DA">
              <w:rPr>
                <w:rFonts w:cstheme="minorBidi"/>
                <w:color w:val="auto"/>
                <w:sz w:val="20"/>
                <w:szCs w:val="20"/>
              </w:rPr>
              <w:t>Post- Execution handling</w:t>
            </w:r>
          </w:p>
        </w:tc>
        <w:tc>
          <w:tcPr>
            <w:tcW w:w="7466" w:type="dxa"/>
          </w:tcPr>
          <w:p w14:paraId="56AF1650" w14:textId="77777777" w:rsidR="007777CB" w:rsidRPr="003A19DA" w:rsidRDefault="007777CB" w:rsidP="00043F06">
            <w:pPr>
              <w:pStyle w:val="TableBody"/>
              <w:numPr>
                <w:ilvl w:val="0"/>
                <w:numId w:val="22"/>
              </w:numPr>
            </w:pPr>
            <w:r w:rsidRPr="003A19DA">
              <w:t>Control by reserved task parameter defined in Catalog</w:t>
            </w:r>
          </w:p>
          <w:p w14:paraId="15F7EF47" w14:textId="77777777" w:rsidR="007777CB" w:rsidRPr="003A19DA" w:rsidRDefault="007777CB" w:rsidP="00043F06">
            <w:pPr>
              <w:pStyle w:val="TableBody"/>
              <w:numPr>
                <w:ilvl w:val="0"/>
                <w:numId w:val="22"/>
              </w:numPr>
            </w:pPr>
            <w:r w:rsidRPr="003A19DA">
              <w:t>Special Handling after sending to network</w:t>
            </w:r>
          </w:p>
          <w:p w14:paraId="63A34611" w14:textId="77777777" w:rsidR="007777CB" w:rsidRPr="003A19DA" w:rsidRDefault="007777CB" w:rsidP="00043F06">
            <w:pPr>
              <w:pStyle w:val="TableBody"/>
              <w:numPr>
                <w:ilvl w:val="0"/>
                <w:numId w:val="22"/>
              </w:numPr>
            </w:pPr>
            <w:r w:rsidRPr="003A19DA">
              <w:t>Customized logic libraries to support special case handling on specific products.</w:t>
            </w:r>
          </w:p>
          <w:p w14:paraId="09C3DAC3" w14:textId="77777777" w:rsidR="007777CB" w:rsidRPr="003A19DA" w:rsidRDefault="007777CB" w:rsidP="00043F06">
            <w:pPr>
              <w:pStyle w:val="TableBody"/>
              <w:numPr>
                <w:ilvl w:val="0"/>
                <w:numId w:val="22"/>
              </w:numPr>
            </w:pPr>
            <w:r w:rsidRPr="003A19DA">
              <w:t>Generic logic libraries to process logic rules defined in technical services.</w:t>
            </w:r>
          </w:p>
        </w:tc>
      </w:tr>
    </w:tbl>
    <w:p w14:paraId="663EBED2" w14:textId="2A71C471" w:rsidR="00805123" w:rsidRDefault="00805123" w:rsidP="00805123"/>
    <w:p w14:paraId="4DA60720" w14:textId="03E46F26" w:rsidR="008D64D7" w:rsidRPr="008D64D7" w:rsidRDefault="008D64D7">
      <w:pPr>
        <w:pStyle w:val="Heading3"/>
      </w:pPr>
      <w:bookmarkStart w:id="1297" w:name="_Toc89863690"/>
      <w:r>
        <w:t>Non CDPA – Optima Notification</w:t>
      </w:r>
      <w:bookmarkEnd w:id="1297"/>
    </w:p>
    <w:p w14:paraId="28DCFC7C" w14:textId="32B841B1" w:rsidR="008D64D7" w:rsidRDefault="00D34CAB" w:rsidP="008D64D7">
      <w:pPr>
        <w:ind w:left="720"/>
      </w:pPr>
      <w:r>
        <w:t>In legacy USPS, there is also an e</w:t>
      </w:r>
      <w:r w:rsidR="008D64D7">
        <w:t>nhancement required on existing BST to support s</w:t>
      </w:r>
      <w:r w:rsidR="008D64D7" w:rsidRPr="000D0610">
        <w:t>ending provisioning status</w:t>
      </w:r>
      <w:r w:rsidR="008D64D7">
        <w:t xml:space="preserve"> (form of notification)</w:t>
      </w:r>
      <w:r w:rsidR="008D64D7" w:rsidRPr="000D0610">
        <w:t xml:space="preserve"> of non-</w:t>
      </w:r>
      <w:r w:rsidR="008D64D7">
        <w:t>Optima</w:t>
      </w:r>
      <w:r w:rsidR="008D64D7" w:rsidRPr="000D0610">
        <w:t xml:space="preserve"> initiated northbound requests to </w:t>
      </w:r>
      <w:r w:rsidR="008D64D7">
        <w:t>Optima. Below is the list of non-optima north bound systems</w:t>
      </w:r>
      <w:r w:rsidR="007F03FB">
        <w:t>, the command to call and the use cases supported.</w:t>
      </w:r>
    </w:p>
    <w:p w14:paraId="4ACA4E0F" w14:textId="77777777" w:rsidR="00D31005" w:rsidRDefault="00D31005" w:rsidP="008D64D7">
      <w:pPr>
        <w:ind w:left="720"/>
      </w:pPr>
    </w:p>
    <w:tbl>
      <w:tblPr>
        <w:tblStyle w:val="TableGrid"/>
        <w:tblW w:w="9481" w:type="dxa"/>
        <w:tblInd w:w="720" w:type="dxa"/>
        <w:tblLook w:val="04A0" w:firstRow="1" w:lastRow="0" w:firstColumn="1" w:lastColumn="0" w:noHBand="0" w:noVBand="1"/>
      </w:tblPr>
      <w:tblGrid>
        <w:gridCol w:w="1490"/>
        <w:gridCol w:w="1283"/>
        <w:gridCol w:w="2792"/>
        <w:gridCol w:w="2300"/>
        <w:gridCol w:w="1616"/>
      </w:tblGrid>
      <w:tr w:rsidR="001F77F7" w:rsidRPr="00222BD1" w14:paraId="6E620E37" w14:textId="246047F7" w:rsidTr="001F77F7">
        <w:tc>
          <w:tcPr>
            <w:tcW w:w="1592" w:type="dxa"/>
          </w:tcPr>
          <w:p w14:paraId="40CEE4C8" w14:textId="77777777" w:rsidR="001F77F7" w:rsidRPr="00AA0A7C" w:rsidRDefault="001F77F7" w:rsidP="0093312C">
            <w:pPr>
              <w:jc w:val="center"/>
              <w:rPr>
                <w:b/>
              </w:rPr>
            </w:pPr>
            <w:r w:rsidRPr="00AA0A7C">
              <w:rPr>
                <w:b/>
              </w:rPr>
              <w:t>North Bound System</w:t>
            </w:r>
          </w:p>
        </w:tc>
        <w:tc>
          <w:tcPr>
            <w:tcW w:w="1401" w:type="dxa"/>
            <w:vAlign w:val="center"/>
          </w:tcPr>
          <w:p w14:paraId="5C2BAE49" w14:textId="1AC5B4B4" w:rsidR="001F77F7" w:rsidRPr="00AA0A7C" w:rsidRDefault="001F77F7" w:rsidP="0093312C">
            <w:pPr>
              <w:jc w:val="center"/>
              <w:rPr>
                <w:b/>
              </w:rPr>
            </w:pPr>
            <w:r>
              <w:rPr>
                <w:b/>
              </w:rPr>
              <w:t>North Bound API</w:t>
            </w:r>
          </w:p>
        </w:tc>
        <w:tc>
          <w:tcPr>
            <w:tcW w:w="2378" w:type="dxa"/>
            <w:vAlign w:val="center"/>
          </w:tcPr>
          <w:p w14:paraId="12CA1A5D" w14:textId="61D84E37" w:rsidR="001F77F7" w:rsidRPr="00AA0A7C" w:rsidRDefault="001F77F7" w:rsidP="0093312C">
            <w:pPr>
              <w:jc w:val="center"/>
              <w:rPr>
                <w:b/>
              </w:rPr>
            </w:pPr>
            <w:r>
              <w:rPr>
                <w:b/>
              </w:rPr>
              <w:t>Command</w:t>
            </w:r>
            <w:r w:rsidRPr="00AA0A7C">
              <w:rPr>
                <w:b/>
              </w:rPr>
              <w:t xml:space="preserve"> </w:t>
            </w:r>
          </w:p>
        </w:tc>
        <w:tc>
          <w:tcPr>
            <w:tcW w:w="2409" w:type="dxa"/>
          </w:tcPr>
          <w:p w14:paraId="0F4D21D4" w14:textId="10FDD4AC" w:rsidR="001F77F7" w:rsidRDefault="001F77F7" w:rsidP="0093312C">
            <w:pPr>
              <w:jc w:val="center"/>
              <w:rPr>
                <w:b/>
              </w:rPr>
            </w:pPr>
            <w:r>
              <w:rPr>
                <w:b/>
              </w:rPr>
              <w:t>Use Cases</w:t>
            </w:r>
          </w:p>
        </w:tc>
        <w:tc>
          <w:tcPr>
            <w:tcW w:w="1701" w:type="dxa"/>
          </w:tcPr>
          <w:p w14:paraId="1CB583B5" w14:textId="15EC4217" w:rsidR="001F77F7" w:rsidRDefault="001F77F7" w:rsidP="0093312C">
            <w:pPr>
              <w:jc w:val="center"/>
              <w:rPr>
                <w:b/>
              </w:rPr>
            </w:pPr>
            <w:r>
              <w:rPr>
                <w:b/>
              </w:rPr>
              <w:t>Notes</w:t>
            </w:r>
          </w:p>
        </w:tc>
      </w:tr>
      <w:tr w:rsidR="001F77F7" w:rsidRPr="00222BD1" w14:paraId="574F247F" w14:textId="7A8A85D6" w:rsidTr="001F77F7">
        <w:tc>
          <w:tcPr>
            <w:tcW w:w="1592" w:type="dxa"/>
          </w:tcPr>
          <w:p w14:paraId="52970FA9" w14:textId="77777777" w:rsidR="001F77F7" w:rsidRPr="00AA0A7C" w:rsidRDefault="001F77F7" w:rsidP="0093312C">
            <w:pPr>
              <w:jc w:val="center"/>
            </w:pPr>
            <w:r w:rsidRPr="00AA0A7C">
              <w:t>DSA</w:t>
            </w:r>
          </w:p>
        </w:tc>
        <w:tc>
          <w:tcPr>
            <w:tcW w:w="1401" w:type="dxa"/>
            <w:vAlign w:val="center"/>
          </w:tcPr>
          <w:p w14:paraId="08409E84" w14:textId="246FBFD2" w:rsidR="001F77F7" w:rsidRPr="00AA0A7C" w:rsidRDefault="001F77F7" w:rsidP="0093312C">
            <w:pPr>
              <w:jc w:val="center"/>
            </w:pPr>
            <w:r>
              <w:t>Online SOAP</w:t>
            </w:r>
          </w:p>
        </w:tc>
        <w:tc>
          <w:tcPr>
            <w:tcW w:w="2378" w:type="dxa"/>
            <w:vAlign w:val="center"/>
          </w:tcPr>
          <w:p w14:paraId="488B6ECC" w14:textId="77777777" w:rsidR="001F77F7" w:rsidRDefault="001F77F7" w:rsidP="0093312C">
            <w:pPr>
              <w:jc w:val="center"/>
            </w:pPr>
            <w:r>
              <w:t>Optima SimSwap</w:t>
            </w:r>
          </w:p>
          <w:p w14:paraId="320DD272" w14:textId="6C0DE1F4" w:rsidR="003C3446" w:rsidRPr="00AA0A7C" w:rsidRDefault="003C3446" w:rsidP="0093312C">
            <w:pPr>
              <w:jc w:val="center"/>
            </w:pPr>
            <w:r>
              <w:t>(REST)</w:t>
            </w:r>
          </w:p>
        </w:tc>
        <w:tc>
          <w:tcPr>
            <w:tcW w:w="2409" w:type="dxa"/>
          </w:tcPr>
          <w:p w14:paraId="288A4E5E" w14:textId="77777777" w:rsidR="001F77F7" w:rsidRDefault="001F77F7" w:rsidP="0093312C">
            <w:pPr>
              <w:jc w:val="center"/>
            </w:pPr>
            <w:r>
              <w:t>DSA SimSwap Smart and Sun Prepaid/Postpaid</w:t>
            </w:r>
          </w:p>
        </w:tc>
        <w:tc>
          <w:tcPr>
            <w:tcW w:w="1701" w:type="dxa"/>
          </w:tcPr>
          <w:p w14:paraId="2F3D6B73" w14:textId="77777777" w:rsidR="001F77F7" w:rsidRDefault="001F77F7" w:rsidP="0093312C">
            <w:pPr>
              <w:jc w:val="center"/>
            </w:pPr>
          </w:p>
        </w:tc>
      </w:tr>
      <w:tr w:rsidR="001F77F7" w:rsidRPr="00222BD1" w14:paraId="4CAB8B01" w14:textId="624FF105" w:rsidTr="001F77F7">
        <w:tc>
          <w:tcPr>
            <w:tcW w:w="1592" w:type="dxa"/>
          </w:tcPr>
          <w:p w14:paraId="6748272F" w14:textId="07B8B9CD" w:rsidR="001F77F7" w:rsidRPr="00AA0A7C" w:rsidRDefault="001F77F7" w:rsidP="007B17AD">
            <w:pPr>
              <w:jc w:val="center"/>
            </w:pPr>
            <w:r>
              <w:lastRenderedPageBreak/>
              <w:t>VASPROV</w:t>
            </w:r>
          </w:p>
        </w:tc>
        <w:tc>
          <w:tcPr>
            <w:tcW w:w="1401" w:type="dxa"/>
            <w:vAlign w:val="center"/>
          </w:tcPr>
          <w:p w14:paraId="56141BAD" w14:textId="77777777" w:rsidR="001F77F7" w:rsidRPr="00AA0A7C" w:rsidRDefault="001F77F7" w:rsidP="007B17AD">
            <w:pPr>
              <w:jc w:val="center"/>
            </w:pPr>
            <w:r>
              <w:t>Online SOAP</w:t>
            </w:r>
          </w:p>
        </w:tc>
        <w:tc>
          <w:tcPr>
            <w:tcW w:w="2378" w:type="dxa"/>
            <w:vAlign w:val="center"/>
          </w:tcPr>
          <w:p w14:paraId="5C76A160" w14:textId="3B7964E4" w:rsidR="001F77F7" w:rsidRPr="00AA0A7C" w:rsidRDefault="001F77F7" w:rsidP="007B17AD">
            <w:pPr>
              <w:jc w:val="center"/>
            </w:pPr>
            <w:r>
              <w:t>UpdateAddOnRegistration API</w:t>
            </w:r>
            <w:r w:rsidR="002F5FC7">
              <w:t xml:space="preserve"> (REST)</w:t>
            </w:r>
          </w:p>
        </w:tc>
        <w:tc>
          <w:tcPr>
            <w:tcW w:w="2409" w:type="dxa"/>
          </w:tcPr>
          <w:p w14:paraId="4E19BE6F" w14:textId="027ED92D" w:rsidR="001F77F7" w:rsidRDefault="001F77F7" w:rsidP="007B17AD">
            <w:pPr>
              <w:jc w:val="center"/>
            </w:pPr>
            <w:r>
              <w:t>Feature Activation and Feature Deactivation</w:t>
            </w:r>
          </w:p>
        </w:tc>
        <w:tc>
          <w:tcPr>
            <w:tcW w:w="1701" w:type="dxa"/>
          </w:tcPr>
          <w:p w14:paraId="2FDE2947" w14:textId="1008F7B9" w:rsidR="001F77F7" w:rsidRDefault="001F77F7" w:rsidP="007B17AD">
            <w:pPr>
              <w:jc w:val="center"/>
            </w:pPr>
            <w:r>
              <w:t>A prodtype-sotype-sne to offerid mapping is maintained</w:t>
            </w:r>
          </w:p>
        </w:tc>
      </w:tr>
      <w:tr w:rsidR="001F77F7" w:rsidRPr="00222BD1" w14:paraId="12DDB19D" w14:textId="78E2682C" w:rsidTr="001F77F7">
        <w:tc>
          <w:tcPr>
            <w:tcW w:w="1592" w:type="dxa"/>
          </w:tcPr>
          <w:p w14:paraId="5EFCD4E1" w14:textId="68AC3853" w:rsidR="001F77F7" w:rsidRDefault="001F77F7" w:rsidP="007B17AD">
            <w:pPr>
              <w:jc w:val="center"/>
            </w:pPr>
            <w:r>
              <w:t>OneFMS</w:t>
            </w:r>
          </w:p>
        </w:tc>
        <w:tc>
          <w:tcPr>
            <w:tcW w:w="1401" w:type="dxa"/>
            <w:vAlign w:val="center"/>
          </w:tcPr>
          <w:p w14:paraId="247F9368" w14:textId="19716A05" w:rsidR="001F77F7" w:rsidRDefault="001F77F7" w:rsidP="007B17AD">
            <w:pPr>
              <w:jc w:val="center"/>
            </w:pPr>
            <w:r>
              <w:t>Online SOAP</w:t>
            </w:r>
          </w:p>
        </w:tc>
        <w:tc>
          <w:tcPr>
            <w:tcW w:w="2378" w:type="dxa"/>
            <w:vAlign w:val="center"/>
          </w:tcPr>
          <w:p w14:paraId="4D46C430" w14:textId="5202601C" w:rsidR="001F77F7" w:rsidRDefault="001F77F7" w:rsidP="007B17AD">
            <w:pPr>
              <w:jc w:val="center"/>
            </w:pPr>
            <w:r>
              <w:t>Optima File/Ftp</w:t>
            </w:r>
          </w:p>
        </w:tc>
        <w:tc>
          <w:tcPr>
            <w:tcW w:w="2409" w:type="dxa"/>
          </w:tcPr>
          <w:p w14:paraId="2EE14340" w14:textId="7869DA13" w:rsidR="001F77F7" w:rsidRDefault="001F77F7" w:rsidP="007B17AD">
            <w:pPr>
              <w:jc w:val="center"/>
            </w:pPr>
            <w:r>
              <w:t>Subscriber Tagging</w:t>
            </w:r>
          </w:p>
        </w:tc>
        <w:tc>
          <w:tcPr>
            <w:tcW w:w="1701" w:type="dxa"/>
          </w:tcPr>
          <w:p w14:paraId="20C368F5" w14:textId="77777777" w:rsidR="001F77F7" w:rsidRDefault="001F77F7" w:rsidP="007B17AD">
            <w:pPr>
              <w:jc w:val="center"/>
            </w:pPr>
          </w:p>
        </w:tc>
      </w:tr>
    </w:tbl>
    <w:p w14:paraId="1C15E735" w14:textId="77777777" w:rsidR="00E9342D" w:rsidRPr="003661A2" w:rsidRDefault="00E9342D" w:rsidP="00205296">
      <w:bookmarkStart w:id="1298" w:name="_Toc32516343"/>
    </w:p>
    <w:p w14:paraId="0F96EB1D" w14:textId="4F2C75D0" w:rsidR="0070776D" w:rsidRDefault="0070776D" w:rsidP="00A97C28">
      <w:pPr>
        <w:pStyle w:val="Heading4"/>
      </w:pPr>
      <w:bookmarkStart w:id="1299" w:name="_Toc89863691"/>
      <w:r>
        <w:t>Subscriber Tagging</w:t>
      </w:r>
      <w:bookmarkEnd w:id="1299"/>
    </w:p>
    <w:p w14:paraId="77B08799" w14:textId="46588EE4" w:rsidR="00F81626" w:rsidRDefault="00F81626" w:rsidP="00F81626"/>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4A0" w:firstRow="1" w:lastRow="0" w:firstColumn="1" w:lastColumn="0" w:noHBand="0" w:noVBand="1"/>
      </w:tblPr>
      <w:tblGrid>
        <w:gridCol w:w="1292"/>
        <w:gridCol w:w="8166"/>
      </w:tblGrid>
      <w:tr w:rsidR="00F81626" w:rsidRPr="0097383E" w14:paraId="59C5966F" w14:textId="77777777" w:rsidTr="00E50CF8">
        <w:trPr>
          <w:cantSplit/>
          <w:trHeight w:val="737"/>
          <w:tblHeader/>
        </w:trPr>
        <w:tc>
          <w:tcPr>
            <w:tcW w:w="683"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1E891682" w14:textId="77777777" w:rsidR="00F81626" w:rsidRPr="0097383E" w:rsidRDefault="00F81626" w:rsidP="00E50CF8">
            <w:pPr>
              <w:pStyle w:val="HeaderTable"/>
              <w:rPr>
                <w:color w:val="FFFFFF"/>
              </w:rPr>
            </w:pPr>
            <w:r w:rsidRPr="0097383E">
              <w:rPr>
                <w:color w:val="FFFFFF"/>
              </w:rPr>
              <w:t>File Format :</w:t>
            </w:r>
          </w:p>
        </w:tc>
        <w:tc>
          <w:tcPr>
            <w:tcW w:w="4317" w:type="pct"/>
            <w:tcBorders>
              <w:top w:val="single" w:sz="4" w:space="0" w:color="808080"/>
              <w:left w:val="single" w:sz="4" w:space="0" w:color="808080"/>
              <w:bottom w:val="single" w:sz="4" w:space="0" w:color="808080"/>
              <w:right w:val="single" w:sz="4" w:space="0" w:color="808080"/>
            </w:tcBorders>
            <w:shd w:val="clear" w:color="auto" w:fill="626469"/>
            <w:tcMar>
              <w:top w:w="0" w:type="dxa"/>
              <w:left w:w="108" w:type="dxa"/>
              <w:bottom w:w="0" w:type="dxa"/>
              <w:right w:w="108" w:type="dxa"/>
            </w:tcMar>
            <w:vAlign w:val="center"/>
            <w:hideMark/>
          </w:tcPr>
          <w:p w14:paraId="0C3148E1" w14:textId="18E6742C" w:rsidR="00F81626" w:rsidRPr="00205296" w:rsidRDefault="00F81626">
            <w:pPr>
              <w:pStyle w:val="HeaderTable"/>
            </w:pPr>
            <w:r w:rsidRPr="00205296">
              <w:rPr>
                <w:color w:val="FFFFFF"/>
              </w:rPr>
              <w:t>BatchFMS_20170814000051.req</w:t>
            </w:r>
          </w:p>
        </w:tc>
      </w:tr>
      <w:tr w:rsidR="00F81626" w:rsidRPr="0097383E" w14:paraId="6A328C64" w14:textId="77777777" w:rsidTr="00E50CF8">
        <w:trPr>
          <w:cantSplit/>
        </w:trPr>
        <w:tc>
          <w:tcPr>
            <w:tcW w:w="683"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0C291118" w14:textId="77777777" w:rsidR="00F81626" w:rsidRPr="00A52FC5" w:rsidRDefault="00F81626" w:rsidP="00E50CF8">
            <w:r w:rsidRPr="00A52FC5">
              <w:t>Content:</w:t>
            </w:r>
          </w:p>
        </w:tc>
        <w:tc>
          <w:tcPr>
            <w:tcW w:w="4317" w:type="pct"/>
            <w:tcBorders>
              <w:top w:val="single" w:sz="4" w:space="0" w:color="808080"/>
              <w:left w:val="single" w:sz="4" w:space="0" w:color="808080"/>
              <w:bottom w:val="single" w:sz="4" w:space="0" w:color="808080"/>
              <w:right w:val="single" w:sz="4" w:space="0" w:color="808080"/>
            </w:tcBorders>
            <w:tcMar>
              <w:top w:w="0" w:type="dxa"/>
              <w:left w:w="108" w:type="dxa"/>
              <w:bottom w:w="0" w:type="dxa"/>
              <w:right w:w="108" w:type="dxa"/>
            </w:tcMar>
            <w:hideMark/>
          </w:tcPr>
          <w:p w14:paraId="1E81875C" w14:textId="5E877EA3" w:rsidR="00F81626" w:rsidRPr="00A52FC5" w:rsidRDefault="00B17983" w:rsidP="00E50CF8">
            <w:pPr>
              <w:rPr>
                <w:sz w:val="20"/>
                <w:szCs w:val="20"/>
              </w:rPr>
            </w:pPr>
            <w:r w:rsidRPr="00205296">
              <w:rPr>
                <w:sz w:val="20"/>
                <w:szCs w:val="20"/>
              </w:rPr>
              <w:t>NE_TYPE ORDER,NE_ID hlr1,REQ_TYPE 1,REQ_USER Optima,ORDER_TYPE Modify,IMSI1 99999988453333,MSISDN1 9988453333,ACCOUNT_NUMBER 435455,ACCOUNT_TYPE Postpaid, BILL_CYCLE P01,REQ_DATE_TIME 20191201160545,SO1_TECHNICALPRODUCT MVOICE,SO1_ACTIONCODE ADD,SO1_SERVICE_UNIQUE_ID 026462771,SO1_SERVICE_TYPE SMART,SO1_ACCOUNT_ACTION Add_FBL,SO1_ACCOUNT_REASON Fraudulent Account,SO1_SERVICE_ACTION BAR_BIN,SO1_SERVICE_REASON Due to Fraud,SO1_BL_DATA_ACTION Add,SO1_BL_DATA_REASON Address found as fraudulent,SO1_LOT_HOUSE_NUMBER 37,SO1_ROOM_FLOOR 3,SO1_BUILDING_APARTMENT_NAME SMART Tower,SO1_STREET_NAME Ayala Avenue,SO1_SUBDIVISION_VILLAGE ,SO1_BARANGAY ,SO1_CITY Makati,SO1_PROVINCE Manila,SO1_TITLE Mr,SO1_GIVEN_NAME John,SO1_MIDDLE_NAME Tiberius,SO1_SURNAME Smith,SO1_SUFFIX ,SO1_BIRTHDATE 1989-07-16,SO1_COUNTRY_CODE 0063,SO1_AREA_CODE 97,SO1_TELEPHONE_NUMBER 87654321,SO1_LOCAL_NUMBER 12345678,SO1_EMP_BUSINESS_NAME PLDT,SO1_EMP_LOT_HOUSE_NUMBER 37,SO1_EMP_ROOM_FLOOR 3,SO1_EMP_BUILDING_APARTMENT_NAME SMART Tower,SO1_EMP_STREET_NAME Ayala Avenue,SO1_EMP_SUBDIVISION_VILLAGE ,SO1_EMP_BARANGAY ,SO1_EMP_CITY Makati,SO1_EMP_PROVINCE Manila,SO1_EMP_BUSINESS_CONTACT Jane Smith,SO1_ID_CARD_TYPE Personal ID,SO1_ID_NUMBER 12345678,SO1_ENTRY_ID 555555,SO1_USER_ID 12345,SO1_USER_ROLE 457,SO1_ENTRY_DATE 20190129150507</w:t>
            </w:r>
          </w:p>
        </w:tc>
      </w:tr>
    </w:tbl>
    <w:p w14:paraId="4E6E99C4" w14:textId="77777777" w:rsidR="00F81626" w:rsidRDefault="00F81626" w:rsidP="00F81626"/>
    <w:p w14:paraId="4C16E0AD" w14:textId="714217C6" w:rsidR="008D675C" w:rsidRDefault="008D675C" w:rsidP="008D675C">
      <w:pPr>
        <w:pStyle w:val="Heading2"/>
      </w:pPr>
      <w:bookmarkStart w:id="1300" w:name="_Toc89863692"/>
      <w:r>
        <w:t>Special Handling</w:t>
      </w:r>
      <w:bookmarkEnd w:id="1298"/>
      <w:bookmarkEnd w:id="1300"/>
    </w:p>
    <w:p w14:paraId="24B629E9" w14:textId="77777777" w:rsidR="008D675C" w:rsidRDefault="008D675C" w:rsidP="008D675C">
      <w:r>
        <w:t>This section will discuss any special handling that will be implemented in this Phase.</w:t>
      </w:r>
    </w:p>
    <w:p w14:paraId="1582B3E6" w14:textId="77777777" w:rsidR="00813114" w:rsidRDefault="00813114">
      <w:pPr>
        <w:pStyle w:val="Heading3"/>
      </w:pPr>
      <w:bookmarkStart w:id="1301" w:name="_Toc89863693"/>
      <w:r>
        <w:lastRenderedPageBreak/>
        <w:t>Critical NE handling</w:t>
      </w:r>
      <w:bookmarkEnd w:id="1301"/>
    </w:p>
    <w:p w14:paraId="523C39AC" w14:textId="77777777" w:rsidR="00813114" w:rsidRPr="004E19FF" w:rsidRDefault="00813114" w:rsidP="00813114">
      <w:r>
        <w:t xml:space="preserve">A logic will be implemented to prioritize Critical NEs and check for the provisioning result status from each NEs and trigger the rollback (for eligible scenarios) if any of the critical NE fails. The same logic will handle sending an intermediate notification to Optima for the status of Critical NE provisioning. </w:t>
      </w:r>
    </w:p>
    <w:p w14:paraId="6B7D6162" w14:textId="77777777" w:rsidR="00813114" w:rsidRPr="001F09E6" w:rsidRDefault="00813114">
      <w:pPr>
        <w:pStyle w:val="Heading3"/>
      </w:pPr>
      <w:bookmarkStart w:id="1302" w:name="_Toc89863694"/>
      <w:r>
        <w:t>RFS Sorting</w:t>
      </w:r>
      <w:bookmarkEnd w:id="1302"/>
    </w:p>
    <w:p w14:paraId="440DEE01" w14:textId="77777777" w:rsidR="00813114" w:rsidRDefault="00813114" w:rsidP="00813114">
      <w:pPr>
        <w:rPr>
          <w:rFonts w:eastAsia="Times New Roman"/>
        </w:rPr>
      </w:pPr>
      <w:r>
        <w:t>RFS sorting is required to cater same RFS name but different Actions. The logic will trigger Remove first, then Add</w:t>
      </w:r>
      <w:r>
        <w:rPr>
          <w:rFonts w:eastAsia="Times New Roman"/>
        </w:rPr>
        <w:t xml:space="preserve">. </w:t>
      </w:r>
    </w:p>
    <w:p w14:paraId="65706A83" w14:textId="77777777" w:rsidR="00813114" w:rsidRDefault="00813114" w:rsidP="00813114">
      <w:pPr>
        <w:rPr>
          <w:rFonts w:eastAsia="Times New Roman"/>
        </w:rPr>
      </w:pPr>
      <w:r>
        <w:rPr>
          <w:rFonts w:eastAsia="Times New Roman"/>
        </w:rPr>
        <w:t>The sequencing on HLR commands will only be based on the batch request spml format and dependency criteria to be provided by Amdocs.</w:t>
      </w:r>
    </w:p>
    <w:p w14:paraId="24B30EBD" w14:textId="77777777" w:rsidR="00813114" w:rsidRPr="001F09E6" w:rsidRDefault="00813114">
      <w:pPr>
        <w:pStyle w:val="Heading3"/>
      </w:pPr>
      <w:bookmarkStart w:id="1303" w:name="_Toc89863695"/>
      <w:r>
        <w:t>RFS Aggregation</w:t>
      </w:r>
      <w:bookmarkEnd w:id="1303"/>
    </w:p>
    <w:p w14:paraId="044938C3" w14:textId="77777777" w:rsidR="00813114" w:rsidRPr="00307364" w:rsidRDefault="00813114" w:rsidP="00813114">
      <w:r w:rsidRPr="00307364">
        <w:t xml:space="preserve">FlowOne is required to decompose multiple HLR related RFSs received from Optima and provision only single call to HLR NE i.e. multiple RFSs – single provisioning call to the target NE behaviour. </w:t>
      </w:r>
      <w:r>
        <w:t>A “</w:t>
      </w:r>
      <w:r>
        <w:rPr>
          <w:rFonts w:eastAsia="Times New Roman"/>
          <w:lang w:val="en-GB"/>
        </w:rPr>
        <w:t>Pre-Processing” library/hook between Initialization and the LineItemProcessing that will decompose all line items and aggregate the tasks before executing the command will be implement.</w:t>
      </w:r>
      <w:r>
        <w:t xml:space="preserve"> The following requirement is included in the logic.</w:t>
      </w:r>
    </w:p>
    <w:p w14:paraId="08134AFD" w14:textId="77777777" w:rsidR="00813114" w:rsidRDefault="00813114" w:rsidP="00813114">
      <w:pPr>
        <w:pStyle w:val="ListParagraph"/>
        <w:numPr>
          <w:ilvl w:val="0"/>
          <w:numId w:val="30"/>
        </w:numPr>
      </w:pPr>
      <w:r w:rsidRPr="00307364">
        <w:t>TS11 RFS needs to always be included in the first sequence of batchRequest provisioning to the HLR during Create scenario</w:t>
      </w:r>
    </w:p>
    <w:p w14:paraId="67307D96" w14:textId="77777777" w:rsidR="00813114" w:rsidRDefault="00813114" w:rsidP="00813114">
      <w:r>
        <w:t>The final HLR batch request format is a generic spml template to be provided by Amdocs.</w:t>
      </w:r>
    </w:p>
    <w:p w14:paraId="768CA65B" w14:textId="2E0BA5D1" w:rsidR="008D675C" w:rsidRDefault="00023EAF">
      <w:pPr>
        <w:pStyle w:val="Heading3"/>
      </w:pPr>
      <w:bookmarkStart w:id="1304" w:name="_Toc32516344"/>
      <w:bookmarkStart w:id="1305" w:name="_Toc89863696"/>
      <w:r>
        <w:t>CRI</w:t>
      </w:r>
      <w:r w:rsidR="008D675C">
        <w:t xml:space="preserve"> Inquir</w:t>
      </w:r>
      <w:bookmarkEnd w:id="1304"/>
      <w:r w:rsidR="00146457">
        <w:t>y</w:t>
      </w:r>
      <w:bookmarkEnd w:id="1305"/>
    </w:p>
    <w:p w14:paraId="091FCDA7" w14:textId="40C2C6E9" w:rsidR="00146457" w:rsidRDefault="00141C2D" w:rsidP="00146457">
      <w:r>
        <w:t xml:space="preserve">For </w:t>
      </w:r>
      <w:r w:rsidR="000D1CC1">
        <w:t>All wireless</w:t>
      </w:r>
      <w:r>
        <w:t xml:space="preserve"> transactions, FlowOne needs to inquire from CRI to determine if MSISDN is migrated and which HLR campus it belongs, based on value returned for GT_ADDRESS and STATUS. The HLR campus will be mapped to the corresponding spml command to provision to HLR.</w:t>
      </w:r>
    </w:p>
    <w:p w14:paraId="54392007" w14:textId="77777777" w:rsidR="00365C3B" w:rsidRDefault="00365C3B" w:rsidP="00C368F4">
      <w:pPr>
        <w:pStyle w:val="Caption"/>
      </w:pPr>
    </w:p>
    <w:p w14:paraId="64E0DB35" w14:textId="4C1EA9C3" w:rsidR="00986FDD" w:rsidRPr="00986FDD" w:rsidRDefault="00986FDD" w:rsidP="00205296">
      <w:pPr>
        <w:pStyle w:val="Caption"/>
      </w:pPr>
      <w:bookmarkStart w:id="1306" w:name="_Toc62228130"/>
      <w:r>
        <w:t xml:space="preserve">Table </w:t>
      </w:r>
      <w:r>
        <w:fldChar w:fldCharType="begin"/>
      </w:r>
      <w:r>
        <w:instrText xml:space="preserve"> SEQ Table \* ARABIC </w:instrText>
      </w:r>
      <w:r>
        <w:fldChar w:fldCharType="separate"/>
      </w:r>
      <w:r w:rsidR="00FF4FEC">
        <w:rPr>
          <w:noProof/>
        </w:rPr>
        <w:t>8</w:t>
      </w:r>
      <w:r>
        <w:fldChar w:fldCharType="end"/>
      </w:r>
      <w:r>
        <w:t>. CRI Inquire Value Mapping</w:t>
      </w:r>
      <w:bookmarkEnd w:id="1306"/>
    </w:p>
    <w:tbl>
      <w:tblPr>
        <w:tblW w:w="0" w:type="auto"/>
        <w:tblCellMar>
          <w:left w:w="0" w:type="dxa"/>
          <w:right w:w="0" w:type="dxa"/>
        </w:tblCellMar>
        <w:tblLook w:val="04A0" w:firstRow="1" w:lastRow="0" w:firstColumn="1" w:lastColumn="0" w:noHBand="0" w:noVBand="1"/>
      </w:tblPr>
      <w:tblGrid>
        <w:gridCol w:w="3116"/>
        <w:gridCol w:w="3117"/>
        <w:gridCol w:w="3117"/>
      </w:tblGrid>
      <w:tr w:rsidR="00146457" w:rsidRPr="001D455A" w14:paraId="0377E346" w14:textId="77777777" w:rsidTr="0052508C">
        <w:tc>
          <w:tcPr>
            <w:tcW w:w="3116" w:type="dxa"/>
            <w:tcBorders>
              <w:top w:val="single" w:sz="8" w:space="0" w:color="auto"/>
              <w:left w:val="single" w:sz="8" w:space="0" w:color="auto"/>
              <w:bottom w:val="single" w:sz="8" w:space="0" w:color="auto"/>
              <w:right w:val="single" w:sz="8" w:space="0" w:color="auto"/>
            </w:tcBorders>
            <w:shd w:val="clear" w:color="auto" w:fill="124191" w:themeFill="text1"/>
            <w:tcMar>
              <w:top w:w="0" w:type="dxa"/>
              <w:left w:w="108" w:type="dxa"/>
              <w:bottom w:w="0" w:type="dxa"/>
              <w:right w:w="108" w:type="dxa"/>
            </w:tcMar>
            <w:hideMark/>
          </w:tcPr>
          <w:p w14:paraId="2A437223" w14:textId="2A71DE54" w:rsidR="00146457" w:rsidRPr="001D455A" w:rsidRDefault="00141C2D" w:rsidP="0052508C">
            <w:pPr>
              <w:rPr>
                <w:rFonts w:ascii="Calibri" w:hAnsi="Calibri" w:cs="Calibri"/>
                <w:b/>
                <w:bCs/>
                <w:color w:val="FFFFFF" w:themeColor="background1"/>
                <w:lang w:val="en-PH"/>
              </w:rPr>
            </w:pPr>
            <w:r>
              <w:rPr>
                <w:b/>
                <w:bCs/>
                <w:color w:val="FFFFFF" w:themeColor="background1"/>
              </w:rPr>
              <w:t>GT_ADDRESS|STATUS</w:t>
            </w:r>
          </w:p>
        </w:tc>
        <w:tc>
          <w:tcPr>
            <w:tcW w:w="3117" w:type="dxa"/>
            <w:tcBorders>
              <w:top w:val="single" w:sz="8" w:space="0" w:color="auto"/>
              <w:left w:val="nil"/>
              <w:bottom w:val="single" w:sz="8" w:space="0" w:color="auto"/>
              <w:right w:val="single" w:sz="8" w:space="0" w:color="auto"/>
            </w:tcBorders>
            <w:shd w:val="clear" w:color="auto" w:fill="124191" w:themeFill="text1"/>
            <w:tcMar>
              <w:top w:w="0" w:type="dxa"/>
              <w:left w:w="108" w:type="dxa"/>
              <w:bottom w:w="0" w:type="dxa"/>
              <w:right w:w="108" w:type="dxa"/>
            </w:tcMar>
            <w:hideMark/>
          </w:tcPr>
          <w:p w14:paraId="787E84B9" w14:textId="3C950063" w:rsidR="00146457" w:rsidRPr="001D455A" w:rsidRDefault="00141C2D" w:rsidP="0052508C">
            <w:pPr>
              <w:rPr>
                <w:b/>
                <w:bCs/>
                <w:color w:val="FFFFFF" w:themeColor="background1"/>
              </w:rPr>
            </w:pPr>
            <w:r>
              <w:rPr>
                <w:b/>
                <w:bCs/>
                <w:color w:val="FFFFFF" w:themeColor="background1"/>
              </w:rPr>
              <w:t>HLR_CAMPUS</w:t>
            </w:r>
            <w:r w:rsidR="00146457" w:rsidRPr="001D455A">
              <w:rPr>
                <w:b/>
                <w:bCs/>
                <w:color w:val="FFFFFF" w:themeColor="background1"/>
              </w:rPr>
              <w:t xml:space="preserve"> </w:t>
            </w:r>
          </w:p>
        </w:tc>
        <w:tc>
          <w:tcPr>
            <w:tcW w:w="3117" w:type="dxa"/>
            <w:tcBorders>
              <w:top w:val="single" w:sz="8" w:space="0" w:color="auto"/>
              <w:left w:val="nil"/>
              <w:bottom w:val="single" w:sz="8" w:space="0" w:color="auto"/>
              <w:right w:val="single" w:sz="8" w:space="0" w:color="auto"/>
            </w:tcBorders>
            <w:shd w:val="clear" w:color="auto" w:fill="124191" w:themeFill="text1"/>
            <w:tcMar>
              <w:top w:w="0" w:type="dxa"/>
              <w:left w:w="108" w:type="dxa"/>
              <w:bottom w:w="0" w:type="dxa"/>
              <w:right w:w="108" w:type="dxa"/>
            </w:tcMar>
            <w:hideMark/>
          </w:tcPr>
          <w:p w14:paraId="28B6AF82" w14:textId="47690FD0" w:rsidR="00146457" w:rsidRPr="001D455A" w:rsidRDefault="00141C2D" w:rsidP="0052508C">
            <w:pPr>
              <w:rPr>
                <w:b/>
                <w:bCs/>
                <w:color w:val="FFFFFF" w:themeColor="background1"/>
              </w:rPr>
            </w:pPr>
            <w:r>
              <w:rPr>
                <w:b/>
                <w:bCs/>
                <w:color w:val="FFFFFF" w:themeColor="background1"/>
              </w:rPr>
              <w:t>Special Handling</w:t>
            </w:r>
          </w:p>
        </w:tc>
      </w:tr>
      <w:tr w:rsidR="00146457" w14:paraId="2E01C3F6" w14:textId="77777777" w:rsidTr="0052508C">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56AE20" w14:textId="2CCAB5CA" w:rsidR="00146457" w:rsidRDefault="00141C2D" w:rsidP="0052508C">
            <w:r>
              <w:lastRenderedPageBreak/>
              <w:t>0|0</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62D637" w14:textId="2C51BB00" w:rsidR="00146457" w:rsidRDefault="00141C2D" w:rsidP="0052508C">
            <w:r>
              <w:t>Legacy</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C0FEF4" w14:textId="0023BBEF" w:rsidR="00146457" w:rsidRDefault="00141C2D" w:rsidP="0052508C">
            <w:r>
              <w:t>If MSISDN is still in legacy, Fail the SO and will return error to Optima. Provisioning will terminate.</w:t>
            </w:r>
          </w:p>
        </w:tc>
      </w:tr>
      <w:tr w:rsidR="00141C2D" w14:paraId="0C82C36B" w14:textId="77777777" w:rsidTr="0052508C">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25D206" w14:textId="67E5BF15" w:rsidR="00141C2D" w:rsidRDefault="00141C2D" w:rsidP="0052508C">
            <w:r w:rsidRPr="00141C2D">
              <w:t>22|639180001841</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3F6F9D6" w14:textId="2268438B" w:rsidR="00141C2D" w:rsidRDefault="00141C2D" w:rsidP="0052508C">
            <w:r>
              <w:t>IDC</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4DB4F6D" w14:textId="739F7B96" w:rsidR="00141C2D" w:rsidRDefault="00141C2D" w:rsidP="0052508C">
            <w:r>
              <w:t>Provision HLR via IDC spml commands defined in Trident command mapping sheet</w:t>
            </w:r>
          </w:p>
        </w:tc>
      </w:tr>
      <w:tr w:rsidR="00141C2D" w14:paraId="0D6CC9EC" w14:textId="77777777" w:rsidTr="0052508C">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D54DAB" w14:textId="4B9BF045" w:rsidR="00141C2D" w:rsidRDefault="00141C2D" w:rsidP="0052508C">
            <w:r w:rsidRPr="00141C2D">
              <w:t>22|639180001842</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B117CA1" w14:textId="6C6129B4" w:rsidR="00141C2D" w:rsidRDefault="00141C2D" w:rsidP="0052508C">
            <w:r>
              <w:t>CEBU</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8E6E85B" w14:textId="353E503C" w:rsidR="00141C2D" w:rsidRDefault="00141C2D" w:rsidP="0052508C">
            <w:r>
              <w:t>Provision HLR via IDC spml commands defined in Trident command mapping sheet</w:t>
            </w:r>
          </w:p>
        </w:tc>
      </w:tr>
    </w:tbl>
    <w:p w14:paraId="14C78EBC" w14:textId="573E53E5" w:rsidR="00146457" w:rsidRDefault="00146457" w:rsidP="00146457"/>
    <w:p w14:paraId="0D254D17" w14:textId="653F00A7" w:rsidR="00E21D3E" w:rsidRDefault="00E21D3E" w:rsidP="00146457">
      <w:r>
        <w:t>Note: If MSISDN is legacy, the SO will be FAILED and provisioning will be terminated.</w:t>
      </w:r>
    </w:p>
    <w:p w14:paraId="4FD1CA8B" w14:textId="77777777" w:rsidR="00491639" w:rsidRDefault="00A90F26">
      <w:pPr>
        <w:pStyle w:val="Heading3"/>
      </w:pPr>
      <w:bookmarkStart w:id="1307" w:name="_Toc89863697"/>
      <w:r>
        <w:t>ISM Inquiry</w:t>
      </w:r>
      <w:bookmarkEnd w:id="1307"/>
    </w:p>
    <w:p w14:paraId="1A6ACD8C" w14:textId="3280644B" w:rsidR="00A90F26" w:rsidRDefault="00A90F26">
      <w:r w:rsidRPr="003661A2">
        <w:t>This is applicable to RFS=MVOICE</w:t>
      </w:r>
      <w:r w:rsidR="009C2D64">
        <w:t xml:space="preserve"> and </w:t>
      </w:r>
      <w:r w:rsidR="00411400">
        <w:t>FLP</w:t>
      </w:r>
      <w:r w:rsidRPr="003661A2">
        <w:t>, ACTION is RE</w:t>
      </w:r>
      <w:r w:rsidRPr="00BC69C4">
        <w:t xml:space="preserve">MOVE. </w:t>
      </w:r>
      <w:r w:rsidRPr="007052DC">
        <w:t xml:space="preserve">Since ICCID is not provided in SO request parameters, </w:t>
      </w:r>
      <w:r w:rsidRPr="00262B4B">
        <w:t>FlowOne will inquire from ISM to get the needed ICCID for DP9 permanent disconnect.</w:t>
      </w:r>
    </w:p>
    <w:p w14:paraId="1364E18F" w14:textId="7E6E6B01" w:rsidR="001C1286" w:rsidRPr="00262B4B" w:rsidRDefault="001C1286" w:rsidP="00205296">
      <w:r>
        <w:t>For MVOICE_ADD, ISM inquiry will also be triggered to get ICCID value for CWS provisioning.</w:t>
      </w:r>
    </w:p>
    <w:p w14:paraId="1486DAB8" w14:textId="60B9297C" w:rsidR="002866D9" w:rsidRDefault="008808BC">
      <w:pPr>
        <w:pStyle w:val="Heading3"/>
      </w:pPr>
      <w:bookmarkStart w:id="1308" w:name="_Toc89863698"/>
      <w:r>
        <w:t>DP9 Permanent Disconnect</w:t>
      </w:r>
      <w:r w:rsidR="009641B5">
        <w:t xml:space="preserve"> Special Handling</w:t>
      </w:r>
      <w:bookmarkEnd w:id="1308"/>
    </w:p>
    <w:p w14:paraId="1A17799F" w14:textId="51956915" w:rsidR="0052508C" w:rsidRDefault="0052508C" w:rsidP="002866D9">
      <w:r>
        <w:t>The handling requires calling display c</w:t>
      </w:r>
      <w:r w:rsidR="00913757">
        <w:t>o</w:t>
      </w:r>
      <w:r>
        <w:t xml:space="preserve">mmand from DP9 to get the valid ICCID value that will be used for disconnect, in cases </w:t>
      </w:r>
      <w:r w:rsidR="00913757">
        <w:t xml:space="preserve">disconnect via </w:t>
      </w:r>
      <w:r>
        <w:t xml:space="preserve">the ICCID retrieved from ISM </w:t>
      </w:r>
      <w:r w:rsidR="00913757">
        <w:t>fails</w:t>
      </w:r>
      <w:r>
        <w:t xml:space="preserve">. </w:t>
      </w:r>
      <w:r w:rsidR="00F63F2A">
        <w:t>The newly retrieved ICCID will then be used to purge the sim from DP9. This</w:t>
      </w:r>
      <w:r>
        <w:t xml:space="preserve"> fallout handling will be implemented for RFS MVOICE</w:t>
      </w:r>
      <w:r w:rsidR="003B5B4F">
        <w:t xml:space="preserve"> and FLP</w:t>
      </w:r>
      <w:r>
        <w:t>, ACTION is REMOVE.</w:t>
      </w:r>
    </w:p>
    <w:p w14:paraId="50B0F7E1" w14:textId="3FF358F4" w:rsidR="00FD6D58" w:rsidRDefault="00FD6D58" w:rsidP="00205296">
      <w:pPr>
        <w:pStyle w:val="Heading2"/>
        <w:numPr>
          <w:ilvl w:val="0"/>
          <w:numId w:val="0"/>
        </w:numPr>
        <w:ind w:left="851"/>
        <w:sectPr w:rsidR="00FD6D58" w:rsidSect="00422692">
          <w:pgSz w:w="11906" w:h="16838" w:code="9"/>
          <w:pgMar w:top="2835" w:right="1134" w:bottom="1440" w:left="1304" w:header="567" w:footer="227" w:gutter="0"/>
          <w:pgNumType w:start="1"/>
          <w:cols w:space="708"/>
          <w:docGrid w:linePitch="360"/>
        </w:sectPr>
      </w:pPr>
    </w:p>
    <w:p w14:paraId="5B12DC3F" w14:textId="5CFA240B" w:rsidR="00461190" w:rsidRDefault="0053738C" w:rsidP="00461190">
      <w:pPr>
        <w:pStyle w:val="Heading3"/>
      </w:pPr>
      <w:bookmarkStart w:id="1309" w:name="_Toc89863699"/>
      <w:r>
        <w:lastRenderedPageBreak/>
        <w:t>Intra MNP</w:t>
      </w:r>
      <w:bookmarkEnd w:id="1309"/>
    </w:p>
    <w:p w14:paraId="03459BC8" w14:textId="5C49CCE2" w:rsidR="0053738C" w:rsidRDefault="0053738C" w:rsidP="00205296">
      <w:r>
        <w:t>Intra MNP request will be determined by checking the value of the new parameter “</w:t>
      </w:r>
      <w:r w:rsidRPr="00205296">
        <w:t>mnp_type</w:t>
      </w:r>
      <w:r>
        <w:t>” in the request. If the parameter exists, this will be either for Intra MNP or Inter MNP. If the value is “INTRA” then the request is for Intra MNP.</w:t>
      </w:r>
    </w:p>
    <w:p w14:paraId="4A1618C4" w14:textId="09706B40" w:rsidR="006A5E69" w:rsidRPr="0040117F" w:rsidRDefault="006A5E69" w:rsidP="006A5E69">
      <w:pPr>
        <w:pStyle w:val="Heading3"/>
      </w:pPr>
      <w:bookmarkStart w:id="1310" w:name="_Toc89863700"/>
      <w:r w:rsidRPr="0040117F">
        <w:t>Inter MNP</w:t>
      </w:r>
      <w:bookmarkEnd w:id="1310"/>
    </w:p>
    <w:p w14:paraId="4CC0FC81" w14:textId="1E038AA7" w:rsidR="006A5E69" w:rsidRDefault="006A5E69" w:rsidP="006A5E69">
      <w:r w:rsidRPr="0040117F">
        <w:t>Inter MNP request will be determined by checking the value of the new parameter “mnp_type” in the request. If the parameter exists, this will be either for Intra MNP or Inter MNP. If the value is “INTER” then the request is for Inter MNP.</w:t>
      </w:r>
      <w:ins w:id="1311" w:author="Lai, Kamhoong (Nokia - SG/Singapore)" w:date="2021-12-08T13:28:00Z">
        <w:r w:rsidR="00EA383E">
          <w:t xml:space="preserve"> Additionally for </w:t>
        </w:r>
      </w:ins>
      <w:ins w:id="1312" w:author="Lai, Kamhoong (Nokia - SG/Singapore)" w:date="2021-12-08T13:29:00Z">
        <w:r w:rsidR="00EA383E">
          <w:t>SIM_TYPE, checking will be done if SIM_TYPE=Non-DSA or not to determine the provisioning flow.</w:t>
        </w:r>
      </w:ins>
      <w:ins w:id="1313" w:author="Lai, Kamhoong (Nokia - SG/Singapore)" w:date="2021-12-08T13:31:00Z">
        <w:r w:rsidR="00EA383E">
          <w:t xml:space="preserve"> This handling is only specifically for MVOICE RFS.</w:t>
        </w:r>
      </w:ins>
    </w:p>
    <w:p w14:paraId="1645D13F" w14:textId="77777777" w:rsidR="006A5E69" w:rsidRDefault="006A5E69" w:rsidP="00205296"/>
    <w:p w14:paraId="14957990" w14:textId="2A8DF862" w:rsidR="00093270" w:rsidRDefault="00A9745A" w:rsidP="00310E69">
      <w:pPr>
        <w:pStyle w:val="Heading2"/>
      </w:pPr>
      <w:bookmarkStart w:id="1314" w:name="_Toc89863701"/>
      <w:r>
        <w:t>Response</w:t>
      </w:r>
      <w:r w:rsidR="00093270">
        <w:t xml:space="preserve"> Handling</w:t>
      </w:r>
      <w:bookmarkEnd w:id="1314"/>
    </w:p>
    <w:p w14:paraId="237E7EAD" w14:textId="32601E39" w:rsidR="00064BD7" w:rsidRDefault="00064BD7" w:rsidP="00064BD7">
      <w:r>
        <w:t>There are two types of response to be sent from FlowOne to Optima</w:t>
      </w:r>
      <w:r w:rsidR="00E50CF8">
        <w:t>,</w:t>
      </w:r>
      <w:r>
        <w:t xml:space="preserve"> as below:</w:t>
      </w:r>
    </w:p>
    <w:p w14:paraId="18C4AB0E" w14:textId="77777777" w:rsidR="00E50CF8" w:rsidRDefault="00064BD7" w:rsidP="00DA20A2">
      <w:pPr>
        <w:pStyle w:val="ListParagraph"/>
        <w:numPr>
          <w:ilvl w:val="0"/>
          <w:numId w:val="34"/>
        </w:numPr>
      </w:pPr>
      <w:r>
        <w:t xml:space="preserve">Notification – this is an intermediate response to notify Optima the status of provisioning for Critical NEs. </w:t>
      </w:r>
      <w:r w:rsidR="00E50CF8">
        <w:t>It is defined as ResponseType = 1 in the command parameter mapping.</w:t>
      </w:r>
    </w:p>
    <w:p w14:paraId="1D1FA078" w14:textId="05E85199" w:rsidR="00064BD7" w:rsidRDefault="00E50CF8" w:rsidP="00DA20A2">
      <w:pPr>
        <w:pStyle w:val="ListParagraph"/>
        <w:numPr>
          <w:ilvl w:val="0"/>
          <w:numId w:val="34"/>
        </w:numPr>
      </w:pPr>
      <w:r>
        <w:t xml:space="preserve"> Final Response – this is the final response notifying Optima of the overall status of provisioning to all NEs (including NonCritical NEs). It is defined as ResponseType=2 in the command parameter mapping.</w:t>
      </w:r>
    </w:p>
    <w:p w14:paraId="4C1742F6" w14:textId="716D0807" w:rsidR="00E50CF8" w:rsidRDefault="00E50CF8">
      <w:pPr>
        <w:pStyle w:val="Heading3"/>
      </w:pPr>
      <w:bookmarkStart w:id="1315" w:name="_Hlk35254508"/>
      <w:bookmarkStart w:id="1316" w:name="_Toc89863702"/>
      <w:r>
        <w:t>Intermediate Notification via handleResponse</w:t>
      </w:r>
      <w:r w:rsidR="00386D87">
        <w:t xml:space="preserve"> (command and response format)</w:t>
      </w:r>
      <w:bookmarkEnd w:id="1316"/>
    </w:p>
    <w:p w14:paraId="3C273020" w14:textId="1EB42845" w:rsidR="00E50CF8" w:rsidRPr="00205296" w:rsidRDefault="00E50CF8" w:rsidP="00205296">
      <w:pPr>
        <w:rPr>
          <w:b/>
        </w:rPr>
      </w:pPr>
      <w:r w:rsidRPr="00205296">
        <w:rPr>
          <w:b/>
        </w:rPr>
        <w:t>Success Case:</w:t>
      </w:r>
    </w:p>
    <w:p w14:paraId="7D4A1CA5" w14:textId="77777777" w:rsidR="000F3700" w:rsidRDefault="00E50CF8" w:rsidP="00E50CF8">
      <w:pPr>
        <w:pStyle w:val="xmsonormal"/>
        <w:rPr>
          <w:sz w:val="14"/>
          <w:szCs w:val="14"/>
        </w:rPr>
      </w:pPr>
      <w:r>
        <w:rPr>
          <w:sz w:val="14"/>
          <w:szCs w:val="14"/>
        </w:rPr>
        <w:t xml:space="preserve">                        </w:t>
      </w:r>
    </w:p>
    <w:p w14:paraId="65E529E8" w14:textId="77777777" w:rsidR="000F3700" w:rsidRPr="00205296" w:rsidRDefault="000F3700"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w:t>
      </w:r>
    </w:p>
    <w:p w14:paraId="21FFEE43" w14:textId="5FFC1CAE" w:rsidR="00E50CF8" w:rsidRPr="00205296" w:rsidRDefault="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"ResponseHeader": [</w:t>
      </w:r>
    </w:p>
    <w:p w14:paraId="7264462C" w14:textId="77777777"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0BE4EAEB" w14:textId="77777777"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"RequestId": "4514315",</w:t>
      </w:r>
    </w:p>
    <w:p w14:paraId="6814E042" w14:textId="77777777"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 "9",</w:t>
      </w:r>
    </w:p>
    <w:p w14:paraId="03EC283C" w14:textId="77777777"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"OrderNo": "71632282",</w:t>
      </w:r>
    </w:p>
    <w:p w14:paraId="15D03AA0" w14:textId="77777777"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"StatusMessage": "Request Execute Successfully",</w:t>
      </w:r>
    </w:p>
    <w:p w14:paraId="7065C1C5" w14:textId="77777777"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"StatusMessageId": "000",</w:t>
      </w:r>
    </w:p>
    <w:p w14:paraId="0AC7A4DF" w14:textId="77777777"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"Priority": "5",</w:t>
      </w:r>
    </w:p>
    <w:p w14:paraId="280CADB2" w14:textId="77777777"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"ReqUser": "OPTIMA",</w:t>
      </w:r>
    </w:p>
    <w:p w14:paraId="09703F5D" w14:textId="77777777"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lastRenderedPageBreak/>
        <w:t>                                                "ReceivedDate": "2018-05-02T14:48:03.947+08:00",</w:t>
      </w:r>
    </w:p>
    <w:p w14:paraId="323B8104" w14:textId="77777777"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"FinishedDate": "2018-05-02T15:24:06.773+08:00"</w:t>
      </w:r>
    </w:p>
    <w:p w14:paraId="2FD15311" w14:textId="57135BF4" w:rsidR="00E50CF8" w:rsidRPr="00205296" w:rsidRDefault="00E50CF8" w:rsidP="00E50CF8">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2F0310CC" w14:textId="77777777" w:rsidR="000F3700" w:rsidRPr="00205296" w:rsidRDefault="000F3700" w:rsidP="000F3700">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23A831C3" w14:textId="77777777" w:rsidR="000F3700" w:rsidRPr="00205296" w:rsidRDefault="000F3700" w:rsidP="000F3700">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"ResponseParameters": [</w:t>
      </w:r>
    </w:p>
    <w:p w14:paraId="0689BC8B" w14:textId="77777777" w:rsidR="000F3700" w:rsidRPr="00205296" w:rsidRDefault="000F3700" w:rsidP="000F3700">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6D12C489" w14:textId="77777777" w:rsidR="000F3700" w:rsidRPr="00205296" w:rsidRDefault="000F3700" w:rsidP="000F3700">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"ResponseType" : "1",</w:t>
      </w:r>
    </w:p>
    <w:p w14:paraId="040AA3C6" w14:textId="77777777" w:rsidR="000F3700" w:rsidRPr="00205296" w:rsidRDefault="000F3700" w:rsidP="000F3700">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"NeType":"ORDER",</w:t>
      </w:r>
    </w:p>
    <w:p w14:paraId="6F4DD16A" w14:textId="77777777" w:rsidR="000F3700" w:rsidRPr="00205296" w:rsidRDefault="000F3700" w:rsidP="000F3700">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1767D555" w14:textId="77777777" w:rsidR="000F3700" w:rsidRPr="00205296" w:rsidRDefault="000F3700" w:rsidP="000F3700">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056FE13E" w14:textId="77777777" w:rsidR="000F3700" w:rsidRPr="00205296" w:rsidRDefault="000F3700" w:rsidP="000F3700">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w:t>
      </w:r>
    </w:p>
    <w:p w14:paraId="1CBB780F" w14:textId="77777777" w:rsidR="000F3700" w:rsidRDefault="000F3700" w:rsidP="00E50CF8">
      <w:pPr>
        <w:pStyle w:val="xmsonormal"/>
        <w:rPr>
          <w:lang w:val="en-US"/>
        </w:rPr>
      </w:pPr>
    </w:p>
    <w:p w14:paraId="12D1366C" w14:textId="5CEC0993" w:rsidR="00E50CF8" w:rsidRPr="00205296" w:rsidRDefault="000F3700" w:rsidP="00205296">
      <w:pPr>
        <w:rPr>
          <w:b/>
        </w:rPr>
      </w:pPr>
      <w:r w:rsidRPr="00205296">
        <w:rPr>
          <w:b/>
        </w:rPr>
        <w:t>Failed Case</w:t>
      </w:r>
      <w:r w:rsidR="00201743" w:rsidRPr="00205296">
        <w:rPr>
          <w:b/>
        </w:rPr>
        <w:t>:</w:t>
      </w:r>
    </w:p>
    <w:p w14:paraId="58071B69"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w:t>
      </w:r>
    </w:p>
    <w:p w14:paraId="23B36D09"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"ResponseHeader": [</w:t>
      </w:r>
    </w:p>
    <w:p w14:paraId="356ABD59"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5AEED952"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"RequestId": "4514315",</w:t>
      </w:r>
    </w:p>
    <w:p w14:paraId="1813FE66" w14:textId="1919EF33"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 "</w:t>
      </w:r>
      <w:r w:rsidR="00FD6D58">
        <w:rPr>
          <w:rFonts w:ascii="Calibri Light" w:hAnsi="Calibri Light" w:cs="Calibri Light"/>
          <w:color w:val="001135" w:themeColor="text2"/>
          <w:lang w:val="en-US" w:eastAsia="en-US"/>
        </w:rPr>
        <w:t>7</w:t>
      </w:r>
      <w:r w:rsidRPr="00205296">
        <w:rPr>
          <w:rFonts w:ascii="Calibri Light" w:hAnsi="Calibri Light" w:cs="Calibri Light"/>
          <w:color w:val="001135" w:themeColor="text2"/>
          <w:lang w:val="en-US" w:eastAsia="en-US"/>
        </w:rPr>
        <w:t>",</w:t>
      </w:r>
    </w:p>
    <w:p w14:paraId="52136034"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"OrderNo": "71632282",</w:t>
      </w:r>
    </w:p>
    <w:p w14:paraId="4C5E79DD" w14:textId="20C288DD"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"StatusMessage": "</w:t>
      </w:r>
      <w:r w:rsidR="00FD6D58">
        <w:rPr>
          <w:rFonts w:ascii="Calibri Light" w:hAnsi="Calibri Light" w:cs="Calibri Light"/>
          <w:color w:val="001135" w:themeColor="text2"/>
          <w:lang w:val="en-US" w:eastAsia="en-US"/>
        </w:rPr>
        <w:t>ERROR MESSAGE</w:t>
      </w:r>
      <w:r w:rsidRPr="00205296">
        <w:rPr>
          <w:rFonts w:ascii="Calibri Light" w:hAnsi="Calibri Light" w:cs="Calibri Light"/>
          <w:color w:val="001135" w:themeColor="text2"/>
          <w:lang w:val="en-US" w:eastAsia="en-US"/>
        </w:rPr>
        <w:t>",</w:t>
      </w:r>
    </w:p>
    <w:p w14:paraId="5F75FE5B" w14:textId="5041B64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"StatusMessageId": "</w:t>
      </w:r>
      <w:r w:rsidR="00FD6D58">
        <w:rPr>
          <w:rFonts w:ascii="Calibri Light" w:hAnsi="Calibri Light" w:cs="Calibri Light"/>
          <w:color w:val="001135" w:themeColor="text2"/>
          <w:lang w:val="en-US" w:eastAsia="en-US"/>
        </w:rPr>
        <w:t>BST11</w:t>
      </w:r>
      <w:r w:rsidRPr="00205296">
        <w:rPr>
          <w:rFonts w:ascii="Calibri Light" w:hAnsi="Calibri Light" w:cs="Calibri Light"/>
          <w:color w:val="001135" w:themeColor="text2"/>
          <w:lang w:val="en-US" w:eastAsia="en-US"/>
        </w:rPr>
        <w:t>",</w:t>
      </w:r>
    </w:p>
    <w:p w14:paraId="4CABD88D"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"Priority": "5",</w:t>
      </w:r>
    </w:p>
    <w:p w14:paraId="779F7DD9"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"ReqUser": "OPTIMA",</w:t>
      </w:r>
    </w:p>
    <w:p w14:paraId="3CABEBDD"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"ReceivedDate": "2018-05-02T14:48:03.947+08:00",</w:t>
      </w:r>
    </w:p>
    <w:p w14:paraId="2A8444D8"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"FinishedDate": "2018-05-02T15:24:06.773+08:00"</w:t>
      </w:r>
    </w:p>
    <w:p w14:paraId="2F51D7DB"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71D2A7AD"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39777DC0"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"ResponseParameters": [</w:t>
      </w:r>
    </w:p>
    <w:p w14:paraId="382009CA"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40245875"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"ResponseType" : "1",</w:t>
      </w:r>
    </w:p>
    <w:p w14:paraId="1BC5FD8A" w14:textId="2BC0F301"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"NeType":"ORDER",</w:t>
      </w:r>
    </w:p>
    <w:p w14:paraId="76B8F138" w14:textId="64DC9865"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"NEId1 ":"pgw1",</w:t>
      </w:r>
    </w:p>
    <w:p w14:paraId="0D58FB4E" w14:textId="65082298"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"RFS_CODE1":"MVOICE",</w:t>
      </w:r>
    </w:p>
    <w:p w14:paraId="02B24991"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"ERROR_CODE1":"130",</w:t>
      </w:r>
    </w:p>
    <w:p w14:paraId="707F0789" w14:textId="70AE185A"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"ERROR_MSG1":"Subscriber address invalid"                                      ....</w:t>
      </w:r>
    </w:p>
    <w:p w14:paraId="5450F706"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41217C84"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3CB2BDE7" w14:textId="77777777" w:rsidR="00966067" w:rsidRPr="00205296" w:rsidRDefault="00966067" w:rsidP="00966067">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w:t>
      </w:r>
    </w:p>
    <w:p w14:paraId="4844AB1A" w14:textId="61DB1063" w:rsidR="00201743" w:rsidRDefault="003D2643">
      <w:pPr>
        <w:pStyle w:val="Heading3"/>
      </w:pPr>
      <w:bookmarkStart w:id="1317" w:name="_Toc89863703"/>
      <w:r>
        <w:t>Final Response</w:t>
      </w:r>
      <w:r w:rsidR="00201743">
        <w:t xml:space="preserve"> via handleResponse (command and response format)</w:t>
      </w:r>
      <w:bookmarkEnd w:id="1317"/>
    </w:p>
    <w:p w14:paraId="0D64E4E2" w14:textId="77777777" w:rsidR="00201743" w:rsidRPr="00205296" w:rsidRDefault="00201743" w:rsidP="00205296">
      <w:pPr>
        <w:rPr>
          <w:b/>
        </w:rPr>
      </w:pPr>
      <w:r w:rsidRPr="00205296">
        <w:rPr>
          <w:b/>
        </w:rPr>
        <w:t>Success Case:</w:t>
      </w:r>
    </w:p>
    <w:p w14:paraId="72AD5CCF" w14:textId="77777777" w:rsidR="00201743" w:rsidRDefault="00201743" w:rsidP="00201743">
      <w:pPr>
        <w:pStyle w:val="xmsonormal"/>
        <w:rPr>
          <w:sz w:val="14"/>
          <w:szCs w:val="14"/>
        </w:rPr>
      </w:pPr>
      <w:r>
        <w:rPr>
          <w:sz w:val="14"/>
          <w:szCs w:val="14"/>
        </w:rPr>
        <w:t xml:space="preserve">                        </w:t>
      </w:r>
    </w:p>
    <w:p w14:paraId="7FCE5F91"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w:t>
      </w:r>
    </w:p>
    <w:p w14:paraId="2B352CF2" w14:textId="77777777" w:rsidR="00201743" w:rsidRPr="00205296" w:rsidRDefault="00201743" w:rsidP="00201743">
      <w:pPr>
        <w:pStyle w:val="xmsonormal"/>
        <w:ind w:firstLine="720"/>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"ResponseHeader": [</w:t>
      </w:r>
    </w:p>
    <w:p w14:paraId="320A0FB7"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lastRenderedPageBreak/>
        <w:t>                          {</w:t>
      </w:r>
    </w:p>
    <w:p w14:paraId="4709A41D"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"RequestId": "4514315",</w:t>
      </w:r>
    </w:p>
    <w:p w14:paraId="57E9D50F"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 "9",</w:t>
      </w:r>
    </w:p>
    <w:p w14:paraId="409F8933"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"OrderNo": "71632282",</w:t>
      </w:r>
    </w:p>
    <w:p w14:paraId="435F40D2"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"StatusMessage": "Request Execute Successfully",</w:t>
      </w:r>
    </w:p>
    <w:p w14:paraId="38468338"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"StatusMessageId": "000",</w:t>
      </w:r>
    </w:p>
    <w:p w14:paraId="0424C766"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"Priority": "5",</w:t>
      </w:r>
    </w:p>
    <w:p w14:paraId="1202558C"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"ReqUser": "OPTIMA",</w:t>
      </w:r>
    </w:p>
    <w:p w14:paraId="7E9885E4"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"ReceivedDate": "2018-05-02T14:48:03.947+08:00",</w:t>
      </w:r>
    </w:p>
    <w:p w14:paraId="3C557836"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"FinishedDate": "2018-05-02T15:24:06.773+08:00"</w:t>
      </w:r>
    </w:p>
    <w:p w14:paraId="35F1772D"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0B75BEBC"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3F22ED6A"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"ResponseParameters": [</w:t>
      </w:r>
    </w:p>
    <w:p w14:paraId="39FAE169"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68A6542E" w14:textId="50ABBDAF"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"ResponseType" : "</w:t>
      </w:r>
      <w:r w:rsidR="00916897" w:rsidRPr="00205296">
        <w:rPr>
          <w:rFonts w:ascii="Calibri Light" w:hAnsi="Calibri Light" w:cs="Calibri Light"/>
          <w:color w:val="001135" w:themeColor="text2"/>
          <w:lang w:val="en-US" w:eastAsia="en-US"/>
        </w:rPr>
        <w:t>2</w:t>
      </w:r>
      <w:r w:rsidRPr="00205296">
        <w:rPr>
          <w:rFonts w:ascii="Calibri Light" w:hAnsi="Calibri Light" w:cs="Calibri Light"/>
          <w:color w:val="001135" w:themeColor="text2"/>
          <w:lang w:val="en-US" w:eastAsia="en-US"/>
        </w:rPr>
        <w:t>",</w:t>
      </w:r>
    </w:p>
    <w:p w14:paraId="4FF85D26"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"NeType":"ORDER",</w:t>
      </w:r>
    </w:p>
    <w:p w14:paraId="061A5EFD"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3CBABDC4"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630EE856"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w:t>
      </w:r>
    </w:p>
    <w:p w14:paraId="4DF406CE" w14:textId="77777777" w:rsidR="00201743" w:rsidRDefault="00201743" w:rsidP="00201743">
      <w:pPr>
        <w:pStyle w:val="xmsonormal"/>
        <w:rPr>
          <w:lang w:val="en-US"/>
        </w:rPr>
      </w:pPr>
    </w:p>
    <w:p w14:paraId="25B5E554" w14:textId="440528EF" w:rsidR="00201743" w:rsidRPr="00205296" w:rsidRDefault="00201743" w:rsidP="00205296">
      <w:pPr>
        <w:rPr>
          <w:b/>
        </w:rPr>
      </w:pPr>
      <w:r w:rsidRPr="00205296">
        <w:rPr>
          <w:b/>
        </w:rPr>
        <w:t>Failed Case:</w:t>
      </w:r>
    </w:p>
    <w:p w14:paraId="4E2B8ED9"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w:t>
      </w:r>
    </w:p>
    <w:p w14:paraId="7813F1AC"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"ResponseHeader": [</w:t>
      </w:r>
    </w:p>
    <w:p w14:paraId="302B4155"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06761873"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"RequestId": "4514315",</w:t>
      </w:r>
    </w:p>
    <w:p w14:paraId="7B949A96" w14:textId="7B5265BE"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 "</w:t>
      </w:r>
      <w:r w:rsidR="00A63BBC">
        <w:rPr>
          <w:rFonts w:ascii="Calibri Light" w:hAnsi="Calibri Light" w:cs="Calibri Light"/>
          <w:color w:val="001135" w:themeColor="text2"/>
          <w:lang w:val="en-US" w:eastAsia="en-US"/>
        </w:rPr>
        <w:t>7</w:t>
      </w:r>
      <w:r w:rsidRPr="00205296">
        <w:rPr>
          <w:rFonts w:ascii="Calibri Light" w:hAnsi="Calibri Light" w:cs="Calibri Light"/>
          <w:color w:val="001135" w:themeColor="text2"/>
          <w:lang w:val="en-US" w:eastAsia="en-US"/>
        </w:rPr>
        <w:t>",</w:t>
      </w:r>
    </w:p>
    <w:p w14:paraId="0EFB7025"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"OrderNo": "71632282",</w:t>
      </w:r>
    </w:p>
    <w:p w14:paraId="5F09F476" w14:textId="0FECFEF8"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"StatusMessage": "</w:t>
      </w:r>
      <w:r w:rsidR="00A63BBC">
        <w:rPr>
          <w:rFonts w:ascii="Calibri Light" w:hAnsi="Calibri Light" w:cs="Calibri Light"/>
          <w:color w:val="001135" w:themeColor="text2"/>
          <w:lang w:val="en-US" w:eastAsia="en-US"/>
        </w:rPr>
        <w:t>ERROR MESSAGE</w:t>
      </w:r>
      <w:r w:rsidRPr="00205296">
        <w:rPr>
          <w:rFonts w:ascii="Calibri Light" w:hAnsi="Calibri Light" w:cs="Calibri Light"/>
          <w:color w:val="001135" w:themeColor="text2"/>
          <w:lang w:val="en-US" w:eastAsia="en-US"/>
        </w:rPr>
        <w:t>",</w:t>
      </w:r>
    </w:p>
    <w:p w14:paraId="1BF4357A" w14:textId="77035985"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"StatusMessageId": "</w:t>
      </w:r>
      <w:r w:rsidR="00A63BBC">
        <w:rPr>
          <w:rFonts w:ascii="Calibri Light" w:hAnsi="Calibri Light" w:cs="Calibri Light"/>
          <w:color w:val="001135" w:themeColor="text2"/>
          <w:lang w:val="en-US" w:eastAsia="en-US"/>
        </w:rPr>
        <w:t>BST111</w:t>
      </w:r>
      <w:r w:rsidRPr="00205296">
        <w:rPr>
          <w:rFonts w:ascii="Calibri Light" w:hAnsi="Calibri Light" w:cs="Calibri Light"/>
          <w:color w:val="001135" w:themeColor="text2"/>
          <w:lang w:val="en-US" w:eastAsia="en-US"/>
        </w:rPr>
        <w:t>",</w:t>
      </w:r>
    </w:p>
    <w:p w14:paraId="02B43E4C"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"Priority": "5",</w:t>
      </w:r>
    </w:p>
    <w:p w14:paraId="57C6AD32"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"ReqUser": "OPTIMA",</w:t>
      </w:r>
    </w:p>
    <w:p w14:paraId="7BEF2ADC"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"ReceivedDate": "2018-05-02T14:48:03.947+08:00",</w:t>
      </w:r>
    </w:p>
    <w:p w14:paraId="214C26A5"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"FinishedDate": "2018-05-02T15:24:06.773+08:00"</w:t>
      </w:r>
    </w:p>
    <w:p w14:paraId="01735100"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3FF7244C"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07385367"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"ResponseParameters": [</w:t>
      </w:r>
    </w:p>
    <w:p w14:paraId="16E4428E"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4DD9F489" w14:textId="564FE0BE"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"ResponseType" : "</w:t>
      </w:r>
      <w:r w:rsidR="00916897" w:rsidRPr="00205296">
        <w:rPr>
          <w:rFonts w:ascii="Calibri Light" w:hAnsi="Calibri Light" w:cs="Calibri Light"/>
          <w:color w:val="001135" w:themeColor="text2"/>
          <w:lang w:val="en-US" w:eastAsia="en-US"/>
        </w:rPr>
        <w:t>2</w:t>
      </w:r>
      <w:r w:rsidRPr="00205296">
        <w:rPr>
          <w:rFonts w:ascii="Calibri Light" w:hAnsi="Calibri Light" w:cs="Calibri Light"/>
          <w:color w:val="001135" w:themeColor="text2"/>
          <w:lang w:val="en-US" w:eastAsia="en-US"/>
        </w:rPr>
        <w:t>",</w:t>
      </w:r>
    </w:p>
    <w:p w14:paraId="3D871964"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"NeType":"ORDER",</w:t>
      </w:r>
    </w:p>
    <w:p w14:paraId="47FD537E" w14:textId="5B9F0287" w:rsidR="00201743" w:rsidRPr="00205296" w:rsidRDefault="00201743" w:rsidP="00205296">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"NEId1 ":"</w:t>
      </w:r>
      <w:r w:rsidR="005744EA" w:rsidRPr="00205296">
        <w:rPr>
          <w:rFonts w:ascii="Calibri Light" w:hAnsi="Calibri Light" w:cs="Calibri Light"/>
          <w:color w:val="001135" w:themeColor="text2"/>
          <w:lang w:val="en-US" w:eastAsia="en-US"/>
        </w:rPr>
        <w:t>cws</w:t>
      </w:r>
      <w:r w:rsidRPr="00205296">
        <w:rPr>
          <w:rFonts w:ascii="Calibri Light" w:hAnsi="Calibri Light" w:cs="Calibri Light"/>
          <w:color w:val="001135" w:themeColor="text2"/>
          <w:lang w:val="en-US" w:eastAsia="en-US"/>
        </w:rPr>
        <w:t>",</w:t>
      </w:r>
    </w:p>
    <w:p w14:paraId="5C78ED2E"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"RFS_CODE1":"MVOICE",</w:t>
      </w:r>
    </w:p>
    <w:p w14:paraId="146A2E07" w14:textId="4EC1925C"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xml:space="preserve">     </w:t>
      </w:r>
      <w:r w:rsidR="00A63BBC">
        <w:rPr>
          <w:rFonts w:ascii="Calibri Light" w:hAnsi="Calibri Light" w:cs="Calibri Light"/>
          <w:color w:val="001135" w:themeColor="text2"/>
          <w:lang w:val="en-US" w:eastAsia="en-US"/>
        </w:rPr>
        <w:t xml:space="preserve">  </w:t>
      </w:r>
      <w:r w:rsidR="00A63BBC">
        <w:rPr>
          <w:rFonts w:ascii="Calibri Light" w:hAnsi="Calibri Light" w:cs="Calibri Light"/>
          <w:color w:val="001135" w:themeColor="text2"/>
          <w:lang w:val="en-US" w:eastAsia="en-US"/>
        </w:rPr>
        <w:tab/>
      </w:r>
      <w:r w:rsidR="00A63BBC">
        <w:rPr>
          <w:rFonts w:ascii="Calibri Light" w:hAnsi="Calibri Light" w:cs="Calibri Light"/>
          <w:color w:val="001135" w:themeColor="text2"/>
          <w:lang w:val="en-US" w:eastAsia="en-US"/>
        </w:rPr>
        <w:tab/>
      </w:r>
      <w:r w:rsidR="00A63BBC">
        <w:rPr>
          <w:rFonts w:ascii="Calibri Light" w:hAnsi="Calibri Light" w:cs="Calibri Light"/>
          <w:color w:val="001135" w:themeColor="text2"/>
          <w:lang w:val="en-US" w:eastAsia="en-US"/>
        </w:rPr>
        <w:tab/>
        <w:t xml:space="preserve">     </w:t>
      </w:r>
      <w:r w:rsidRPr="00205296">
        <w:rPr>
          <w:rFonts w:ascii="Calibri Light" w:hAnsi="Calibri Light" w:cs="Calibri Light"/>
          <w:color w:val="001135" w:themeColor="text2"/>
          <w:lang w:val="en-US" w:eastAsia="en-US"/>
        </w:rPr>
        <w:t xml:space="preserve"> "ERROR_CODE1":"130",</w:t>
      </w:r>
    </w:p>
    <w:p w14:paraId="487479B1" w14:textId="40F2011C" w:rsidR="00201743"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"ERROR_MSG1":"Subscriber address invalid",</w:t>
      </w:r>
    </w:p>
    <w:p w14:paraId="1F2157C8" w14:textId="7EC5921F" w:rsidR="006D1284" w:rsidRDefault="006D1284" w:rsidP="00201743">
      <w:pPr>
        <w:pStyle w:val="xmsonormal"/>
        <w:rPr>
          <w:rFonts w:ascii="Calibri Light" w:hAnsi="Calibri Light" w:cs="Calibri Light"/>
          <w:color w:val="001135" w:themeColor="text2"/>
          <w:lang w:val="en-US" w:eastAsia="en-US"/>
        </w:rPr>
      </w:pPr>
      <w:r>
        <w:rPr>
          <w:rFonts w:ascii="Calibri Light" w:hAnsi="Calibri Light" w:cs="Calibri Light"/>
          <w:color w:val="001135" w:themeColor="text2"/>
          <w:lang w:val="en-US" w:eastAsia="en-US"/>
        </w:rPr>
        <w:t xml:space="preserve">     </w:t>
      </w:r>
      <w:r>
        <w:rPr>
          <w:rFonts w:ascii="Calibri Light" w:hAnsi="Calibri Light" w:cs="Calibri Light"/>
          <w:color w:val="001135" w:themeColor="text2"/>
          <w:lang w:val="en-US" w:eastAsia="en-US"/>
        </w:rPr>
        <w:tab/>
      </w:r>
      <w:r>
        <w:rPr>
          <w:rFonts w:ascii="Calibri Light" w:hAnsi="Calibri Light" w:cs="Calibri Light"/>
          <w:color w:val="001135" w:themeColor="text2"/>
          <w:lang w:val="en-US" w:eastAsia="en-US"/>
        </w:rPr>
        <w:tab/>
      </w:r>
      <w:r>
        <w:rPr>
          <w:rFonts w:ascii="Calibri Light" w:hAnsi="Calibri Light" w:cs="Calibri Light"/>
          <w:color w:val="001135" w:themeColor="text2"/>
          <w:lang w:val="en-US" w:eastAsia="en-US"/>
        </w:rPr>
        <w:tab/>
        <w:t xml:space="preserve">      </w:t>
      </w:r>
      <w:r w:rsidRPr="00442F14">
        <w:rPr>
          <w:rFonts w:ascii="Calibri Light" w:hAnsi="Calibri Light" w:cs="Calibri Light"/>
          <w:color w:val="001135" w:themeColor="text2"/>
          <w:lang w:val="en-US" w:eastAsia="en-US"/>
        </w:rPr>
        <w:t xml:space="preserve"> "NEId2 ":"uvc",</w:t>
      </w:r>
    </w:p>
    <w:p w14:paraId="419352DD" w14:textId="4C846372" w:rsidR="006D1284" w:rsidRPr="00442F14" w:rsidRDefault="006D1284" w:rsidP="00205296">
      <w:pPr>
        <w:pStyle w:val="xmsonormal"/>
        <w:ind w:left="2160"/>
        <w:rPr>
          <w:rFonts w:ascii="Calibri Light" w:hAnsi="Calibri Light" w:cs="Calibri Light"/>
          <w:color w:val="001135" w:themeColor="text2"/>
          <w:lang w:val="en-US" w:eastAsia="en-US"/>
        </w:rPr>
      </w:pPr>
      <w:r>
        <w:rPr>
          <w:rFonts w:ascii="Calibri Light" w:hAnsi="Calibri Light" w:cs="Calibri Light"/>
          <w:color w:val="001135" w:themeColor="text2"/>
          <w:lang w:val="en-US" w:eastAsia="en-US"/>
        </w:rPr>
        <w:t xml:space="preserve">       </w:t>
      </w:r>
      <w:r w:rsidRPr="00442F14">
        <w:rPr>
          <w:rFonts w:ascii="Calibri Light" w:hAnsi="Calibri Light" w:cs="Calibri Light"/>
          <w:color w:val="001135" w:themeColor="text2"/>
          <w:lang w:val="en-US" w:eastAsia="en-US"/>
        </w:rPr>
        <w:t>"RFS_CODE2":"MVOICE",</w:t>
      </w:r>
    </w:p>
    <w:p w14:paraId="376D4927"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"ERROR_CODE2":"130",</w:t>
      </w:r>
    </w:p>
    <w:p w14:paraId="769C2C70"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lastRenderedPageBreak/>
        <w:t>                                                  "ERROR_MSG2":"Subscriber address invalid",</w:t>
      </w:r>
    </w:p>
    <w:p w14:paraId="6061CBA2"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22CDE4F0"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4FD491EB" w14:textId="77777777"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                        ]</w:t>
      </w:r>
    </w:p>
    <w:p w14:paraId="28EED032" w14:textId="69AE3E8B" w:rsidR="00201743" w:rsidRPr="00205296" w:rsidRDefault="00201743" w:rsidP="00201743">
      <w:pPr>
        <w:pStyle w:val="xmsonormal"/>
        <w:rPr>
          <w:rFonts w:ascii="Calibri Light" w:hAnsi="Calibri Light" w:cs="Calibri Light"/>
          <w:color w:val="001135" w:themeColor="text2"/>
          <w:lang w:val="en-US" w:eastAsia="en-US"/>
        </w:rPr>
      </w:pPr>
      <w:r w:rsidRPr="00205296">
        <w:rPr>
          <w:rFonts w:ascii="Calibri Light" w:hAnsi="Calibri Light" w:cs="Calibri Light"/>
          <w:color w:val="001135" w:themeColor="text2"/>
          <w:lang w:val="en-US" w:eastAsia="en-US"/>
        </w:rPr>
        <w:t>}</w:t>
      </w:r>
    </w:p>
    <w:bookmarkEnd w:id="1315"/>
    <w:p w14:paraId="5CA24EA2" w14:textId="12201F9B" w:rsidR="001C7CD4" w:rsidRDefault="001C7CD4" w:rsidP="00201743">
      <w:pPr>
        <w:pStyle w:val="xmsonormal"/>
        <w:rPr>
          <w:lang w:val="en-US"/>
        </w:rPr>
      </w:pPr>
    </w:p>
    <w:p w14:paraId="0781B42E" w14:textId="4804AD95" w:rsidR="00F205CF" w:rsidRDefault="00645D58">
      <w:pPr>
        <w:pStyle w:val="Heading3"/>
      </w:pPr>
      <w:bookmarkStart w:id="1318" w:name="_Toc89863704"/>
      <w:r>
        <w:t>HandleResponse command response format</w:t>
      </w:r>
      <w:bookmarkEnd w:id="1318"/>
    </w:p>
    <w:p w14:paraId="15E9F765" w14:textId="77777777" w:rsidR="00F205CF" w:rsidRPr="00205296" w:rsidRDefault="00F205CF" w:rsidP="00205296">
      <w:pPr>
        <w:rPr>
          <w:b/>
        </w:rPr>
      </w:pPr>
      <w:r w:rsidRPr="00205296">
        <w:rPr>
          <w:b/>
        </w:rPr>
        <w:t>Success Case:</w:t>
      </w:r>
    </w:p>
    <w:p w14:paraId="6ADAAA2B" w14:textId="77777777" w:rsidR="00761476" w:rsidRDefault="00761476" w:rsidP="00761476">
      <w:pPr>
        <w:pStyle w:val="BodyText"/>
        <w:ind w:left="0" w:firstLine="720"/>
        <w:rPr>
          <w:rFonts w:ascii="Calibri Light" w:hAnsi="Calibri Light" w:cs="Calibri Light"/>
        </w:rPr>
      </w:pPr>
      <w:r>
        <w:rPr>
          <w:rFonts w:ascii="Calibri Light" w:hAnsi="Calibri Light" w:cs="Calibri Light"/>
        </w:rPr>
        <w:t>{</w:t>
      </w:r>
    </w:p>
    <w:p w14:paraId="61BF25A9" w14:textId="77777777" w:rsidR="00761476" w:rsidRDefault="00761476" w:rsidP="00761476">
      <w:pPr>
        <w:pStyle w:val="BodyText"/>
        <w:ind w:left="720" w:firstLine="720"/>
        <w:rPr>
          <w:rFonts w:ascii="Calibri Light" w:hAnsi="Calibri Light" w:cs="Calibri Light"/>
        </w:rPr>
      </w:pPr>
      <w:r>
        <w:rPr>
          <w:rFonts w:ascii="Calibri Light" w:hAnsi="Calibri Light" w:cs="Calibri Light"/>
        </w:rPr>
        <w:t>“code”:0,</w:t>
      </w:r>
    </w:p>
    <w:p w14:paraId="7D14AFEA" w14:textId="77777777" w:rsidR="00761476" w:rsidRDefault="00761476" w:rsidP="00761476">
      <w:pPr>
        <w:pStyle w:val="BodyText"/>
        <w:ind w:left="720" w:firstLine="720"/>
        <w:rPr>
          <w:rFonts w:ascii="Calibri Light" w:hAnsi="Calibri Light" w:cs="Calibri Light"/>
        </w:rPr>
      </w:pPr>
      <w:r>
        <w:rPr>
          <w:rFonts w:ascii="Calibri Light" w:hAnsi="Calibri Light" w:cs="Calibri Light"/>
        </w:rPr>
        <w:t>“message”:”Success”,</w:t>
      </w:r>
    </w:p>
    <w:p w14:paraId="1DAD96F3" w14:textId="77777777" w:rsidR="00761476" w:rsidRDefault="00761476" w:rsidP="00761476">
      <w:pPr>
        <w:pStyle w:val="BodyText"/>
        <w:ind w:left="720" w:firstLine="720"/>
        <w:rPr>
          <w:rFonts w:ascii="Calibri Light" w:hAnsi="Calibri Light" w:cs="Calibri Light"/>
        </w:rPr>
      </w:pPr>
      <w:r>
        <w:rPr>
          <w:rFonts w:ascii="Calibri Light" w:hAnsi="Calibri Light" w:cs="Calibri Light"/>
        </w:rPr>
        <w:t>“orderId”:”88888”</w:t>
      </w:r>
    </w:p>
    <w:p w14:paraId="2784B455" w14:textId="77777777" w:rsidR="00761476" w:rsidRDefault="00761476" w:rsidP="00761476">
      <w:pPr>
        <w:pStyle w:val="BodyText"/>
        <w:ind w:left="0" w:firstLine="720"/>
        <w:rPr>
          <w:rFonts w:ascii="Calibri Light" w:hAnsi="Calibri Light" w:cs="Calibri Light"/>
        </w:rPr>
      </w:pPr>
      <w:r>
        <w:rPr>
          <w:rFonts w:ascii="Calibri Light" w:hAnsi="Calibri Light" w:cs="Calibri Light"/>
        </w:rPr>
        <w:t>}</w:t>
      </w:r>
    </w:p>
    <w:p w14:paraId="13A7EE0B" w14:textId="77777777" w:rsidR="00F205CF" w:rsidRDefault="00F205CF" w:rsidP="00F205CF">
      <w:pPr>
        <w:pStyle w:val="xmsonormal"/>
        <w:rPr>
          <w:lang w:val="en-US"/>
        </w:rPr>
      </w:pPr>
    </w:p>
    <w:p w14:paraId="2C63DEC2" w14:textId="6A9F8B38" w:rsidR="00F205CF" w:rsidRPr="00205296" w:rsidRDefault="00F205CF" w:rsidP="00205296">
      <w:pPr>
        <w:rPr>
          <w:b/>
        </w:rPr>
      </w:pPr>
      <w:r w:rsidRPr="00205296">
        <w:rPr>
          <w:b/>
        </w:rPr>
        <w:t>Failed Case:</w:t>
      </w:r>
    </w:p>
    <w:p w14:paraId="090DA30E" w14:textId="77777777" w:rsidR="0073370E" w:rsidRDefault="0073370E" w:rsidP="0073370E">
      <w:pPr>
        <w:pStyle w:val="BodyText"/>
        <w:ind w:left="0" w:firstLine="720"/>
        <w:rPr>
          <w:rFonts w:ascii="Calibri Light" w:hAnsi="Calibri Light" w:cs="Calibri Light"/>
        </w:rPr>
      </w:pPr>
      <w:r>
        <w:rPr>
          <w:rFonts w:ascii="Calibri Light" w:hAnsi="Calibri Light" w:cs="Calibri Light"/>
        </w:rPr>
        <w:t>{</w:t>
      </w:r>
    </w:p>
    <w:p w14:paraId="6B350C07" w14:textId="68F40753" w:rsidR="0073370E" w:rsidRDefault="0073370E" w:rsidP="0073370E">
      <w:pPr>
        <w:pStyle w:val="BodyText"/>
        <w:ind w:left="720" w:firstLine="720"/>
        <w:rPr>
          <w:rFonts w:ascii="Calibri Light" w:hAnsi="Calibri Light" w:cs="Calibri Light"/>
        </w:rPr>
      </w:pPr>
      <w:r>
        <w:rPr>
          <w:rFonts w:ascii="Calibri Light" w:hAnsi="Calibri Light" w:cs="Calibri Light"/>
        </w:rPr>
        <w:t>“code”:</w:t>
      </w:r>
      <w:r w:rsidR="00A5253F">
        <w:rPr>
          <w:rFonts w:ascii="Calibri Light" w:hAnsi="Calibri Light" w:cs="Calibri Light"/>
        </w:rPr>
        <w:t>55</w:t>
      </w:r>
      <w:r>
        <w:rPr>
          <w:rFonts w:ascii="Calibri Light" w:hAnsi="Calibri Light" w:cs="Calibri Light"/>
        </w:rPr>
        <w:t>,</w:t>
      </w:r>
    </w:p>
    <w:p w14:paraId="6D1B4E5E" w14:textId="3B2DD1DA" w:rsidR="0073370E" w:rsidRDefault="0073370E" w:rsidP="0073370E">
      <w:pPr>
        <w:pStyle w:val="BodyText"/>
        <w:ind w:left="720" w:firstLine="720"/>
        <w:rPr>
          <w:rFonts w:ascii="Calibri Light" w:hAnsi="Calibri Light" w:cs="Calibri Light"/>
        </w:rPr>
      </w:pPr>
      <w:r>
        <w:rPr>
          <w:rFonts w:ascii="Calibri Light" w:hAnsi="Calibri Light" w:cs="Calibri Light"/>
        </w:rPr>
        <w:t>“message”:”Error Message”,</w:t>
      </w:r>
    </w:p>
    <w:p w14:paraId="4B9A66A8" w14:textId="77777777" w:rsidR="0073370E" w:rsidRDefault="0073370E" w:rsidP="0073370E">
      <w:pPr>
        <w:pStyle w:val="BodyText"/>
        <w:ind w:left="720" w:firstLine="720"/>
        <w:rPr>
          <w:rFonts w:ascii="Calibri Light" w:hAnsi="Calibri Light" w:cs="Calibri Light"/>
        </w:rPr>
      </w:pPr>
      <w:r>
        <w:rPr>
          <w:rFonts w:ascii="Calibri Light" w:hAnsi="Calibri Light" w:cs="Calibri Light"/>
        </w:rPr>
        <w:t>“orderId”:”88888”</w:t>
      </w:r>
    </w:p>
    <w:p w14:paraId="7D611444" w14:textId="77777777" w:rsidR="0073370E" w:rsidRDefault="0073370E" w:rsidP="0073370E">
      <w:pPr>
        <w:pStyle w:val="BodyText"/>
        <w:ind w:left="0" w:firstLine="720"/>
        <w:rPr>
          <w:rFonts w:ascii="Calibri Light" w:hAnsi="Calibri Light" w:cs="Calibri Light"/>
        </w:rPr>
      </w:pPr>
      <w:r>
        <w:rPr>
          <w:rFonts w:ascii="Calibri Light" w:hAnsi="Calibri Light" w:cs="Calibri Light"/>
        </w:rPr>
        <w:t>}</w:t>
      </w:r>
    </w:p>
    <w:p w14:paraId="75693474" w14:textId="73ABBFCD" w:rsidR="00F205CF" w:rsidRDefault="00A63BBC" w:rsidP="00201743">
      <w:pPr>
        <w:pStyle w:val="xmsonormal"/>
        <w:rPr>
          <w:lang w:val="en-US"/>
        </w:rPr>
      </w:pPr>
      <w:r w:rsidRPr="00205296">
        <w:rPr>
          <w:b/>
          <w:lang w:val="en-US"/>
        </w:rPr>
        <w:t>Note</w:t>
      </w:r>
      <w:r>
        <w:rPr>
          <w:lang w:val="en-US"/>
        </w:rPr>
        <w:t>:</w:t>
      </w:r>
      <w:r w:rsidR="00A827E8">
        <w:rPr>
          <w:lang w:val="en-US"/>
        </w:rPr>
        <w:t xml:space="preserve"> If response sending fails, a retry will be executed once</w:t>
      </w:r>
      <w:r w:rsidR="00395542">
        <w:rPr>
          <w:lang w:val="en-US"/>
        </w:rPr>
        <w:t xml:space="preserve"> after a given interval</w:t>
      </w:r>
      <w:r>
        <w:rPr>
          <w:lang w:val="en-US"/>
        </w:rPr>
        <w:t>.</w:t>
      </w:r>
      <w:r w:rsidR="00273F72">
        <w:rPr>
          <w:lang w:val="en-US"/>
        </w:rPr>
        <w:t xml:space="preserve"> It is not recommended to handle multiple </w:t>
      </w:r>
      <w:r w:rsidR="004470F3">
        <w:rPr>
          <w:lang w:val="en-US"/>
        </w:rPr>
        <w:t>retries</w:t>
      </w:r>
      <w:r w:rsidR="00273F72">
        <w:rPr>
          <w:lang w:val="en-US"/>
        </w:rPr>
        <w:t xml:space="preserve"> as that will impact the application performance.</w:t>
      </w:r>
      <w:r w:rsidR="00BC1C86">
        <w:rPr>
          <w:lang w:val="en-US"/>
        </w:rPr>
        <w:t xml:space="preserve"> </w:t>
      </w:r>
      <w:r w:rsidR="006633A8">
        <w:rPr>
          <w:lang w:val="en-US"/>
        </w:rPr>
        <w:t>Number of r</w:t>
      </w:r>
      <w:r w:rsidR="00BC1C86">
        <w:rPr>
          <w:lang w:val="en-US"/>
        </w:rPr>
        <w:t>etry and interval can be configured via lookup table.</w:t>
      </w:r>
    </w:p>
    <w:p w14:paraId="1B2EFC2C" w14:textId="77777777" w:rsidR="00D111A6" w:rsidRDefault="00D111A6" w:rsidP="00D111A6">
      <w:pPr>
        <w:pStyle w:val="Heading2"/>
      </w:pPr>
      <w:bookmarkStart w:id="1319" w:name="_Toc33612245"/>
      <w:bookmarkStart w:id="1320" w:name="_Toc33786110"/>
      <w:bookmarkStart w:id="1321" w:name="_Toc35001320"/>
      <w:bookmarkStart w:id="1322" w:name="_Toc35001524"/>
      <w:bookmarkStart w:id="1323" w:name="_Toc35013687"/>
      <w:bookmarkStart w:id="1324" w:name="_Toc35269533"/>
      <w:bookmarkStart w:id="1325" w:name="_Toc35269737"/>
      <w:bookmarkStart w:id="1326" w:name="_Toc35269941"/>
      <w:bookmarkStart w:id="1327" w:name="_Toc35352928"/>
      <w:bookmarkStart w:id="1328" w:name="_Toc35353132"/>
      <w:bookmarkStart w:id="1329" w:name="_Toc35426528"/>
      <w:bookmarkStart w:id="1330" w:name="_Toc35426732"/>
      <w:bookmarkStart w:id="1331" w:name="_Toc35614533"/>
      <w:bookmarkStart w:id="1332" w:name="_Toc42683884"/>
      <w:bookmarkStart w:id="1333" w:name="_Toc42684125"/>
      <w:bookmarkStart w:id="1334" w:name="_Toc42684494"/>
      <w:bookmarkStart w:id="1335" w:name="_Toc42684764"/>
      <w:bookmarkStart w:id="1336" w:name="_Toc42817355"/>
      <w:bookmarkStart w:id="1337" w:name="_Toc43198465"/>
      <w:bookmarkStart w:id="1338" w:name="_Toc43198779"/>
      <w:bookmarkStart w:id="1339" w:name="_Toc33450733"/>
      <w:bookmarkStart w:id="1340" w:name="_Toc33612246"/>
      <w:bookmarkStart w:id="1341" w:name="_Toc33786111"/>
      <w:bookmarkStart w:id="1342" w:name="_Toc35001321"/>
      <w:bookmarkStart w:id="1343" w:name="_Toc35001525"/>
      <w:bookmarkStart w:id="1344" w:name="_Toc35013688"/>
      <w:bookmarkStart w:id="1345" w:name="_Toc35269534"/>
      <w:bookmarkStart w:id="1346" w:name="_Toc35269738"/>
      <w:bookmarkStart w:id="1347" w:name="_Toc35269942"/>
      <w:bookmarkStart w:id="1348" w:name="_Toc35352929"/>
      <w:bookmarkStart w:id="1349" w:name="_Toc35353133"/>
      <w:bookmarkStart w:id="1350" w:name="_Toc35426529"/>
      <w:bookmarkStart w:id="1351" w:name="_Toc35426733"/>
      <w:bookmarkStart w:id="1352" w:name="_Toc35614534"/>
      <w:bookmarkStart w:id="1353" w:name="_Toc42683885"/>
      <w:bookmarkStart w:id="1354" w:name="_Toc42684126"/>
      <w:bookmarkStart w:id="1355" w:name="_Toc42684495"/>
      <w:bookmarkStart w:id="1356" w:name="_Toc42684765"/>
      <w:bookmarkStart w:id="1357" w:name="_Toc42817356"/>
      <w:bookmarkStart w:id="1358" w:name="_Toc43198466"/>
      <w:bookmarkStart w:id="1359" w:name="_Toc43198780"/>
      <w:bookmarkStart w:id="1360" w:name="_Toc506288245"/>
      <w:bookmarkStart w:id="1361" w:name="_Toc89863705"/>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r>
        <w:t>Logic Libraries</w:t>
      </w:r>
      <w:bookmarkEnd w:id="1360"/>
      <w:bookmarkEnd w:id="1361"/>
    </w:p>
    <w:p w14:paraId="748CF188" w14:textId="77777777" w:rsidR="00D111A6" w:rsidRDefault="00D111A6" w:rsidP="00D111A6">
      <w:r>
        <w:t>This section lists the Logic Libraries needed in the current phase. They will be reused across multiple project phases and new logic libraries may also be defined in next phases.</w:t>
      </w:r>
    </w:p>
    <w:p w14:paraId="5AFA598D" w14:textId="643D116D" w:rsidR="00C259D1" w:rsidRDefault="00C259D1" w:rsidP="00C259D1">
      <w:pPr>
        <w:pStyle w:val="Caption"/>
        <w:keepNext/>
      </w:pPr>
      <w:bookmarkStart w:id="1362" w:name="_Toc62228131"/>
      <w:r>
        <w:t xml:space="preserve">Table </w:t>
      </w:r>
      <w:r>
        <w:fldChar w:fldCharType="begin"/>
      </w:r>
      <w:r>
        <w:instrText xml:space="preserve"> SEQ Table \* ARABIC </w:instrText>
      </w:r>
      <w:r>
        <w:fldChar w:fldCharType="separate"/>
      </w:r>
      <w:r w:rsidR="00FF4FEC">
        <w:rPr>
          <w:noProof/>
        </w:rPr>
        <w:t>9</w:t>
      </w:r>
      <w:r>
        <w:fldChar w:fldCharType="end"/>
      </w:r>
      <w:r>
        <w:t>. Logic Libraries</w:t>
      </w:r>
      <w:bookmarkEnd w:id="1362"/>
    </w:p>
    <w:tbl>
      <w:tblPr>
        <w:tblStyle w:val="ComptelTable"/>
        <w:tblW w:w="9356" w:type="dxa"/>
        <w:tblInd w:w="-5" w:type="dxa"/>
        <w:tblLayout w:type="fixed"/>
        <w:tblLook w:val="04A0" w:firstRow="1" w:lastRow="0" w:firstColumn="1" w:lastColumn="0" w:noHBand="0" w:noVBand="1"/>
      </w:tblPr>
      <w:tblGrid>
        <w:gridCol w:w="2977"/>
        <w:gridCol w:w="6379"/>
      </w:tblGrid>
      <w:tr w:rsidR="00D111A6" w:rsidRPr="0009119B" w14:paraId="3F466736" w14:textId="77777777" w:rsidTr="00D111A6">
        <w:trPr>
          <w:cnfStyle w:val="100000000000" w:firstRow="1" w:lastRow="0" w:firstColumn="0" w:lastColumn="0" w:oddVBand="0" w:evenVBand="0" w:oddHBand="0" w:evenHBand="0" w:firstRowFirstColumn="0" w:firstRowLastColumn="0" w:lastRowFirstColumn="0" w:lastRowLastColumn="0"/>
        </w:trPr>
        <w:tc>
          <w:tcPr>
            <w:tcW w:w="2977" w:type="dxa"/>
            <w:shd w:val="clear" w:color="auto" w:fill="124191" w:themeFill="text1"/>
          </w:tcPr>
          <w:p w14:paraId="5E1AEE88" w14:textId="77777777" w:rsidR="00D111A6" w:rsidRPr="0009119B" w:rsidRDefault="00D111A6" w:rsidP="00D111A6">
            <w:pPr>
              <w:pStyle w:val="TableHeading"/>
              <w:rPr>
                <w:rFonts w:asciiTheme="minorHAnsi" w:hAnsiTheme="minorHAnsi" w:cstheme="minorHAnsi"/>
                <w:b w:val="0"/>
                <w:sz w:val="22"/>
                <w:szCs w:val="22"/>
              </w:rPr>
            </w:pPr>
            <w:r>
              <w:rPr>
                <w:rFonts w:asciiTheme="minorHAnsi" w:hAnsiTheme="minorHAnsi" w:cstheme="minorHAnsi"/>
                <w:b w:val="0"/>
                <w:sz w:val="22"/>
                <w:szCs w:val="22"/>
              </w:rPr>
              <w:t>Logic Library</w:t>
            </w:r>
          </w:p>
        </w:tc>
        <w:tc>
          <w:tcPr>
            <w:tcW w:w="6379" w:type="dxa"/>
            <w:shd w:val="clear" w:color="auto" w:fill="124191" w:themeFill="text1"/>
          </w:tcPr>
          <w:p w14:paraId="4A3DC89F" w14:textId="77777777" w:rsidR="00D111A6" w:rsidRPr="0009119B" w:rsidRDefault="00D111A6" w:rsidP="00D111A6">
            <w:pPr>
              <w:pStyle w:val="TableHeading"/>
              <w:rPr>
                <w:rFonts w:asciiTheme="minorHAnsi" w:hAnsiTheme="minorHAnsi" w:cstheme="minorHAnsi"/>
                <w:b w:val="0"/>
                <w:sz w:val="22"/>
                <w:szCs w:val="22"/>
              </w:rPr>
            </w:pPr>
            <w:r>
              <w:rPr>
                <w:rFonts w:asciiTheme="minorHAnsi" w:hAnsiTheme="minorHAnsi" w:cstheme="minorHAnsi"/>
                <w:b w:val="0"/>
                <w:sz w:val="22"/>
                <w:szCs w:val="22"/>
              </w:rPr>
              <w:t>Description</w:t>
            </w:r>
          </w:p>
        </w:tc>
      </w:tr>
      <w:tr w:rsidR="004B1535" w:rsidRPr="0009119B" w14:paraId="41581D62" w14:textId="77777777" w:rsidTr="00D111A6">
        <w:tc>
          <w:tcPr>
            <w:tcW w:w="2977" w:type="dxa"/>
          </w:tcPr>
          <w:p w14:paraId="211A439F" w14:textId="3E7102A7" w:rsidR="004B1535" w:rsidRDefault="00FD3800" w:rsidP="00D111A6">
            <w:pPr>
              <w:pStyle w:val="TableBody"/>
            </w:pPr>
            <w:r>
              <w:t>Error Whitelisting</w:t>
            </w:r>
          </w:p>
        </w:tc>
        <w:tc>
          <w:tcPr>
            <w:tcW w:w="6379" w:type="dxa"/>
          </w:tcPr>
          <w:p w14:paraId="07A0DD58" w14:textId="6E20524B" w:rsidR="004B1535" w:rsidRDefault="00C8463B" w:rsidP="00D111A6">
            <w:pPr>
              <w:pStyle w:val="TableBody"/>
            </w:pPr>
            <w:r>
              <w:t xml:space="preserve">Logic library to </w:t>
            </w:r>
            <w:r w:rsidR="00581991">
              <w:t>implement BST level whitelisting</w:t>
            </w:r>
            <w:r>
              <w:t xml:space="preserve">. </w:t>
            </w:r>
          </w:p>
        </w:tc>
      </w:tr>
    </w:tbl>
    <w:p w14:paraId="69485288" w14:textId="384200B4" w:rsidR="00871E43" w:rsidRDefault="0033283F" w:rsidP="00205296">
      <w:pPr>
        <w:pStyle w:val="Heading3"/>
      </w:pPr>
      <w:bookmarkStart w:id="1363" w:name="_Toc33612248"/>
      <w:bookmarkStart w:id="1364" w:name="_Toc33786113"/>
      <w:bookmarkStart w:id="1365" w:name="_Toc35001323"/>
      <w:bookmarkStart w:id="1366" w:name="_Toc35001527"/>
      <w:bookmarkStart w:id="1367" w:name="_Toc35013690"/>
      <w:bookmarkStart w:id="1368" w:name="_Toc35269536"/>
      <w:bookmarkStart w:id="1369" w:name="_Toc35269740"/>
      <w:bookmarkStart w:id="1370" w:name="_Toc35269944"/>
      <w:bookmarkStart w:id="1371" w:name="_Toc35352931"/>
      <w:bookmarkStart w:id="1372" w:name="_Toc35353135"/>
      <w:bookmarkStart w:id="1373" w:name="_Toc35426531"/>
      <w:bookmarkStart w:id="1374" w:name="_Toc35426735"/>
      <w:bookmarkStart w:id="1375" w:name="_Toc35614536"/>
      <w:bookmarkStart w:id="1376" w:name="_Toc42683887"/>
      <w:bookmarkStart w:id="1377" w:name="_Toc42684128"/>
      <w:bookmarkStart w:id="1378" w:name="_Toc42684497"/>
      <w:bookmarkStart w:id="1379" w:name="_Toc42684767"/>
      <w:bookmarkStart w:id="1380" w:name="_Toc42817358"/>
      <w:bookmarkStart w:id="1381" w:name="_Toc43198468"/>
      <w:bookmarkStart w:id="1382" w:name="_Toc43198782"/>
      <w:bookmarkStart w:id="1383" w:name="_Toc33612249"/>
      <w:bookmarkStart w:id="1384" w:name="_Toc33786114"/>
      <w:bookmarkStart w:id="1385" w:name="_Toc35001324"/>
      <w:bookmarkStart w:id="1386" w:name="_Toc35001528"/>
      <w:bookmarkStart w:id="1387" w:name="_Toc35013691"/>
      <w:bookmarkStart w:id="1388" w:name="_Toc35269537"/>
      <w:bookmarkStart w:id="1389" w:name="_Toc35269741"/>
      <w:bookmarkStart w:id="1390" w:name="_Toc35269945"/>
      <w:bookmarkStart w:id="1391" w:name="_Toc35352932"/>
      <w:bookmarkStart w:id="1392" w:name="_Toc35353136"/>
      <w:bookmarkStart w:id="1393" w:name="_Toc35426532"/>
      <w:bookmarkStart w:id="1394" w:name="_Toc35426736"/>
      <w:bookmarkStart w:id="1395" w:name="_Toc35614537"/>
      <w:bookmarkStart w:id="1396" w:name="_Toc42683888"/>
      <w:bookmarkStart w:id="1397" w:name="_Toc42684129"/>
      <w:bookmarkStart w:id="1398" w:name="_Toc42684498"/>
      <w:bookmarkStart w:id="1399" w:name="_Toc42684768"/>
      <w:bookmarkStart w:id="1400" w:name="_Toc42817359"/>
      <w:bookmarkStart w:id="1401" w:name="_Toc43198469"/>
      <w:bookmarkStart w:id="1402" w:name="_Toc43198783"/>
      <w:bookmarkStart w:id="1403" w:name="_Toc33612250"/>
      <w:bookmarkStart w:id="1404" w:name="_Toc33786115"/>
      <w:bookmarkStart w:id="1405" w:name="_Toc35001325"/>
      <w:bookmarkStart w:id="1406" w:name="_Toc35001529"/>
      <w:bookmarkStart w:id="1407" w:name="_Toc35013692"/>
      <w:bookmarkStart w:id="1408" w:name="_Toc35269538"/>
      <w:bookmarkStart w:id="1409" w:name="_Toc35269742"/>
      <w:bookmarkStart w:id="1410" w:name="_Toc35269946"/>
      <w:bookmarkStart w:id="1411" w:name="_Toc35352933"/>
      <w:bookmarkStart w:id="1412" w:name="_Toc35353137"/>
      <w:bookmarkStart w:id="1413" w:name="_Toc35426533"/>
      <w:bookmarkStart w:id="1414" w:name="_Toc35426737"/>
      <w:bookmarkStart w:id="1415" w:name="_Toc35614538"/>
      <w:bookmarkStart w:id="1416" w:name="_Toc42683889"/>
      <w:bookmarkStart w:id="1417" w:name="_Toc42684130"/>
      <w:bookmarkStart w:id="1418" w:name="_Toc42684499"/>
      <w:bookmarkStart w:id="1419" w:name="_Toc42684769"/>
      <w:bookmarkStart w:id="1420" w:name="_Toc42817360"/>
      <w:bookmarkStart w:id="1421" w:name="_Toc43198470"/>
      <w:bookmarkStart w:id="1422" w:name="_Toc43198784"/>
      <w:bookmarkStart w:id="1423" w:name="_Toc33612251"/>
      <w:bookmarkStart w:id="1424" w:name="_Toc33786116"/>
      <w:bookmarkStart w:id="1425" w:name="_Toc35001326"/>
      <w:bookmarkStart w:id="1426" w:name="_Toc35001530"/>
      <w:bookmarkStart w:id="1427" w:name="_Toc35013693"/>
      <w:bookmarkStart w:id="1428" w:name="_Toc35269539"/>
      <w:bookmarkStart w:id="1429" w:name="_Toc35269743"/>
      <w:bookmarkStart w:id="1430" w:name="_Toc35269947"/>
      <w:bookmarkStart w:id="1431" w:name="_Toc35352934"/>
      <w:bookmarkStart w:id="1432" w:name="_Toc35353138"/>
      <w:bookmarkStart w:id="1433" w:name="_Toc35426534"/>
      <w:bookmarkStart w:id="1434" w:name="_Toc35426738"/>
      <w:bookmarkStart w:id="1435" w:name="_Toc35614539"/>
      <w:bookmarkStart w:id="1436" w:name="_Toc42683890"/>
      <w:bookmarkStart w:id="1437" w:name="_Toc42684131"/>
      <w:bookmarkStart w:id="1438" w:name="_Toc42684500"/>
      <w:bookmarkStart w:id="1439" w:name="_Toc42684770"/>
      <w:bookmarkStart w:id="1440" w:name="_Toc42817361"/>
      <w:bookmarkStart w:id="1441" w:name="_Toc43198471"/>
      <w:bookmarkStart w:id="1442" w:name="_Toc43198785"/>
      <w:bookmarkStart w:id="1443" w:name="_Toc29907737"/>
      <w:bookmarkStart w:id="1444" w:name="_Toc30002360"/>
      <w:bookmarkStart w:id="1445" w:name="_Toc30002646"/>
      <w:bookmarkStart w:id="1446" w:name="_Toc30002783"/>
      <w:bookmarkStart w:id="1447" w:name="_Toc30004537"/>
      <w:bookmarkStart w:id="1448" w:name="_Toc30182175"/>
      <w:bookmarkStart w:id="1449" w:name="_Toc30590191"/>
      <w:bookmarkStart w:id="1450" w:name="_Toc30593058"/>
      <w:bookmarkStart w:id="1451" w:name="_Toc33450737"/>
      <w:bookmarkStart w:id="1452" w:name="_Toc33612252"/>
      <w:bookmarkStart w:id="1453" w:name="_Toc33786117"/>
      <w:bookmarkStart w:id="1454" w:name="_Toc35001327"/>
      <w:bookmarkStart w:id="1455" w:name="_Toc35001531"/>
      <w:bookmarkStart w:id="1456" w:name="_Toc35013694"/>
      <w:bookmarkStart w:id="1457" w:name="_Toc35269540"/>
      <w:bookmarkStart w:id="1458" w:name="_Toc35269744"/>
      <w:bookmarkStart w:id="1459" w:name="_Toc35269948"/>
      <w:bookmarkStart w:id="1460" w:name="_Toc35352935"/>
      <w:bookmarkStart w:id="1461" w:name="_Toc35353139"/>
      <w:bookmarkStart w:id="1462" w:name="_Toc35426535"/>
      <w:bookmarkStart w:id="1463" w:name="_Toc35426739"/>
      <w:bookmarkStart w:id="1464" w:name="_Toc35614540"/>
      <w:bookmarkStart w:id="1465" w:name="_Toc42683891"/>
      <w:bookmarkStart w:id="1466" w:name="_Toc42684132"/>
      <w:bookmarkStart w:id="1467" w:name="_Toc42684501"/>
      <w:bookmarkStart w:id="1468" w:name="_Toc42684771"/>
      <w:bookmarkStart w:id="1469" w:name="_Toc42817362"/>
      <w:bookmarkStart w:id="1470" w:name="_Toc43198472"/>
      <w:bookmarkStart w:id="1471" w:name="_Toc43198786"/>
      <w:bookmarkStart w:id="1472" w:name="_Toc33612253"/>
      <w:bookmarkStart w:id="1473" w:name="_Toc33786118"/>
      <w:bookmarkStart w:id="1474" w:name="_Toc35001328"/>
      <w:bookmarkStart w:id="1475" w:name="_Toc35001532"/>
      <w:bookmarkStart w:id="1476" w:name="_Toc35013695"/>
      <w:bookmarkStart w:id="1477" w:name="_Toc35269541"/>
      <w:bookmarkStart w:id="1478" w:name="_Toc35269745"/>
      <w:bookmarkStart w:id="1479" w:name="_Toc35269949"/>
      <w:bookmarkStart w:id="1480" w:name="_Toc35352936"/>
      <w:bookmarkStart w:id="1481" w:name="_Toc35353140"/>
      <w:bookmarkStart w:id="1482" w:name="_Toc35426536"/>
      <w:bookmarkStart w:id="1483" w:name="_Toc35426740"/>
      <w:bookmarkStart w:id="1484" w:name="_Toc35614541"/>
      <w:bookmarkStart w:id="1485" w:name="_Toc42683892"/>
      <w:bookmarkStart w:id="1486" w:name="_Toc42684133"/>
      <w:bookmarkStart w:id="1487" w:name="_Toc42684502"/>
      <w:bookmarkStart w:id="1488" w:name="_Toc42684772"/>
      <w:bookmarkStart w:id="1489" w:name="_Toc42817363"/>
      <w:bookmarkStart w:id="1490" w:name="_Toc43198473"/>
      <w:bookmarkStart w:id="1491" w:name="_Toc43198787"/>
      <w:bookmarkStart w:id="1492" w:name="_Toc33612254"/>
      <w:bookmarkStart w:id="1493" w:name="_Toc33786119"/>
      <w:bookmarkStart w:id="1494" w:name="_Toc35001329"/>
      <w:bookmarkStart w:id="1495" w:name="_Toc35001533"/>
      <w:bookmarkStart w:id="1496" w:name="_Toc35013696"/>
      <w:bookmarkStart w:id="1497" w:name="_Toc35269542"/>
      <w:bookmarkStart w:id="1498" w:name="_Toc35269746"/>
      <w:bookmarkStart w:id="1499" w:name="_Toc35269950"/>
      <w:bookmarkStart w:id="1500" w:name="_Toc35352937"/>
      <w:bookmarkStart w:id="1501" w:name="_Toc35353141"/>
      <w:bookmarkStart w:id="1502" w:name="_Toc35426537"/>
      <w:bookmarkStart w:id="1503" w:name="_Toc35426741"/>
      <w:bookmarkStart w:id="1504" w:name="_Toc35614542"/>
      <w:bookmarkStart w:id="1505" w:name="_Toc42683893"/>
      <w:bookmarkStart w:id="1506" w:name="_Toc42684134"/>
      <w:bookmarkStart w:id="1507" w:name="_Toc42684503"/>
      <w:bookmarkStart w:id="1508" w:name="_Toc42684773"/>
      <w:bookmarkStart w:id="1509" w:name="_Toc42817364"/>
      <w:bookmarkStart w:id="1510" w:name="_Toc43198474"/>
      <w:bookmarkStart w:id="1511" w:name="_Toc43198788"/>
      <w:bookmarkStart w:id="1512" w:name="_Toc33612255"/>
      <w:bookmarkStart w:id="1513" w:name="_Toc33786120"/>
      <w:bookmarkStart w:id="1514" w:name="_Toc35001330"/>
      <w:bookmarkStart w:id="1515" w:name="_Toc35001534"/>
      <w:bookmarkStart w:id="1516" w:name="_Toc35013697"/>
      <w:bookmarkStart w:id="1517" w:name="_Toc35269543"/>
      <w:bookmarkStart w:id="1518" w:name="_Toc35269747"/>
      <w:bookmarkStart w:id="1519" w:name="_Toc35269951"/>
      <w:bookmarkStart w:id="1520" w:name="_Toc35352938"/>
      <w:bookmarkStart w:id="1521" w:name="_Toc35353142"/>
      <w:bookmarkStart w:id="1522" w:name="_Toc35426538"/>
      <w:bookmarkStart w:id="1523" w:name="_Toc35426742"/>
      <w:bookmarkStart w:id="1524" w:name="_Toc35614543"/>
      <w:bookmarkStart w:id="1525" w:name="_Toc42683894"/>
      <w:bookmarkStart w:id="1526" w:name="_Toc42684135"/>
      <w:bookmarkStart w:id="1527" w:name="_Toc42684504"/>
      <w:bookmarkStart w:id="1528" w:name="_Toc42684774"/>
      <w:bookmarkStart w:id="1529" w:name="_Toc42817365"/>
      <w:bookmarkStart w:id="1530" w:name="_Toc43198475"/>
      <w:bookmarkStart w:id="1531" w:name="_Toc43198789"/>
      <w:bookmarkStart w:id="1532" w:name="_Toc33612256"/>
      <w:bookmarkStart w:id="1533" w:name="_Toc33786121"/>
      <w:bookmarkStart w:id="1534" w:name="_Toc35001331"/>
      <w:bookmarkStart w:id="1535" w:name="_Toc35001535"/>
      <w:bookmarkStart w:id="1536" w:name="_Toc35013698"/>
      <w:bookmarkStart w:id="1537" w:name="_Toc35269544"/>
      <w:bookmarkStart w:id="1538" w:name="_Toc35269748"/>
      <w:bookmarkStart w:id="1539" w:name="_Toc35269952"/>
      <w:bookmarkStart w:id="1540" w:name="_Toc35352939"/>
      <w:bookmarkStart w:id="1541" w:name="_Toc35353143"/>
      <w:bookmarkStart w:id="1542" w:name="_Toc35426539"/>
      <w:bookmarkStart w:id="1543" w:name="_Toc35426743"/>
      <w:bookmarkStart w:id="1544" w:name="_Toc35614544"/>
      <w:bookmarkStart w:id="1545" w:name="_Toc42683895"/>
      <w:bookmarkStart w:id="1546" w:name="_Toc42684136"/>
      <w:bookmarkStart w:id="1547" w:name="_Toc42684505"/>
      <w:bookmarkStart w:id="1548" w:name="_Toc42684775"/>
      <w:bookmarkStart w:id="1549" w:name="_Toc42817366"/>
      <w:bookmarkStart w:id="1550" w:name="_Toc43198476"/>
      <w:bookmarkStart w:id="1551" w:name="_Toc43198790"/>
      <w:bookmarkStart w:id="1552" w:name="_Toc89863706"/>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r>
        <w:lastRenderedPageBreak/>
        <w:t>Error/Rollback Handling</w:t>
      </w:r>
      <w:bookmarkEnd w:id="1552"/>
    </w:p>
    <w:p w14:paraId="73288716" w14:textId="6AEF4A39" w:rsidR="003D0687" w:rsidRPr="003D0687" w:rsidRDefault="009348A2">
      <w:pPr>
        <w:pStyle w:val="Heading3"/>
      </w:pPr>
      <w:bookmarkStart w:id="1553" w:name="_Toc89863707"/>
      <w:r>
        <w:t>Error Whitelist</w:t>
      </w:r>
      <w:r w:rsidR="001C45BF">
        <w:t>ing</w:t>
      </w:r>
      <w:bookmarkEnd w:id="1553"/>
    </w:p>
    <w:p w14:paraId="0A327981" w14:textId="2447F115" w:rsidR="004569BB" w:rsidRDefault="00153AA6" w:rsidP="00871E43">
      <w:r>
        <w:t>The logic should have capabilities to whitelist an error</w:t>
      </w:r>
      <w:r w:rsidR="00154EBF">
        <w:t xml:space="preserve"> on BST or NE level</w:t>
      </w:r>
      <w:r>
        <w:t xml:space="preserve"> based on criteria that form a generic identifier for a task.</w:t>
      </w:r>
    </w:p>
    <w:p w14:paraId="3B6F748F" w14:textId="50ADFD58" w:rsidR="00153AA6" w:rsidRPr="00153AA6" w:rsidRDefault="00153AA6" w:rsidP="00153AA6">
      <w:pPr>
        <w:pStyle w:val="Body"/>
        <w:spacing w:after="0"/>
        <w:ind w:left="0"/>
        <w:rPr>
          <w:rFonts w:cs="Arial"/>
          <w:color w:val="001135" w:themeColor="text2"/>
          <w:sz w:val="22"/>
          <w:szCs w:val="22"/>
        </w:rPr>
      </w:pPr>
      <w:r w:rsidRPr="00153AA6">
        <w:rPr>
          <w:rFonts w:cs="Arial"/>
          <w:color w:val="001135" w:themeColor="text2"/>
          <w:sz w:val="22"/>
          <w:szCs w:val="22"/>
        </w:rPr>
        <w:t>Error search key</w:t>
      </w:r>
      <w:r w:rsidR="00154EBF">
        <w:rPr>
          <w:rFonts w:cs="Arial"/>
          <w:color w:val="001135" w:themeColor="text2"/>
          <w:sz w:val="22"/>
          <w:szCs w:val="22"/>
        </w:rPr>
        <w:t xml:space="preserve"> (BST)</w:t>
      </w:r>
    </w:p>
    <w:p w14:paraId="3DD767E4" w14:textId="56128093" w:rsidR="00153AA6" w:rsidRPr="00153AA6" w:rsidRDefault="00153AA6" w:rsidP="00043F06">
      <w:pPr>
        <w:pStyle w:val="Body"/>
        <w:numPr>
          <w:ilvl w:val="0"/>
          <w:numId w:val="29"/>
        </w:numPr>
        <w:spacing w:after="0"/>
        <w:rPr>
          <w:rFonts w:cs="Arial"/>
          <w:color w:val="001135" w:themeColor="text2"/>
          <w:sz w:val="22"/>
          <w:szCs w:val="22"/>
        </w:rPr>
      </w:pPr>
      <w:r>
        <w:rPr>
          <w:rFonts w:cs="Arial"/>
          <w:color w:val="001135" w:themeColor="text2"/>
          <w:sz w:val="22"/>
          <w:szCs w:val="22"/>
        </w:rPr>
        <w:t>NAME</w:t>
      </w:r>
    </w:p>
    <w:p w14:paraId="4AC8461B" w14:textId="0D2C0077" w:rsidR="00153AA6" w:rsidRDefault="00153AA6" w:rsidP="00043F06">
      <w:pPr>
        <w:pStyle w:val="Body"/>
        <w:numPr>
          <w:ilvl w:val="0"/>
          <w:numId w:val="29"/>
        </w:numPr>
        <w:spacing w:after="0"/>
        <w:rPr>
          <w:rFonts w:cs="Arial"/>
          <w:color w:val="001135" w:themeColor="text2"/>
          <w:sz w:val="22"/>
          <w:szCs w:val="22"/>
        </w:rPr>
      </w:pPr>
      <w:r>
        <w:rPr>
          <w:rFonts w:cs="Arial"/>
          <w:color w:val="001135" w:themeColor="text2"/>
          <w:sz w:val="22"/>
          <w:szCs w:val="22"/>
        </w:rPr>
        <w:t xml:space="preserve">REQ_TYPE </w:t>
      </w:r>
      <w:r w:rsidR="00B90B7E" w:rsidRPr="00153AA6">
        <w:rPr>
          <w:rFonts w:cs="Arial"/>
          <w:color w:val="001135" w:themeColor="text2"/>
          <w:sz w:val="22"/>
          <w:szCs w:val="22"/>
        </w:rPr>
        <w:t>(optional)</w:t>
      </w:r>
    </w:p>
    <w:p w14:paraId="509CF368" w14:textId="1400E830" w:rsidR="00910AB1" w:rsidRDefault="00153AA6" w:rsidP="00910AB1">
      <w:pPr>
        <w:pStyle w:val="Body"/>
        <w:numPr>
          <w:ilvl w:val="0"/>
          <w:numId w:val="29"/>
        </w:numPr>
        <w:spacing w:after="0"/>
        <w:rPr>
          <w:rFonts w:cs="Arial"/>
          <w:color w:val="001135" w:themeColor="text2"/>
          <w:sz w:val="22"/>
          <w:szCs w:val="22"/>
        </w:rPr>
      </w:pPr>
      <w:r w:rsidRPr="00153AA6">
        <w:rPr>
          <w:rFonts w:cs="Arial"/>
          <w:color w:val="001135" w:themeColor="text2"/>
          <w:sz w:val="22"/>
          <w:szCs w:val="22"/>
        </w:rPr>
        <w:t>ACTIO</w:t>
      </w:r>
      <w:r>
        <w:rPr>
          <w:rFonts w:cs="Arial"/>
          <w:color w:val="001135" w:themeColor="text2"/>
          <w:sz w:val="22"/>
          <w:szCs w:val="22"/>
        </w:rPr>
        <w:t>N</w:t>
      </w:r>
      <w:r w:rsidR="00B90B7E">
        <w:rPr>
          <w:rFonts w:cs="Arial"/>
          <w:color w:val="001135" w:themeColor="text2"/>
          <w:sz w:val="22"/>
          <w:szCs w:val="22"/>
        </w:rPr>
        <w:t xml:space="preserve"> </w:t>
      </w:r>
      <w:r w:rsidR="00B90B7E" w:rsidRPr="00153AA6">
        <w:rPr>
          <w:rFonts w:cs="Arial"/>
          <w:color w:val="001135" w:themeColor="text2"/>
          <w:sz w:val="22"/>
          <w:szCs w:val="22"/>
        </w:rPr>
        <w:t>(optional)</w:t>
      </w:r>
    </w:p>
    <w:p w14:paraId="01D83DDA" w14:textId="765A91BF" w:rsidR="00A36083" w:rsidRPr="00A36083" w:rsidRDefault="00A36083">
      <w:pPr>
        <w:pStyle w:val="Body"/>
        <w:numPr>
          <w:ilvl w:val="0"/>
          <w:numId w:val="29"/>
        </w:numPr>
        <w:spacing w:after="0"/>
        <w:rPr>
          <w:rFonts w:cs="Arial"/>
          <w:color w:val="001135" w:themeColor="text2"/>
          <w:sz w:val="22"/>
          <w:szCs w:val="22"/>
        </w:rPr>
      </w:pPr>
      <w:r w:rsidRPr="00153AA6">
        <w:rPr>
          <w:rFonts w:cs="Arial"/>
          <w:color w:val="001135" w:themeColor="text2"/>
          <w:sz w:val="22"/>
          <w:szCs w:val="22"/>
        </w:rPr>
        <w:t>NE_ERROR_CODE</w:t>
      </w:r>
    </w:p>
    <w:p w14:paraId="1EFD15D1" w14:textId="777709FC" w:rsidR="00910AB1" w:rsidRPr="00910AB1" w:rsidRDefault="00910AB1">
      <w:pPr>
        <w:pStyle w:val="Body"/>
        <w:numPr>
          <w:ilvl w:val="0"/>
          <w:numId w:val="29"/>
        </w:numPr>
        <w:spacing w:after="0"/>
        <w:rPr>
          <w:rFonts w:cs="Arial"/>
          <w:color w:val="001135" w:themeColor="text2"/>
          <w:sz w:val="22"/>
          <w:szCs w:val="22"/>
        </w:rPr>
      </w:pPr>
      <w:r>
        <w:rPr>
          <w:rFonts w:cs="Arial"/>
          <w:color w:val="001135" w:themeColor="text2"/>
          <w:sz w:val="22"/>
          <w:szCs w:val="22"/>
        </w:rPr>
        <w:t>REPUSH (TRUE/FALSE)</w:t>
      </w:r>
    </w:p>
    <w:p w14:paraId="4DA23EAA" w14:textId="0FEFCCBA" w:rsidR="00910AB1" w:rsidRDefault="00910AB1" w:rsidP="00910AB1">
      <w:pPr>
        <w:pStyle w:val="Body"/>
        <w:spacing w:after="0"/>
        <w:ind w:left="1080"/>
        <w:rPr>
          <w:rFonts w:cs="Arial"/>
          <w:color w:val="001135" w:themeColor="text2"/>
          <w:sz w:val="22"/>
          <w:szCs w:val="22"/>
        </w:rPr>
      </w:pPr>
    </w:p>
    <w:p w14:paraId="3711F2C2" w14:textId="74F45322" w:rsidR="00593314" w:rsidRDefault="00593314" w:rsidP="00593314">
      <w:pPr>
        <w:pStyle w:val="Body"/>
        <w:spacing w:after="0"/>
        <w:ind w:left="0"/>
        <w:rPr>
          <w:rFonts w:cs="Arial"/>
          <w:color w:val="001135" w:themeColor="text2"/>
          <w:sz w:val="22"/>
          <w:szCs w:val="22"/>
        </w:rPr>
      </w:pPr>
      <w:r>
        <w:rPr>
          <w:rFonts w:cs="Arial"/>
          <w:color w:val="001135" w:themeColor="text2"/>
          <w:sz w:val="22"/>
          <w:szCs w:val="22"/>
        </w:rPr>
        <w:t>BST level whitelisting allows an additional parameter REPUSH to be included in the request to trigger on BST level whitelisting. The parameter will only be available for repush requests/scenarios. All regular requests including first time provisioning won’t require the parameter. Given this, whitelisting is only enabled during repush and is disabled unless REPUSH parameter is provided and set to TRUE. BST/Catalog can define the logic based on the existence of the parameter and the list of error codes for whitelisting.</w:t>
      </w:r>
    </w:p>
    <w:p w14:paraId="5C2643AC" w14:textId="5237DD22" w:rsidR="0063671A" w:rsidRDefault="0063671A" w:rsidP="00593314">
      <w:pPr>
        <w:pStyle w:val="Body"/>
        <w:spacing w:after="0"/>
        <w:ind w:left="0"/>
        <w:rPr>
          <w:rFonts w:cs="Arial"/>
          <w:color w:val="001135" w:themeColor="text2"/>
          <w:sz w:val="22"/>
          <w:szCs w:val="22"/>
        </w:rPr>
      </w:pPr>
    </w:p>
    <w:p w14:paraId="442B4588" w14:textId="2401B5BD" w:rsidR="0063671A" w:rsidRDefault="0063671A" w:rsidP="00593314">
      <w:pPr>
        <w:pStyle w:val="Body"/>
        <w:spacing w:after="0"/>
        <w:ind w:left="0"/>
        <w:rPr>
          <w:rFonts w:cs="Arial"/>
          <w:color w:val="001135" w:themeColor="text2"/>
          <w:sz w:val="22"/>
          <w:szCs w:val="22"/>
        </w:rPr>
      </w:pPr>
      <w:r>
        <w:rPr>
          <w:rFonts w:cs="Arial"/>
          <w:color w:val="001135" w:themeColor="text2"/>
          <w:sz w:val="22"/>
          <w:szCs w:val="22"/>
        </w:rPr>
        <w:t>Sample request for repush:</w:t>
      </w:r>
    </w:p>
    <w:p w14:paraId="7343096C" w14:textId="77777777" w:rsidR="0063671A" w:rsidRDefault="0063671A" w:rsidP="0063671A">
      <w:pPr>
        <w:spacing w:before="120"/>
        <w:ind w:left="1773" w:hanging="720"/>
        <w:rPr>
          <w:rFonts w:ascii="Courier New" w:hAnsi="Courier New" w:cs="Courier New"/>
          <w:sz w:val="18"/>
          <w:szCs w:val="18"/>
        </w:rPr>
      </w:pPr>
      <w:r>
        <w:rPr>
          <w:rFonts w:ascii="Courier New" w:hAnsi="Courier New" w:cs="Courier New"/>
          <w:sz w:val="18"/>
          <w:szCs w:val="18"/>
        </w:rPr>
        <w:t xml:space="preserve">&lt;CreateRequest&gt;         </w:t>
      </w:r>
    </w:p>
    <w:p w14:paraId="6DCD6633" w14:textId="77777777" w:rsidR="0063671A" w:rsidRDefault="0063671A" w:rsidP="0063671A">
      <w:pPr>
        <w:spacing w:before="120"/>
        <w:ind w:left="2136" w:hanging="720"/>
        <w:rPr>
          <w:rFonts w:ascii="Courier New" w:hAnsi="Courier New" w:cs="Courier New"/>
          <w:sz w:val="18"/>
          <w:szCs w:val="18"/>
        </w:rPr>
      </w:pPr>
      <w:r>
        <w:rPr>
          <w:rFonts w:ascii="Courier New" w:hAnsi="Courier New" w:cs="Courier New"/>
          <w:sz w:val="18"/>
          <w:szCs w:val="18"/>
        </w:rPr>
        <w:t>&lt;RequestHeader&gt;</w:t>
      </w:r>
    </w:p>
    <w:p w14:paraId="7BD69701" w14:textId="1B4464CE" w:rsidR="0063671A" w:rsidRDefault="00715F72" w:rsidP="0063671A">
      <w:pPr>
        <w:spacing w:before="120"/>
        <w:ind w:left="2136" w:hanging="720"/>
        <w:rPr>
          <w:rFonts w:ascii="Courier New" w:hAnsi="Courier New" w:cs="Courier New"/>
          <w:sz w:val="18"/>
          <w:szCs w:val="18"/>
        </w:rPr>
      </w:pPr>
      <w:r>
        <w:rPr>
          <w:rFonts w:ascii="Courier New" w:hAnsi="Courier New" w:cs="Courier New"/>
          <w:sz w:val="18"/>
          <w:szCs w:val="18"/>
        </w:rPr>
        <w:t>&lt;NeType&gt;ORDER&lt;/NeType&gt;</w:t>
      </w:r>
      <w:r w:rsidR="0063671A">
        <w:rPr>
          <w:rFonts w:ascii="Courier New" w:hAnsi="Courier New" w:cs="Courier New"/>
          <w:sz w:val="18"/>
          <w:szCs w:val="18"/>
        </w:rPr>
        <w:t xml:space="preserve">          </w:t>
      </w:r>
    </w:p>
    <w:p w14:paraId="726BF187" w14:textId="77777777" w:rsidR="0063671A" w:rsidRDefault="0063671A" w:rsidP="0063671A">
      <w:pPr>
        <w:spacing w:before="120"/>
        <w:ind w:left="2136" w:hanging="720"/>
        <w:rPr>
          <w:rFonts w:ascii="Courier New" w:hAnsi="Courier New" w:cs="Courier New"/>
          <w:sz w:val="18"/>
          <w:szCs w:val="18"/>
        </w:rPr>
      </w:pPr>
      <w:r>
        <w:rPr>
          <w:rFonts w:ascii="Courier New" w:hAnsi="Courier New" w:cs="Courier New"/>
          <w:sz w:val="18"/>
          <w:szCs w:val="18"/>
        </w:rPr>
        <w:t> &lt;OrderNo&gt;T001&lt;/OrderNo&gt;</w:t>
      </w:r>
    </w:p>
    <w:p w14:paraId="321DC519" w14:textId="77777777" w:rsidR="0063671A" w:rsidRDefault="0063671A" w:rsidP="0063671A">
      <w:pPr>
        <w:spacing w:before="120"/>
        <w:ind w:left="2136" w:hanging="720"/>
        <w:rPr>
          <w:rFonts w:ascii="Courier New" w:hAnsi="Courier New" w:cs="Courier New"/>
          <w:sz w:val="18"/>
          <w:szCs w:val="18"/>
        </w:rPr>
      </w:pPr>
      <w:r>
        <w:rPr>
          <w:rFonts w:ascii="Courier New" w:hAnsi="Courier New" w:cs="Courier New"/>
          <w:sz w:val="18"/>
          <w:szCs w:val="18"/>
        </w:rPr>
        <w:t>&lt;Priority&gt;3&lt;/Priority&gt;</w:t>
      </w:r>
    </w:p>
    <w:p w14:paraId="3B1F3011" w14:textId="77777777" w:rsidR="0063671A" w:rsidRDefault="0063671A" w:rsidP="0063671A">
      <w:pPr>
        <w:spacing w:before="120"/>
        <w:ind w:left="2136" w:hanging="720"/>
        <w:rPr>
          <w:rFonts w:ascii="Century Gothic" w:hAnsi="Century Gothic" w:cs="Calibri"/>
          <w:i/>
          <w:iCs/>
          <w:sz w:val="18"/>
          <w:szCs w:val="18"/>
        </w:rPr>
      </w:pPr>
      <w:r w:rsidRPr="00205296">
        <w:rPr>
          <w:rFonts w:ascii="Courier New" w:hAnsi="Courier New" w:cs="Courier New"/>
          <w:sz w:val="18"/>
          <w:szCs w:val="18"/>
        </w:rPr>
        <w:t xml:space="preserve">&lt;ReqUser&gt;Optima&lt;/ReqUser&gt; </w:t>
      </w:r>
    </w:p>
    <w:p w14:paraId="3683C9CD" w14:textId="77777777" w:rsidR="0063671A" w:rsidRDefault="0063671A" w:rsidP="0063671A">
      <w:pPr>
        <w:spacing w:before="120"/>
        <w:ind w:left="1773" w:hanging="720"/>
        <w:rPr>
          <w:rFonts w:ascii="Courier New" w:hAnsi="Courier New" w:cs="Courier New"/>
          <w:sz w:val="18"/>
          <w:szCs w:val="18"/>
        </w:rPr>
      </w:pPr>
      <w:r>
        <w:rPr>
          <w:rFonts w:ascii="Courier New" w:hAnsi="Courier New" w:cs="Courier New"/>
          <w:sz w:val="18"/>
          <w:szCs w:val="18"/>
        </w:rPr>
        <w:t>&lt;/RequestHeader&gt;</w:t>
      </w:r>
    </w:p>
    <w:p w14:paraId="78E19E34" w14:textId="77777777" w:rsidR="0063671A" w:rsidRDefault="0063671A" w:rsidP="0063671A">
      <w:pPr>
        <w:spacing w:before="120"/>
        <w:ind w:left="1773" w:hanging="720"/>
        <w:rPr>
          <w:rFonts w:ascii="Courier New" w:hAnsi="Courier New" w:cs="Courier New"/>
          <w:sz w:val="18"/>
          <w:szCs w:val="18"/>
        </w:rPr>
      </w:pPr>
      <w:r>
        <w:rPr>
          <w:rFonts w:ascii="Courier New" w:hAnsi="Courier New" w:cs="Courier New"/>
          <w:sz w:val="18"/>
          <w:szCs w:val="18"/>
        </w:rPr>
        <w:t>&lt;RequestParameters&gt;</w:t>
      </w:r>
    </w:p>
    <w:p w14:paraId="027F1DD7" w14:textId="3654F9D1" w:rsidR="0063671A" w:rsidRDefault="0063671A" w:rsidP="0063671A">
      <w:pPr>
        <w:spacing w:before="120"/>
        <w:ind w:left="2136" w:hanging="720"/>
        <w:rPr>
          <w:rFonts w:ascii="Courier New" w:hAnsi="Courier New" w:cs="Courier New"/>
          <w:sz w:val="18"/>
          <w:szCs w:val="18"/>
        </w:rPr>
      </w:pPr>
      <w:r>
        <w:rPr>
          <w:rFonts w:ascii="Courier New" w:hAnsi="Courier New" w:cs="Courier New"/>
          <w:sz w:val="18"/>
          <w:szCs w:val="18"/>
        </w:rPr>
        <w:t>&lt;Parameter name=“</w:t>
      </w:r>
      <w:r w:rsidR="0033133A">
        <w:rPr>
          <w:rFonts w:ascii="Courier New" w:hAnsi="Courier New" w:cs="Courier New"/>
          <w:sz w:val="18"/>
          <w:szCs w:val="18"/>
        </w:rPr>
        <w:t>msisdn</w:t>
      </w:r>
      <w:r>
        <w:rPr>
          <w:rFonts w:ascii="Courier New" w:hAnsi="Courier New" w:cs="Courier New"/>
          <w:sz w:val="18"/>
          <w:szCs w:val="18"/>
        </w:rPr>
        <w:t>" value=“9988453333"/&gt;</w:t>
      </w:r>
    </w:p>
    <w:p w14:paraId="61A878C7" w14:textId="61D87DC5" w:rsidR="0063671A" w:rsidRDefault="0063671A" w:rsidP="0063671A">
      <w:pPr>
        <w:spacing w:before="120"/>
        <w:ind w:left="2136" w:hanging="720"/>
        <w:rPr>
          <w:rFonts w:ascii="Courier New" w:hAnsi="Courier New" w:cs="Courier New"/>
          <w:sz w:val="18"/>
          <w:szCs w:val="18"/>
        </w:rPr>
      </w:pPr>
      <w:r>
        <w:rPr>
          <w:rFonts w:ascii="Courier New" w:hAnsi="Courier New" w:cs="Courier New"/>
          <w:sz w:val="18"/>
          <w:szCs w:val="18"/>
        </w:rPr>
        <w:t>&lt;Parameter name=“</w:t>
      </w:r>
      <w:r w:rsidR="0033133A">
        <w:rPr>
          <w:rFonts w:ascii="Courier New" w:hAnsi="Courier New" w:cs="Courier New"/>
          <w:sz w:val="18"/>
          <w:szCs w:val="18"/>
        </w:rPr>
        <w:t>imsi</w:t>
      </w:r>
      <w:r>
        <w:rPr>
          <w:rFonts w:ascii="Courier New" w:hAnsi="Courier New" w:cs="Courier New"/>
          <w:sz w:val="18"/>
          <w:szCs w:val="18"/>
        </w:rPr>
        <w:t>" value=“99999988453333"/&gt;</w:t>
      </w:r>
    </w:p>
    <w:p w14:paraId="172E4290" w14:textId="602C0D92" w:rsidR="0063671A" w:rsidRDefault="0063671A" w:rsidP="0063671A">
      <w:pPr>
        <w:spacing w:before="120"/>
        <w:ind w:left="1944" w:hanging="504"/>
        <w:rPr>
          <w:rFonts w:ascii="Courier New" w:hAnsi="Courier New" w:cs="Courier New"/>
          <w:sz w:val="18"/>
          <w:szCs w:val="18"/>
        </w:rPr>
      </w:pPr>
      <w:r>
        <w:rPr>
          <w:rFonts w:ascii="Courier New" w:hAnsi="Courier New" w:cs="Courier New"/>
          <w:sz w:val="18"/>
          <w:szCs w:val="18"/>
        </w:rPr>
        <w:t>&lt;Parameter name=“</w:t>
      </w:r>
      <w:r w:rsidR="0033133A">
        <w:rPr>
          <w:rFonts w:ascii="Courier New" w:hAnsi="Courier New" w:cs="Courier New"/>
          <w:sz w:val="18"/>
          <w:szCs w:val="18"/>
        </w:rPr>
        <w:t>account_no</w:t>
      </w:r>
      <w:r>
        <w:rPr>
          <w:rFonts w:ascii="Courier New" w:hAnsi="Courier New" w:cs="Courier New"/>
          <w:sz w:val="18"/>
          <w:szCs w:val="18"/>
        </w:rPr>
        <w:t>" value=“897454"/&gt;</w:t>
      </w:r>
    </w:p>
    <w:p w14:paraId="64BC57BE" w14:textId="5D850C98" w:rsidR="0063671A" w:rsidRDefault="0063671A" w:rsidP="0063671A">
      <w:pPr>
        <w:spacing w:before="120"/>
        <w:ind w:left="1944" w:hanging="504"/>
        <w:rPr>
          <w:rFonts w:ascii="Courier New" w:hAnsi="Courier New" w:cs="Courier New"/>
          <w:sz w:val="18"/>
          <w:szCs w:val="18"/>
        </w:rPr>
      </w:pPr>
      <w:r>
        <w:rPr>
          <w:rFonts w:ascii="Courier New" w:hAnsi="Courier New" w:cs="Courier New"/>
          <w:sz w:val="18"/>
          <w:szCs w:val="18"/>
        </w:rPr>
        <w:t>&lt;Parameter name=“</w:t>
      </w:r>
      <w:r w:rsidR="0033133A">
        <w:rPr>
          <w:rFonts w:ascii="Courier New" w:hAnsi="Courier New" w:cs="Courier New"/>
          <w:sz w:val="18"/>
          <w:szCs w:val="18"/>
        </w:rPr>
        <w:t>account_type</w:t>
      </w:r>
      <w:r>
        <w:rPr>
          <w:rFonts w:ascii="Courier New" w:hAnsi="Courier New" w:cs="Courier New"/>
          <w:sz w:val="18"/>
          <w:szCs w:val="18"/>
        </w:rPr>
        <w:t>" value=“Postpaid"/&gt;</w:t>
      </w:r>
    </w:p>
    <w:p w14:paraId="287EEE2A" w14:textId="7DC0B118" w:rsidR="0063671A" w:rsidRDefault="0063671A" w:rsidP="0063671A">
      <w:pPr>
        <w:spacing w:before="120"/>
        <w:ind w:left="1944" w:hanging="504"/>
        <w:rPr>
          <w:rFonts w:ascii="Courier New" w:hAnsi="Courier New" w:cs="Courier New"/>
          <w:sz w:val="18"/>
          <w:szCs w:val="18"/>
        </w:rPr>
      </w:pPr>
      <w:r>
        <w:rPr>
          <w:rFonts w:ascii="Courier New" w:hAnsi="Courier New" w:cs="Courier New"/>
          <w:sz w:val="18"/>
          <w:szCs w:val="18"/>
        </w:rPr>
        <w:t>&lt;Parameter name=“</w:t>
      </w:r>
      <w:r w:rsidR="0033133A">
        <w:rPr>
          <w:rFonts w:ascii="Courier New" w:hAnsi="Courier New" w:cs="Courier New"/>
          <w:sz w:val="18"/>
          <w:szCs w:val="18"/>
        </w:rPr>
        <w:t xml:space="preserve">bill_cycle </w:t>
      </w:r>
      <w:r>
        <w:rPr>
          <w:rFonts w:ascii="Courier New" w:hAnsi="Courier New" w:cs="Courier New"/>
          <w:sz w:val="18"/>
          <w:szCs w:val="18"/>
        </w:rPr>
        <w:t>" value=“M01"/&gt;</w:t>
      </w:r>
    </w:p>
    <w:p w14:paraId="28838871" w14:textId="408B4A49" w:rsidR="0063671A" w:rsidRDefault="0063671A" w:rsidP="0063671A">
      <w:pPr>
        <w:spacing w:before="120"/>
        <w:ind w:left="1944" w:hanging="504"/>
        <w:rPr>
          <w:rFonts w:ascii="Courier New" w:hAnsi="Courier New" w:cs="Courier New"/>
          <w:sz w:val="18"/>
          <w:szCs w:val="18"/>
        </w:rPr>
      </w:pPr>
      <w:r>
        <w:rPr>
          <w:rFonts w:ascii="Courier New" w:hAnsi="Courier New" w:cs="Courier New"/>
          <w:sz w:val="18"/>
          <w:szCs w:val="18"/>
          <w:highlight w:val="cyan"/>
        </w:rPr>
        <w:t>&lt;Parameter name=“</w:t>
      </w:r>
      <w:r w:rsidR="0033133A">
        <w:rPr>
          <w:rFonts w:ascii="Courier New" w:hAnsi="Courier New" w:cs="Courier New"/>
          <w:sz w:val="18"/>
          <w:szCs w:val="18"/>
          <w:highlight w:val="cyan"/>
        </w:rPr>
        <w:t>repush</w:t>
      </w:r>
      <w:r>
        <w:rPr>
          <w:rFonts w:ascii="Courier New" w:hAnsi="Courier New" w:cs="Courier New"/>
          <w:sz w:val="18"/>
          <w:szCs w:val="18"/>
          <w:highlight w:val="cyan"/>
        </w:rPr>
        <w:t>" value=“TRUE"/&gt;</w:t>
      </w:r>
    </w:p>
    <w:p w14:paraId="59161FF4" w14:textId="415871F4" w:rsidR="0063671A" w:rsidRDefault="0063671A" w:rsidP="0063671A">
      <w:pPr>
        <w:spacing w:before="120"/>
        <w:ind w:left="1944" w:hanging="504"/>
        <w:rPr>
          <w:rFonts w:ascii="Century Gothic" w:hAnsi="Century Gothic" w:cs="Calibri"/>
          <w:i/>
          <w:iCs/>
          <w:sz w:val="18"/>
          <w:szCs w:val="18"/>
        </w:rPr>
      </w:pPr>
      <w:r>
        <w:rPr>
          <w:rFonts w:ascii="Courier New" w:hAnsi="Courier New" w:cs="Courier New"/>
          <w:sz w:val="18"/>
          <w:szCs w:val="18"/>
        </w:rPr>
        <w:t>&lt;Parameter name=“</w:t>
      </w:r>
      <w:r w:rsidR="0033133A">
        <w:rPr>
          <w:rFonts w:ascii="Courier New" w:hAnsi="Courier New" w:cs="Courier New"/>
          <w:sz w:val="18"/>
          <w:szCs w:val="18"/>
        </w:rPr>
        <w:t>req_date_time</w:t>
      </w:r>
      <w:r>
        <w:rPr>
          <w:rFonts w:ascii="Courier New" w:hAnsi="Courier New" w:cs="Courier New"/>
          <w:sz w:val="18"/>
          <w:szCs w:val="18"/>
        </w:rPr>
        <w:t xml:space="preserve"> " value=“20191201160545"/&gt;</w:t>
      </w:r>
    </w:p>
    <w:p w14:paraId="40D4C9BA" w14:textId="77777777" w:rsidR="0063671A" w:rsidRDefault="0063671A" w:rsidP="0063671A">
      <w:pPr>
        <w:ind w:left="1428"/>
        <w:rPr>
          <w:rFonts w:ascii="Courier New" w:hAnsi="Courier New" w:cs="Courier New"/>
          <w:sz w:val="18"/>
          <w:szCs w:val="18"/>
        </w:rPr>
      </w:pPr>
      <w:r>
        <w:rPr>
          <w:rFonts w:ascii="Courier New" w:hAnsi="Courier New" w:cs="Courier New"/>
          <w:sz w:val="18"/>
          <w:szCs w:val="18"/>
        </w:rPr>
        <w:t>&lt;RFS&gt;</w:t>
      </w:r>
    </w:p>
    <w:p w14:paraId="3E4BC89A" w14:textId="1ABA5153" w:rsidR="0063671A" w:rsidRDefault="0063671A" w:rsidP="0063671A">
      <w:pPr>
        <w:ind w:left="1773"/>
        <w:rPr>
          <w:rFonts w:ascii="Courier New" w:hAnsi="Courier New" w:cs="Courier New"/>
          <w:sz w:val="18"/>
          <w:szCs w:val="18"/>
        </w:rPr>
      </w:pPr>
      <w:r>
        <w:rPr>
          <w:rFonts w:ascii="Courier New" w:hAnsi="Courier New" w:cs="Courier New"/>
          <w:sz w:val="18"/>
          <w:szCs w:val="18"/>
        </w:rPr>
        <w:t>&lt;Parameter name="“</w:t>
      </w:r>
      <w:r w:rsidR="0033133A">
        <w:rPr>
          <w:rFonts w:ascii="Courier New" w:hAnsi="Courier New" w:cs="Courier New"/>
          <w:sz w:val="18"/>
          <w:szCs w:val="18"/>
        </w:rPr>
        <w:t>rfs</w:t>
      </w:r>
      <w:r>
        <w:rPr>
          <w:rFonts w:ascii="Courier New" w:hAnsi="Courier New" w:cs="Courier New"/>
          <w:sz w:val="18"/>
          <w:szCs w:val="18"/>
        </w:rPr>
        <w:t>" value="MVOICE"/&gt;</w:t>
      </w:r>
    </w:p>
    <w:p w14:paraId="7C5B823A" w14:textId="0899445F" w:rsidR="0063671A" w:rsidRDefault="0063671A" w:rsidP="0063671A">
      <w:pPr>
        <w:ind w:left="1773"/>
        <w:rPr>
          <w:rFonts w:ascii="Courier New" w:hAnsi="Courier New" w:cs="Courier New"/>
          <w:sz w:val="18"/>
          <w:szCs w:val="18"/>
        </w:rPr>
      </w:pPr>
      <w:r>
        <w:rPr>
          <w:rFonts w:ascii="Courier New" w:hAnsi="Courier New" w:cs="Courier New"/>
          <w:sz w:val="18"/>
          <w:szCs w:val="18"/>
        </w:rPr>
        <w:lastRenderedPageBreak/>
        <w:t>&lt;Parameter name=“</w:t>
      </w:r>
      <w:r w:rsidR="0033133A">
        <w:rPr>
          <w:rFonts w:ascii="Courier New" w:hAnsi="Courier New" w:cs="Courier New"/>
          <w:sz w:val="18"/>
          <w:szCs w:val="18"/>
        </w:rPr>
        <w:t>action</w:t>
      </w:r>
      <w:r>
        <w:rPr>
          <w:rFonts w:ascii="Courier New" w:hAnsi="Courier New" w:cs="Courier New"/>
          <w:sz w:val="18"/>
          <w:szCs w:val="18"/>
        </w:rPr>
        <w:t>" value=“ADD"/&gt;</w:t>
      </w:r>
    </w:p>
    <w:p w14:paraId="5D9FD372" w14:textId="77777777" w:rsidR="0063671A" w:rsidRDefault="0063671A" w:rsidP="0063671A">
      <w:pPr>
        <w:ind w:left="1428"/>
        <w:rPr>
          <w:rFonts w:ascii="Courier New" w:hAnsi="Courier New" w:cs="Courier New"/>
          <w:sz w:val="18"/>
          <w:szCs w:val="18"/>
        </w:rPr>
      </w:pPr>
      <w:r>
        <w:rPr>
          <w:rFonts w:ascii="Courier New" w:hAnsi="Courier New" w:cs="Courier New"/>
          <w:sz w:val="18"/>
          <w:szCs w:val="18"/>
        </w:rPr>
        <w:t>&lt;/RFS&gt;</w:t>
      </w:r>
    </w:p>
    <w:p w14:paraId="577F974D" w14:textId="77777777" w:rsidR="0063671A" w:rsidRDefault="0063671A" w:rsidP="0063671A">
      <w:pPr>
        <w:ind w:left="1428"/>
        <w:rPr>
          <w:rFonts w:ascii="Courier New" w:hAnsi="Courier New" w:cs="Courier New"/>
          <w:sz w:val="18"/>
          <w:szCs w:val="18"/>
        </w:rPr>
      </w:pPr>
      <w:r>
        <w:rPr>
          <w:rFonts w:ascii="Courier New" w:hAnsi="Courier New" w:cs="Courier New"/>
          <w:sz w:val="18"/>
          <w:szCs w:val="18"/>
        </w:rPr>
        <w:t>&lt;RFS&gt;</w:t>
      </w:r>
    </w:p>
    <w:p w14:paraId="54DC4B79" w14:textId="6438623A" w:rsidR="0063671A" w:rsidRDefault="0063671A" w:rsidP="0063671A">
      <w:pPr>
        <w:ind w:left="1773"/>
        <w:rPr>
          <w:rFonts w:ascii="Courier New" w:hAnsi="Courier New" w:cs="Courier New"/>
          <w:sz w:val="18"/>
          <w:szCs w:val="18"/>
        </w:rPr>
      </w:pPr>
      <w:r>
        <w:rPr>
          <w:rFonts w:ascii="Courier New" w:hAnsi="Courier New" w:cs="Courier New"/>
          <w:sz w:val="18"/>
          <w:szCs w:val="18"/>
        </w:rPr>
        <w:t>&lt;Parameter name=“</w:t>
      </w:r>
      <w:r w:rsidR="0033133A">
        <w:rPr>
          <w:rFonts w:ascii="Courier New" w:hAnsi="Courier New" w:cs="Courier New"/>
          <w:sz w:val="18"/>
          <w:szCs w:val="18"/>
        </w:rPr>
        <w:t>rfs</w:t>
      </w:r>
      <w:r>
        <w:rPr>
          <w:rFonts w:ascii="Courier New" w:hAnsi="Courier New" w:cs="Courier New"/>
          <w:sz w:val="18"/>
          <w:szCs w:val="18"/>
        </w:rPr>
        <w:t>" value=“SMST"/&gt;</w:t>
      </w:r>
    </w:p>
    <w:p w14:paraId="22484D61" w14:textId="7ED6A546" w:rsidR="0063671A" w:rsidRDefault="0063671A" w:rsidP="0063671A">
      <w:pPr>
        <w:ind w:left="1773"/>
        <w:rPr>
          <w:rFonts w:ascii="Courier New" w:hAnsi="Courier New" w:cs="Courier New"/>
          <w:sz w:val="18"/>
          <w:szCs w:val="18"/>
        </w:rPr>
      </w:pPr>
      <w:r>
        <w:rPr>
          <w:rFonts w:ascii="Courier New" w:hAnsi="Courier New" w:cs="Courier New"/>
          <w:sz w:val="18"/>
          <w:szCs w:val="18"/>
        </w:rPr>
        <w:t>&lt;Parameter name=“</w:t>
      </w:r>
      <w:r w:rsidR="0033133A">
        <w:rPr>
          <w:rFonts w:ascii="Courier New" w:hAnsi="Courier New" w:cs="Courier New"/>
          <w:sz w:val="18"/>
          <w:szCs w:val="18"/>
        </w:rPr>
        <w:t>action</w:t>
      </w:r>
      <w:r>
        <w:rPr>
          <w:rFonts w:ascii="Courier New" w:hAnsi="Courier New" w:cs="Courier New"/>
          <w:sz w:val="18"/>
          <w:szCs w:val="18"/>
        </w:rPr>
        <w:t>" value=“ADD"/&gt;</w:t>
      </w:r>
    </w:p>
    <w:p w14:paraId="4ACD55B5" w14:textId="77777777" w:rsidR="0063671A" w:rsidRDefault="0063671A" w:rsidP="0063671A">
      <w:pPr>
        <w:spacing w:before="120"/>
        <w:ind w:left="2136" w:hanging="720"/>
        <w:rPr>
          <w:rFonts w:ascii="Courier New" w:hAnsi="Courier New" w:cs="Courier New"/>
          <w:sz w:val="18"/>
          <w:szCs w:val="18"/>
        </w:rPr>
      </w:pPr>
      <w:r>
        <w:rPr>
          <w:rFonts w:ascii="Courier New" w:hAnsi="Courier New" w:cs="Courier New"/>
          <w:sz w:val="18"/>
          <w:szCs w:val="18"/>
        </w:rPr>
        <w:t>&lt;/RequestParameters&gt;</w:t>
      </w:r>
    </w:p>
    <w:p w14:paraId="425DE7EE" w14:textId="77777777" w:rsidR="0063671A" w:rsidRDefault="0063671A" w:rsidP="0063671A">
      <w:pPr>
        <w:spacing w:before="120"/>
        <w:ind w:left="1773" w:hanging="720"/>
        <w:rPr>
          <w:rFonts w:ascii="Courier New" w:hAnsi="Courier New" w:cs="Courier New"/>
          <w:sz w:val="18"/>
          <w:szCs w:val="18"/>
        </w:rPr>
      </w:pPr>
      <w:r>
        <w:rPr>
          <w:rFonts w:ascii="Courier New" w:hAnsi="Courier New" w:cs="Courier New"/>
          <w:sz w:val="18"/>
          <w:szCs w:val="18"/>
        </w:rPr>
        <w:t>&lt;/CreateRequest&gt;</w:t>
      </w:r>
    </w:p>
    <w:p w14:paraId="358BFADE" w14:textId="77777777" w:rsidR="001B7F71" w:rsidRDefault="001B7F71" w:rsidP="001B7F71">
      <w:pPr>
        <w:pStyle w:val="Body"/>
        <w:spacing w:after="0"/>
        <w:ind w:left="0"/>
        <w:rPr>
          <w:rFonts w:cs="Arial"/>
          <w:color w:val="001135" w:themeColor="text2"/>
          <w:sz w:val="22"/>
          <w:szCs w:val="22"/>
        </w:rPr>
      </w:pPr>
    </w:p>
    <w:p w14:paraId="5623E0AD" w14:textId="346F3232" w:rsidR="001B7F71" w:rsidRDefault="001B7F71" w:rsidP="001B7F71">
      <w:pPr>
        <w:pStyle w:val="Body"/>
        <w:spacing w:after="0"/>
        <w:ind w:left="0"/>
        <w:rPr>
          <w:rFonts w:cs="Arial"/>
          <w:color w:val="001135" w:themeColor="text2"/>
          <w:sz w:val="22"/>
          <w:szCs w:val="22"/>
        </w:rPr>
      </w:pPr>
      <w:r>
        <w:rPr>
          <w:rFonts w:cs="Arial"/>
          <w:color w:val="001135" w:themeColor="text2"/>
          <w:sz w:val="22"/>
          <w:szCs w:val="22"/>
        </w:rPr>
        <w:t>Note: REPUSH parameter handling is not applicable to NE level whitelisting since the status lookup file format is standard</w:t>
      </w:r>
      <w:r w:rsidR="00F16867">
        <w:rPr>
          <w:rFonts w:cs="Arial"/>
          <w:color w:val="001135" w:themeColor="text2"/>
          <w:sz w:val="22"/>
          <w:szCs w:val="22"/>
        </w:rPr>
        <w:t xml:space="preserve"> to all NEIs.</w:t>
      </w:r>
      <w:r>
        <w:rPr>
          <w:rFonts w:cs="Arial"/>
          <w:color w:val="001135" w:themeColor="text2"/>
          <w:sz w:val="22"/>
          <w:szCs w:val="22"/>
        </w:rPr>
        <w:t xml:space="preserve"> </w:t>
      </w:r>
    </w:p>
    <w:p w14:paraId="7FD245AE" w14:textId="77777777" w:rsidR="001B7F71" w:rsidRPr="00910AB1" w:rsidRDefault="001B7F71">
      <w:pPr>
        <w:pStyle w:val="Body"/>
        <w:spacing w:after="0"/>
        <w:ind w:left="0"/>
        <w:rPr>
          <w:rFonts w:cs="Arial"/>
          <w:color w:val="001135" w:themeColor="text2"/>
          <w:sz w:val="22"/>
          <w:szCs w:val="22"/>
        </w:rPr>
      </w:pPr>
    </w:p>
    <w:p w14:paraId="6E5D618E" w14:textId="6CF6C9BD" w:rsidR="00154EBF" w:rsidRPr="00153AA6" w:rsidRDefault="00444EE6" w:rsidP="00154EBF">
      <w:pPr>
        <w:pStyle w:val="Body"/>
        <w:spacing w:after="0"/>
        <w:ind w:left="0"/>
        <w:rPr>
          <w:rFonts w:cs="Arial"/>
          <w:color w:val="001135" w:themeColor="text2"/>
          <w:sz w:val="22"/>
          <w:szCs w:val="22"/>
        </w:rPr>
      </w:pPr>
      <w:r>
        <w:rPr>
          <w:rFonts w:cs="Arial"/>
          <w:color w:val="001135" w:themeColor="text2"/>
          <w:sz w:val="22"/>
          <w:szCs w:val="22"/>
        </w:rPr>
        <w:t>NEI Whitelisting status_lookup fil</w:t>
      </w:r>
      <w:r w:rsidR="00046CEE">
        <w:rPr>
          <w:rFonts w:cs="Arial"/>
          <w:color w:val="001135" w:themeColor="text2"/>
          <w:sz w:val="22"/>
          <w:szCs w:val="22"/>
        </w:rPr>
        <w:t>e content:</w:t>
      </w:r>
    </w:p>
    <w:p w14:paraId="3AC0C2DF" w14:textId="4F98D655" w:rsidR="00154EBF" w:rsidRDefault="005A3E60" w:rsidP="00154EBF">
      <w:pPr>
        <w:pStyle w:val="Body"/>
        <w:spacing w:after="0"/>
        <w:ind w:left="0"/>
        <w:rPr>
          <w:rFonts w:cs="Arial"/>
          <w:color w:val="001135" w:themeColor="text2"/>
          <w:sz w:val="22"/>
          <w:szCs w:val="22"/>
        </w:rPr>
      </w:pPr>
      <w:r w:rsidRPr="005A3E60">
        <w:rPr>
          <w:rFonts w:cs="Arial"/>
          <w:color w:val="001135" w:themeColor="text2"/>
          <w:sz w:val="22"/>
          <w:szCs w:val="22"/>
        </w:rPr>
        <w:t>&lt;ERROR CODE&gt;,&lt;ACTION&gt;,&lt;CONN STATUS&gt;,&lt;TASK STATUS&gt;,&lt;STATUS MESSAGE&gt;</w:t>
      </w:r>
    </w:p>
    <w:p w14:paraId="71FC4D98" w14:textId="7FF6B5A1" w:rsidR="00A77BA1" w:rsidRPr="00920C57" w:rsidRDefault="00ED080F">
      <w:pPr>
        <w:pStyle w:val="Heading3"/>
      </w:pPr>
      <w:bookmarkStart w:id="1554" w:name="_Toc30182179"/>
      <w:bookmarkStart w:id="1555" w:name="_Toc30590195"/>
      <w:bookmarkStart w:id="1556" w:name="_Toc30593062"/>
      <w:bookmarkStart w:id="1557" w:name="_Toc33450741"/>
      <w:bookmarkStart w:id="1558" w:name="_Toc33612259"/>
      <w:bookmarkStart w:id="1559" w:name="_Toc33786124"/>
      <w:bookmarkStart w:id="1560" w:name="_Toc35001334"/>
      <w:bookmarkStart w:id="1561" w:name="_Toc35001538"/>
      <w:bookmarkStart w:id="1562" w:name="_Toc35013701"/>
      <w:bookmarkStart w:id="1563" w:name="_Toc35269547"/>
      <w:bookmarkStart w:id="1564" w:name="_Toc35269751"/>
      <w:bookmarkStart w:id="1565" w:name="_Toc35269955"/>
      <w:bookmarkStart w:id="1566" w:name="_Toc35352942"/>
      <w:bookmarkStart w:id="1567" w:name="_Toc35353146"/>
      <w:bookmarkStart w:id="1568" w:name="_Toc35426542"/>
      <w:bookmarkStart w:id="1569" w:name="_Toc35426746"/>
      <w:bookmarkStart w:id="1570" w:name="_Toc35614547"/>
      <w:bookmarkStart w:id="1571" w:name="_Toc42683898"/>
      <w:bookmarkStart w:id="1572" w:name="_Toc42684139"/>
      <w:bookmarkStart w:id="1573" w:name="_Toc42684508"/>
      <w:bookmarkStart w:id="1574" w:name="_Toc42684778"/>
      <w:bookmarkStart w:id="1575" w:name="_Toc42817369"/>
      <w:bookmarkStart w:id="1576" w:name="_Toc43198479"/>
      <w:bookmarkStart w:id="1577" w:name="_Toc43198793"/>
      <w:bookmarkStart w:id="1578" w:name="_Toc89863708"/>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r>
        <w:t>Rollback</w:t>
      </w:r>
      <w:r w:rsidR="00A77BA1">
        <w:t xml:space="preserve"> </w:t>
      </w:r>
      <w:r w:rsidR="00A77BA1" w:rsidRPr="003D0687">
        <w:t>Handling</w:t>
      </w:r>
      <w:bookmarkEnd w:id="1578"/>
      <w:r w:rsidR="00A77BA1" w:rsidRPr="003D0687">
        <w:t xml:space="preserve"> </w:t>
      </w:r>
    </w:p>
    <w:p w14:paraId="7739C0CB" w14:textId="77777777" w:rsidR="00A77BA1" w:rsidRDefault="00A77BA1" w:rsidP="00A77BA1">
      <w:r>
        <w:t>Rollback handling will be implemented for eligible scenarios as follows:</w:t>
      </w:r>
    </w:p>
    <w:p w14:paraId="7DA62042" w14:textId="77777777" w:rsidR="00A77BA1" w:rsidRDefault="00A77BA1" w:rsidP="00043F06">
      <w:pPr>
        <w:pStyle w:val="BodyText"/>
        <w:numPr>
          <w:ilvl w:val="2"/>
          <w:numId w:val="26"/>
        </w:numPr>
        <w:spacing w:before="120" w:line="240" w:lineRule="auto"/>
        <w:ind w:left="1431"/>
      </w:pPr>
      <w:r>
        <w:t>When provisioning request is received from Amdocs Ordering via BIL, USPS will       decompose the requests into Critical and Non-Critical.</w:t>
      </w:r>
    </w:p>
    <w:p w14:paraId="69306F32" w14:textId="77777777" w:rsidR="00A77BA1" w:rsidRDefault="00A77BA1" w:rsidP="00043F06">
      <w:pPr>
        <w:pStyle w:val="BodyText"/>
        <w:numPr>
          <w:ilvl w:val="2"/>
          <w:numId w:val="26"/>
        </w:numPr>
        <w:spacing w:before="120" w:line="240" w:lineRule="auto"/>
        <w:ind w:left="1431"/>
      </w:pPr>
      <w:r>
        <w:t>Critical NEs are processed before processing Non-Critical NEs.</w:t>
      </w:r>
    </w:p>
    <w:p w14:paraId="0226CEAC" w14:textId="77777777" w:rsidR="00A77BA1" w:rsidRDefault="00A77BA1" w:rsidP="00043F06">
      <w:pPr>
        <w:pStyle w:val="BodyText"/>
        <w:numPr>
          <w:ilvl w:val="2"/>
          <w:numId w:val="26"/>
        </w:numPr>
        <w:spacing w:before="120" w:line="240" w:lineRule="auto"/>
        <w:ind w:left="1431"/>
      </w:pPr>
      <w:r>
        <w:t>If one of the Critical NEs in a transaction fails, then USPS will try to roll back the whole transaction including all the previously successful Critical NEs and will send failure response to Amdocs Ordering.</w:t>
      </w:r>
    </w:p>
    <w:p w14:paraId="457B6331" w14:textId="4A35C2B4" w:rsidR="00E84421" w:rsidRDefault="00A77BA1" w:rsidP="00043F06">
      <w:pPr>
        <w:pStyle w:val="BodyText"/>
        <w:numPr>
          <w:ilvl w:val="2"/>
          <w:numId w:val="26"/>
        </w:numPr>
        <w:spacing w:before="120" w:line="240" w:lineRule="auto"/>
        <w:ind w:left="1431"/>
      </w:pPr>
      <w:r>
        <w:t xml:space="preserve">No rollback required for the Non Critical NEs. </w:t>
      </w:r>
    </w:p>
    <w:p w14:paraId="2F3CFDF9" w14:textId="05BE37F7" w:rsidR="002D2BFD" w:rsidRDefault="00B0191C" w:rsidP="00B0191C">
      <w:pPr>
        <w:pStyle w:val="Body"/>
        <w:tabs>
          <w:tab w:val="left" w:pos="1060"/>
        </w:tabs>
        <w:ind w:left="0"/>
        <w:rPr>
          <w:rFonts w:cs="Arial"/>
          <w:color w:val="001135" w:themeColor="text2"/>
          <w:sz w:val="22"/>
          <w:szCs w:val="22"/>
        </w:rPr>
      </w:pPr>
      <w:r>
        <w:rPr>
          <w:rFonts w:cs="Arial"/>
          <w:color w:val="001135" w:themeColor="text2"/>
          <w:sz w:val="22"/>
          <w:szCs w:val="22"/>
        </w:rPr>
        <w:tab/>
      </w:r>
    </w:p>
    <w:p w14:paraId="60F2235F" w14:textId="623B777E" w:rsidR="002D2BFD" w:rsidRDefault="00FF09A5" w:rsidP="00A77BA1">
      <w:pPr>
        <w:pStyle w:val="Body"/>
        <w:ind w:left="0"/>
        <w:rPr>
          <w:rFonts w:cs="Arial"/>
          <w:color w:val="001135" w:themeColor="text2"/>
          <w:sz w:val="22"/>
          <w:szCs w:val="22"/>
        </w:rPr>
      </w:pPr>
      <w:r>
        <w:rPr>
          <w:rFonts w:cs="Arial"/>
          <w:color w:val="001135" w:themeColor="text2"/>
          <w:sz w:val="22"/>
          <w:szCs w:val="22"/>
        </w:rPr>
        <w:t>Rollback Eligibility Conditions:</w:t>
      </w:r>
    </w:p>
    <w:p w14:paraId="79460F9A" w14:textId="262CAD1F" w:rsidR="004719D8" w:rsidRDefault="00E84421" w:rsidP="00043F06">
      <w:pPr>
        <w:pStyle w:val="Body"/>
        <w:numPr>
          <w:ilvl w:val="0"/>
          <w:numId w:val="30"/>
        </w:numPr>
        <w:rPr>
          <w:rFonts w:cs="Arial"/>
          <w:color w:val="001135" w:themeColor="text2"/>
          <w:sz w:val="22"/>
          <w:szCs w:val="22"/>
        </w:rPr>
      </w:pPr>
      <w:r w:rsidRPr="004719D8">
        <w:rPr>
          <w:rFonts w:cs="Arial"/>
          <w:color w:val="001135" w:themeColor="text2"/>
          <w:sz w:val="22"/>
          <w:szCs w:val="22"/>
        </w:rPr>
        <w:t xml:space="preserve">USPS will try to rollback Critical RFs for all use cases </w:t>
      </w:r>
      <w:r w:rsidR="00941D70" w:rsidRPr="004719D8">
        <w:rPr>
          <w:rFonts w:cs="Arial"/>
          <w:color w:val="001135" w:themeColor="text2"/>
          <w:sz w:val="22"/>
          <w:szCs w:val="22"/>
        </w:rPr>
        <w:t>if</w:t>
      </w:r>
      <w:r w:rsidRPr="004719D8">
        <w:rPr>
          <w:rFonts w:cs="Arial"/>
          <w:color w:val="001135" w:themeColor="text2"/>
          <w:sz w:val="22"/>
          <w:szCs w:val="22"/>
        </w:rPr>
        <w:t xml:space="preserve"> there is a corresponding rollback command for RFS</w:t>
      </w:r>
      <w:r w:rsidR="00E3174D">
        <w:rPr>
          <w:rFonts w:cs="Arial"/>
          <w:color w:val="001135" w:themeColor="text2"/>
          <w:sz w:val="22"/>
          <w:szCs w:val="22"/>
        </w:rPr>
        <w:t>.</w:t>
      </w:r>
      <w:r w:rsidRPr="004719D8">
        <w:rPr>
          <w:rFonts w:cs="Arial"/>
          <w:color w:val="001135" w:themeColor="text2"/>
          <w:sz w:val="22"/>
          <w:szCs w:val="22"/>
        </w:rPr>
        <w:t xml:space="preserve"> If there is no rollback defined for RFS, then no handling for that RFS. </w:t>
      </w:r>
    </w:p>
    <w:p w14:paraId="1AFA4BAA" w14:textId="6B48084D" w:rsidR="008B00BA" w:rsidRDefault="008B00BA" w:rsidP="00043F06">
      <w:pPr>
        <w:pStyle w:val="Body"/>
        <w:numPr>
          <w:ilvl w:val="0"/>
          <w:numId w:val="30"/>
        </w:numPr>
        <w:rPr>
          <w:rFonts w:cs="Arial"/>
          <w:color w:val="001135" w:themeColor="text2"/>
          <w:sz w:val="22"/>
          <w:szCs w:val="22"/>
        </w:rPr>
      </w:pPr>
      <w:r>
        <w:rPr>
          <w:rFonts w:cs="Arial"/>
          <w:color w:val="001135" w:themeColor="text2"/>
          <w:sz w:val="22"/>
          <w:szCs w:val="22"/>
        </w:rPr>
        <w:t>Rollback commands will be provided by customer. If there is no rollback provided for RFS, then no rollback will be implemented.</w:t>
      </w:r>
    </w:p>
    <w:p w14:paraId="1A5BAC19" w14:textId="264A8952" w:rsidR="00A77BA1" w:rsidRDefault="00A77BA1" w:rsidP="00043F06">
      <w:pPr>
        <w:pStyle w:val="Body"/>
        <w:numPr>
          <w:ilvl w:val="0"/>
          <w:numId w:val="30"/>
        </w:numPr>
      </w:pPr>
      <w:r w:rsidRPr="007A7D8D">
        <w:rPr>
          <w:rFonts w:cs="Arial"/>
          <w:color w:val="001135" w:themeColor="text2"/>
          <w:sz w:val="22"/>
          <w:szCs w:val="22"/>
        </w:rPr>
        <w:t xml:space="preserve">Provisioning Network Element Errors will be handled manually by Amdocs Operations (IRM) using Amdocs SPS GUI for </w:t>
      </w:r>
      <w:r w:rsidR="00AB6CEC">
        <w:rPr>
          <w:rFonts w:cs="Arial"/>
          <w:color w:val="001135" w:themeColor="text2"/>
          <w:sz w:val="22"/>
          <w:szCs w:val="22"/>
        </w:rPr>
        <w:t>those failed RFS without rollback commands.</w:t>
      </w:r>
    </w:p>
    <w:p w14:paraId="06AF7E60" w14:textId="4E68456A" w:rsidR="00C30553" w:rsidRDefault="00453A9A" w:rsidP="00043F06">
      <w:pPr>
        <w:pStyle w:val="ListParagraph"/>
        <w:numPr>
          <w:ilvl w:val="0"/>
          <w:numId w:val="30"/>
        </w:numPr>
      </w:pPr>
      <w:r>
        <w:t xml:space="preserve">Rollback of provisioning between FlowOne to HLR via PGW shall follow existing </w:t>
      </w:r>
      <w:r w:rsidR="00516BE9">
        <w:t>behavior</w:t>
      </w:r>
      <w:r>
        <w:t xml:space="preserve"> where PGW is capable to handle the rollback in HLR for the failed scenario. </w:t>
      </w:r>
    </w:p>
    <w:p w14:paraId="6CB08CB2" w14:textId="35E25B15" w:rsidR="00CF01A1" w:rsidRPr="00CF01A1" w:rsidRDefault="007055BE" w:rsidP="00CF01A1">
      <w:pPr>
        <w:pStyle w:val="Heading2"/>
      </w:pPr>
      <w:bookmarkStart w:id="1579" w:name="_Toc417883872"/>
      <w:bookmarkStart w:id="1580" w:name="_Toc443255064"/>
      <w:bookmarkStart w:id="1581" w:name="_Toc450044183"/>
      <w:bookmarkStart w:id="1582" w:name="_Toc89863709"/>
      <w:r w:rsidRPr="00D52CFB">
        <w:lastRenderedPageBreak/>
        <w:t>Catalog HLD</w:t>
      </w:r>
      <w:bookmarkEnd w:id="1579"/>
      <w:bookmarkEnd w:id="1580"/>
      <w:bookmarkEnd w:id="1581"/>
      <w:bookmarkEnd w:id="1582"/>
    </w:p>
    <w:p w14:paraId="786146BE" w14:textId="77777777" w:rsidR="00AE13C0" w:rsidRDefault="00AE13C0">
      <w:pPr>
        <w:pStyle w:val="Heading3"/>
      </w:pPr>
      <w:bookmarkStart w:id="1583" w:name="_Toc506288249"/>
      <w:bookmarkStart w:id="1584" w:name="_Toc89863710"/>
      <w:r>
        <w:t>Catalog Item</w:t>
      </w:r>
      <w:bookmarkEnd w:id="1583"/>
      <w:bookmarkEnd w:id="1584"/>
    </w:p>
    <w:p w14:paraId="46E3D910" w14:textId="77777777" w:rsidR="00AE13C0" w:rsidRDefault="00AE13C0" w:rsidP="001B12BC">
      <w:r w:rsidRPr="00E02C9D">
        <w:t xml:space="preserve">The section will be describing the items that are going to be used in the </w:t>
      </w:r>
      <w:r>
        <w:t>Catalog Driven Provisioning and Activation solution implementation</w:t>
      </w:r>
      <w:r w:rsidRPr="00E02C9D">
        <w:t>.</w:t>
      </w:r>
    </w:p>
    <w:p w14:paraId="2E0B2656" w14:textId="77777777" w:rsidR="00AE13C0" w:rsidRDefault="00AE13C0" w:rsidP="001B12BC">
      <w:r>
        <w:t>Catalog items will consist of:</w:t>
      </w:r>
    </w:p>
    <w:p w14:paraId="7F49AD30" w14:textId="41806D29" w:rsidR="00AE13C0" w:rsidRPr="00877BF2" w:rsidRDefault="00AE13C0" w:rsidP="004B603F">
      <w:pPr>
        <w:pStyle w:val="ListParagraph"/>
        <w:numPr>
          <w:ilvl w:val="0"/>
          <w:numId w:val="19"/>
        </w:numPr>
      </w:pPr>
      <w:r w:rsidRPr="002718D3">
        <w:rPr>
          <w:b/>
          <w:bCs/>
        </w:rPr>
        <w:t>Resource Facing Service (RFS)</w:t>
      </w:r>
      <w:r w:rsidRPr="007824FC">
        <w:t xml:space="preserve"> </w:t>
      </w:r>
      <w:r>
        <w:t>is a</w:t>
      </w:r>
      <w:r w:rsidR="00793DDD">
        <w:t xml:space="preserve"> </w:t>
      </w:r>
      <w:r>
        <w:t xml:space="preserve">feature offered by network. It is </w:t>
      </w:r>
      <w:r w:rsidRPr="00877BF2">
        <w:t>an “object” that can be activated and deactivated (or created and deleted</w:t>
      </w:r>
      <w:r>
        <w:t>)</w:t>
      </w:r>
      <w:r w:rsidRPr="00877BF2">
        <w:t>.</w:t>
      </w:r>
    </w:p>
    <w:p w14:paraId="48860ACA" w14:textId="77777777" w:rsidR="00AE13C0" w:rsidRDefault="00AE13C0" w:rsidP="004B603F">
      <w:pPr>
        <w:pStyle w:val="ListParagraph"/>
        <w:numPr>
          <w:ilvl w:val="0"/>
          <w:numId w:val="19"/>
        </w:numPr>
      </w:pPr>
      <w:r w:rsidRPr="00C56327">
        <w:rPr>
          <w:b/>
          <w:bCs/>
        </w:rPr>
        <w:t>Technical Services</w:t>
      </w:r>
      <w:r>
        <w:t xml:space="preserve"> </w:t>
      </w:r>
      <w:r w:rsidRPr="00C56327">
        <w:rPr>
          <w:b/>
          <w:bCs/>
        </w:rPr>
        <w:t>(TS)</w:t>
      </w:r>
      <w:r w:rsidRPr="00877BF2">
        <w:t xml:space="preserve"> </w:t>
      </w:r>
      <w:r>
        <w:t>are the commends provided by network element. They are represented by action/tasks supported NEI.</w:t>
      </w:r>
    </w:p>
    <w:p w14:paraId="5958C711" w14:textId="77777777" w:rsidR="00AE13C0" w:rsidRDefault="00AE13C0" w:rsidP="004B603F">
      <w:pPr>
        <w:pStyle w:val="ListParagraph"/>
        <w:numPr>
          <w:ilvl w:val="0"/>
          <w:numId w:val="19"/>
        </w:numPr>
      </w:pPr>
      <w:r w:rsidRPr="00C56327">
        <w:rPr>
          <w:b/>
          <w:bCs/>
        </w:rPr>
        <w:t>Selection Group</w:t>
      </w:r>
      <w:r>
        <w:t xml:space="preserve"> </w:t>
      </w:r>
      <w:r w:rsidRPr="00C56327">
        <w:rPr>
          <w:b/>
          <w:bCs/>
        </w:rPr>
        <w:t>(SG)</w:t>
      </w:r>
      <w:r>
        <w:t xml:space="preserve"> is </w:t>
      </w:r>
      <w:r w:rsidRPr="001271E4">
        <w:t xml:space="preserve">a container for a group of items triggered by one or more conditions </w:t>
      </w:r>
    </w:p>
    <w:p w14:paraId="3DD9AF4B" w14:textId="77777777" w:rsidR="00AE13C0" w:rsidRPr="001271E4" w:rsidRDefault="00AE13C0" w:rsidP="004B603F">
      <w:pPr>
        <w:pStyle w:val="ListParagraph"/>
        <w:numPr>
          <w:ilvl w:val="0"/>
          <w:numId w:val="19"/>
        </w:numPr>
      </w:pPr>
      <w:r w:rsidRPr="00C56327">
        <w:rPr>
          <w:b/>
          <w:bCs/>
        </w:rPr>
        <w:t>Technical Libraries</w:t>
      </w:r>
      <w:r w:rsidRPr="007824FC">
        <w:t xml:space="preserve"> </w:t>
      </w:r>
      <w:r w:rsidRPr="00C56327">
        <w:rPr>
          <w:b/>
          <w:bCs/>
        </w:rPr>
        <w:t>(TL)</w:t>
      </w:r>
      <w:r>
        <w:t xml:space="preserve"> </w:t>
      </w:r>
      <w:r w:rsidRPr="007824FC">
        <w:t>are remote Items that, instead of representing a single task to be executed on the Network, they represent a Logic Library to be executed. They can be a collection of Technical Services.</w:t>
      </w:r>
    </w:p>
    <w:p w14:paraId="1BB9CC26" w14:textId="58DA9B1C" w:rsidR="00793DDD" w:rsidRDefault="0023276D">
      <w:pPr>
        <w:pStyle w:val="Heading3"/>
      </w:pPr>
      <w:bookmarkStart w:id="1585" w:name="_Toc89863711"/>
      <w:r>
        <w:t>R</w:t>
      </w:r>
      <w:r w:rsidR="00604959">
        <w:t>esource Facing Services Action</w:t>
      </w:r>
      <w:r w:rsidR="008A3F32">
        <w:t>s</w:t>
      </w:r>
      <w:bookmarkEnd w:id="1585"/>
    </w:p>
    <w:p w14:paraId="686EC76F" w14:textId="556E906A" w:rsidR="00604959" w:rsidRPr="00C1072E" w:rsidRDefault="002D7AF3" w:rsidP="00604959">
      <w:r>
        <w:t>RFS</w:t>
      </w:r>
      <w:r w:rsidR="00604959" w:rsidRPr="00C1072E">
        <w:t xml:space="preserve"> </w:t>
      </w:r>
      <w:r w:rsidR="00604959">
        <w:t>Action</w:t>
      </w:r>
      <w:r w:rsidR="00604959" w:rsidRPr="00C1072E">
        <w:t xml:space="preserve"> is the “Provisioning scenario” driven by the type of message (or command) received from BSS system or other Northbound system, so it maps into </w:t>
      </w:r>
      <w:r w:rsidR="00604959">
        <w:t>a corresponding transaction in the catalog,</w:t>
      </w:r>
      <w:r w:rsidR="005A36B6">
        <w:t xml:space="preserve"> with reference to Request Type</w:t>
      </w:r>
      <w:r w:rsidR="00604959">
        <w:t>.</w:t>
      </w:r>
    </w:p>
    <w:p w14:paraId="7CE5D219" w14:textId="5D8DB400" w:rsidR="00604959" w:rsidRPr="00C1072E" w:rsidRDefault="005A36B6" w:rsidP="00604959">
      <w:r>
        <w:t>Below are the</w:t>
      </w:r>
      <w:r w:rsidR="00604959" w:rsidRPr="00C1072E">
        <w:t xml:space="preserve"> </w:t>
      </w:r>
      <w:r>
        <w:t>defined</w:t>
      </w:r>
      <w:r w:rsidR="00604959" w:rsidRPr="00C1072E">
        <w:t xml:space="preserve"> </w:t>
      </w:r>
      <w:r>
        <w:t xml:space="preserve">RFS Action </w:t>
      </w:r>
      <w:r w:rsidR="00604959" w:rsidRPr="00C1072E">
        <w:t xml:space="preserve">for </w:t>
      </w:r>
      <w:r w:rsidR="00604959">
        <w:t>Optim</w:t>
      </w:r>
      <w:r>
        <w:t>a provisioning</w:t>
      </w:r>
      <w:r w:rsidR="00604959" w:rsidRPr="00C1072E">
        <w:t>:</w:t>
      </w:r>
    </w:p>
    <w:p w14:paraId="4B66AD06" w14:textId="3C28A8D0" w:rsidR="00604959" w:rsidRDefault="005A36B6" w:rsidP="00604959">
      <w:pPr>
        <w:pStyle w:val="ListParagraph"/>
        <w:numPr>
          <w:ilvl w:val="0"/>
          <w:numId w:val="14"/>
        </w:numPr>
        <w:rPr>
          <w:szCs w:val="22"/>
        </w:rPr>
      </w:pPr>
      <w:r>
        <w:rPr>
          <w:szCs w:val="22"/>
        </w:rPr>
        <w:t>ADD</w:t>
      </w:r>
    </w:p>
    <w:p w14:paraId="6A736DC9" w14:textId="3A3B5EC2" w:rsidR="005A36B6" w:rsidRDefault="005A36B6" w:rsidP="005A36B6">
      <w:pPr>
        <w:pStyle w:val="ListParagraph"/>
        <w:numPr>
          <w:ilvl w:val="0"/>
          <w:numId w:val="14"/>
        </w:numPr>
        <w:rPr>
          <w:szCs w:val="22"/>
        </w:rPr>
      </w:pPr>
      <w:r>
        <w:rPr>
          <w:szCs w:val="22"/>
        </w:rPr>
        <w:t>REMOVE</w:t>
      </w:r>
    </w:p>
    <w:p w14:paraId="12AF01C2" w14:textId="7106EDE0" w:rsidR="005A36B6" w:rsidRDefault="005A36B6" w:rsidP="005A36B6">
      <w:pPr>
        <w:pStyle w:val="ListParagraph"/>
        <w:numPr>
          <w:ilvl w:val="0"/>
          <w:numId w:val="14"/>
        </w:numPr>
        <w:rPr>
          <w:szCs w:val="22"/>
        </w:rPr>
      </w:pPr>
      <w:r>
        <w:rPr>
          <w:szCs w:val="22"/>
        </w:rPr>
        <w:t>SUSPEND</w:t>
      </w:r>
    </w:p>
    <w:p w14:paraId="31E0AB2E" w14:textId="380B1A1E" w:rsidR="005A36B6" w:rsidRDefault="005A36B6" w:rsidP="005A36B6">
      <w:pPr>
        <w:pStyle w:val="ListParagraph"/>
        <w:numPr>
          <w:ilvl w:val="0"/>
          <w:numId w:val="14"/>
        </w:numPr>
        <w:rPr>
          <w:szCs w:val="22"/>
        </w:rPr>
      </w:pPr>
      <w:r>
        <w:rPr>
          <w:szCs w:val="22"/>
        </w:rPr>
        <w:t>RESUME</w:t>
      </w:r>
    </w:p>
    <w:p w14:paraId="1CF5D0A9" w14:textId="0C0EE9B8" w:rsidR="005A36B6" w:rsidRDefault="005A36B6" w:rsidP="005A36B6">
      <w:pPr>
        <w:pStyle w:val="ListParagraph"/>
        <w:numPr>
          <w:ilvl w:val="0"/>
          <w:numId w:val="14"/>
        </w:numPr>
        <w:rPr>
          <w:szCs w:val="22"/>
        </w:rPr>
      </w:pPr>
      <w:r>
        <w:rPr>
          <w:szCs w:val="22"/>
        </w:rPr>
        <w:t>CHGNUMBER</w:t>
      </w:r>
    </w:p>
    <w:p w14:paraId="1DD16A58" w14:textId="548E1B46" w:rsidR="005A36B6" w:rsidRPr="005A36B6" w:rsidRDefault="005A36B6" w:rsidP="005A36B6">
      <w:pPr>
        <w:pStyle w:val="ListParagraph"/>
        <w:numPr>
          <w:ilvl w:val="0"/>
          <w:numId w:val="14"/>
        </w:numPr>
        <w:rPr>
          <w:szCs w:val="22"/>
        </w:rPr>
      </w:pPr>
      <w:r>
        <w:rPr>
          <w:szCs w:val="22"/>
        </w:rPr>
        <w:t>CHGIMSI</w:t>
      </w:r>
    </w:p>
    <w:p w14:paraId="6F652CD0" w14:textId="3DE8398F" w:rsidR="005A36B6" w:rsidRDefault="005A36B6" w:rsidP="00604959">
      <w:pPr>
        <w:pStyle w:val="ListParagraph"/>
        <w:numPr>
          <w:ilvl w:val="0"/>
          <w:numId w:val="14"/>
        </w:numPr>
        <w:rPr>
          <w:szCs w:val="22"/>
        </w:rPr>
      </w:pPr>
      <w:r>
        <w:rPr>
          <w:szCs w:val="22"/>
        </w:rPr>
        <w:t>CHGBILLCYCLE</w:t>
      </w:r>
    </w:p>
    <w:p w14:paraId="10F4F287" w14:textId="6CF56C25" w:rsidR="005A36B6" w:rsidRDefault="005A36B6" w:rsidP="00604959">
      <w:pPr>
        <w:pStyle w:val="ListParagraph"/>
        <w:numPr>
          <w:ilvl w:val="0"/>
          <w:numId w:val="14"/>
        </w:numPr>
        <w:rPr>
          <w:szCs w:val="22"/>
        </w:rPr>
      </w:pPr>
      <w:r>
        <w:rPr>
          <w:szCs w:val="22"/>
        </w:rPr>
        <w:t>CHGOWNERSHIP</w:t>
      </w:r>
    </w:p>
    <w:p w14:paraId="1E42C373" w14:textId="49581028" w:rsidR="000E0A11" w:rsidRDefault="000E0A11" w:rsidP="00604959">
      <w:pPr>
        <w:pStyle w:val="ListParagraph"/>
        <w:numPr>
          <w:ilvl w:val="0"/>
          <w:numId w:val="14"/>
        </w:numPr>
        <w:rPr>
          <w:szCs w:val="22"/>
        </w:rPr>
      </w:pPr>
      <w:r>
        <w:rPr>
          <w:szCs w:val="22"/>
        </w:rPr>
        <w:t>ND</w:t>
      </w:r>
    </w:p>
    <w:p w14:paraId="5270A7D8" w14:textId="7C123D73" w:rsidR="008C7E95" w:rsidRDefault="008C7E95" w:rsidP="00604959">
      <w:pPr>
        <w:pStyle w:val="ListParagraph"/>
        <w:numPr>
          <w:ilvl w:val="0"/>
          <w:numId w:val="14"/>
        </w:numPr>
        <w:rPr>
          <w:szCs w:val="22"/>
        </w:rPr>
      </w:pPr>
      <w:r>
        <w:rPr>
          <w:szCs w:val="22"/>
        </w:rPr>
        <w:t>NDLIFT</w:t>
      </w:r>
    </w:p>
    <w:p w14:paraId="7C9DEEB9" w14:textId="77777777" w:rsidR="00604959" w:rsidRPr="00C21D74" w:rsidRDefault="00604959">
      <w:pPr>
        <w:pStyle w:val="Heading3"/>
      </w:pPr>
      <w:bookmarkStart w:id="1586" w:name="_Toc89863712"/>
      <w:r w:rsidRPr="00C21D74">
        <w:lastRenderedPageBreak/>
        <w:t>Request Types</w:t>
      </w:r>
      <w:bookmarkEnd w:id="1586"/>
    </w:p>
    <w:p w14:paraId="51DC38C6" w14:textId="0565ACC1" w:rsidR="00604959" w:rsidRPr="00C1072E" w:rsidRDefault="00604959" w:rsidP="00604959">
      <w:r w:rsidRPr="00C1072E">
        <w:t xml:space="preserve">Request Type is the </w:t>
      </w:r>
      <w:r>
        <w:t>type of request</w:t>
      </w:r>
      <w:r w:rsidRPr="00C1072E">
        <w:t xml:space="preserve"> </w:t>
      </w:r>
      <w:r>
        <w:t>received</w:t>
      </w:r>
      <w:r w:rsidRPr="00C1072E">
        <w:t xml:space="preserve"> from BSS system or other Northbound system</w:t>
      </w:r>
      <w:r>
        <w:t xml:space="preserve"> which </w:t>
      </w:r>
      <w:r w:rsidR="006C000D">
        <w:t>is modelled together with RFS Action to determine the specific transaction to invoke from the Catalog.</w:t>
      </w:r>
    </w:p>
    <w:p w14:paraId="087AF0A8" w14:textId="77777777" w:rsidR="00604959" w:rsidRPr="00C1072E" w:rsidRDefault="00604959" w:rsidP="00604959">
      <w:r w:rsidRPr="00C1072E">
        <w:t xml:space="preserve">As a set of generic Request Types supported for </w:t>
      </w:r>
      <w:r>
        <w:t>Trident Optima</w:t>
      </w:r>
      <w:r w:rsidRPr="00C1072E">
        <w:t xml:space="preserve"> could be:</w:t>
      </w:r>
    </w:p>
    <w:p w14:paraId="6F6EFFA5" w14:textId="77777777" w:rsidR="00604959" w:rsidRPr="00C1072E" w:rsidRDefault="00604959" w:rsidP="00604959">
      <w:pPr>
        <w:pStyle w:val="ListParagraph"/>
        <w:numPr>
          <w:ilvl w:val="0"/>
          <w:numId w:val="14"/>
        </w:numPr>
        <w:rPr>
          <w:szCs w:val="22"/>
        </w:rPr>
      </w:pPr>
      <w:r>
        <w:rPr>
          <w:szCs w:val="22"/>
        </w:rPr>
        <w:t>CreateRequest</w:t>
      </w:r>
    </w:p>
    <w:p w14:paraId="10525A00" w14:textId="77777777" w:rsidR="00604959" w:rsidRPr="00C1072E" w:rsidRDefault="00604959" w:rsidP="00604959">
      <w:pPr>
        <w:pStyle w:val="ListParagraph"/>
        <w:numPr>
          <w:ilvl w:val="0"/>
          <w:numId w:val="14"/>
        </w:numPr>
        <w:rPr>
          <w:szCs w:val="22"/>
        </w:rPr>
      </w:pPr>
      <w:r>
        <w:rPr>
          <w:szCs w:val="22"/>
        </w:rPr>
        <w:t>ModifyRequest</w:t>
      </w:r>
    </w:p>
    <w:p w14:paraId="42536B9F" w14:textId="77777777" w:rsidR="00604959" w:rsidRDefault="00604959" w:rsidP="00604959">
      <w:pPr>
        <w:pStyle w:val="ListParagraph"/>
        <w:numPr>
          <w:ilvl w:val="0"/>
          <w:numId w:val="14"/>
        </w:numPr>
        <w:rPr>
          <w:szCs w:val="22"/>
        </w:rPr>
      </w:pPr>
      <w:r>
        <w:rPr>
          <w:szCs w:val="22"/>
        </w:rPr>
        <w:t>DeleteRequest</w:t>
      </w:r>
    </w:p>
    <w:p w14:paraId="3DEEF03C" w14:textId="77777777" w:rsidR="00670616" w:rsidRDefault="00670616">
      <w:pPr>
        <w:pStyle w:val="Heading3"/>
      </w:pPr>
      <w:bookmarkStart w:id="1587" w:name="_Toc495584596"/>
      <w:bookmarkStart w:id="1588" w:name="_Toc506288251"/>
      <w:bookmarkStart w:id="1589" w:name="_Toc89863713"/>
      <w:r>
        <w:t>Catalog Model</w:t>
      </w:r>
      <w:bookmarkEnd w:id="1587"/>
      <w:r>
        <w:t>ling</w:t>
      </w:r>
      <w:bookmarkEnd w:id="1588"/>
      <w:bookmarkEnd w:id="1589"/>
    </w:p>
    <w:p w14:paraId="12830B89" w14:textId="5620A969" w:rsidR="00670616" w:rsidRDefault="00D41E3D">
      <w:pPr>
        <w:pStyle w:val="Heading3"/>
      </w:pPr>
      <w:bookmarkStart w:id="1590" w:name="_Toc506288252"/>
      <w:bookmarkStart w:id="1591" w:name="_Toc495584606"/>
      <w:bookmarkStart w:id="1592" w:name="_Toc89863714"/>
      <w:r>
        <w:t xml:space="preserve">Sample </w:t>
      </w:r>
      <w:r w:rsidR="006C000D">
        <w:t>RFS</w:t>
      </w:r>
      <w:r w:rsidR="00670616">
        <w:t xml:space="preserve"> Model</w:t>
      </w:r>
      <w:bookmarkEnd w:id="1590"/>
      <w:bookmarkEnd w:id="1592"/>
    </w:p>
    <w:p w14:paraId="485E4329" w14:textId="70B29EC7" w:rsidR="00670616" w:rsidRDefault="00670616" w:rsidP="001B12BC">
      <w:r>
        <w:t xml:space="preserve">This section represents sample </w:t>
      </w:r>
      <w:r w:rsidR="000E3DB1">
        <w:t>RFS</w:t>
      </w:r>
      <w:r>
        <w:t xml:space="preserve"> model for </w:t>
      </w:r>
      <w:r w:rsidR="001B12BC">
        <w:t>Add Service</w:t>
      </w:r>
      <w:r>
        <w:t xml:space="preserve"> Transaction. The model include the</w:t>
      </w:r>
      <w:r w:rsidR="002648A5">
        <w:t xml:space="preserve"> </w:t>
      </w:r>
      <w:r>
        <w:t>RFS and</w:t>
      </w:r>
      <w:r w:rsidR="005F5DB2">
        <w:t xml:space="preserve"> the</w:t>
      </w:r>
      <w:r>
        <w:t xml:space="preserve"> TS</w:t>
      </w:r>
      <w:r w:rsidR="005F5DB2">
        <w:t xml:space="preserve"> embedded to it</w:t>
      </w:r>
      <w:r>
        <w:t xml:space="preserve">. </w:t>
      </w:r>
    </w:p>
    <w:p w14:paraId="480255EC" w14:textId="671BFF4E" w:rsidR="00B6688B" w:rsidRDefault="00342135" w:rsidP="00B6688B">
      <w:pPr>
        <w:keepNext/>
        <w:ind w:left="720"/>
        <w:jc w:val="center"/>
      </w:pPr>
      <w:r w:rsidRPr="00342135">
        <w:rPr>
          <w:noProof/>
        </w:rPr>
        <w:drawing>
          <wp:inline distT="0" distB="0" distL="0" distR="0" wp14:anchorId="381E3DCF" wp14:editId="6AC116D5">
            <wp:extent cx="2091331" cy="2833991"/>
            <wp:effectExtent l="0" t="0" r="4445" b="5080"/>
            <wp:docPr id="11" name="Picture 10">
              <a:extLst xmlns:a="http://schemas.openxmlformats.org/drawingml/2006/main">
                <a:ext uri="{FF2B5EF4-FFF2-40B4-BE49-F238E27FC236}">
                  <a16:creationId xmlns:a16="http://schemas.microsoft.com/office/drawing/2014/main" id="{E768348A-3F81-4E4F-852C-93C886A17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768348A-3F81-4E4F-852C-93C886A17C57}"/>
                        </a:ext>
                      </a:extLst>
                    </pic:cNvPr>
                    <pic:cNvPicPr>
                      <a:picLocks noChangeAspect="1"/>
                    </pic:cNvPicPr>
                  </pic:nvPicPr>
                  <pic:blipFill>
                    <a:blip r:embed="rId34"/>
                    <a:stretch>
                      <a:fillRect/>
                    </a:stretch>
                  </pic:blipFill>
                  <pic:spPr>
                    <a:xfrm>
                      <a:off x="0" y="0"/>
                      <a:ext cx="2111151" cy="2860850"/>
                    </a:xfrm>
                    <a:prstGeom prst="rect">
                      <a:avLst/>
                    </a:prstGeom>
                  </pic:spPr>
                </pic:pic>
              </a:graphicData>
            </a:graphic>
          </wp:inline>
        </w:drawing>
      </w:r>
    </w:p>
    <w:p w14:paraId="2B8D0454" w14:textId="368563C3" w:rsidR="00670616" w:rsidRDefault="00B6688B" w:rsidP="001B12BC">
      <w:pPr>
        <w:pStyle w:val="Caption"/>
      </w:pPr>
      <w:bookmarkStart w:id="1593" w:name="_Toc49964512"/>
      <w:r>
        <w:t xml:space="preserve">Figure </w:t>
      </w:r>
      <w:r>
        <w:fldChar w:fldCharType="begin"/>
      </w:r>
      <w:r>
        <w:instrText xml:space="preserve"> SEQ Figure \* ARABIC </w:instrText>
      </w:r>
      <w:r>
        <w:fldChar w:fldCharType="separate"/>
      </w:r>
      <w:r w:rsidR="00FF4FEC">
        <w:rPr>
          <w:noProof/>
        </w:rPr>
        <w:t>10</w:t>
      </w:r>
      <w:r>
        <w:fldChar w:fldCharType="end"/>
      </w:r>
      <w:r w:rsidR="00670616" w:rsidRPr="00764507">
        <w:t xml:space="preserve">. </w:t>
      </w:r>
      <w:r w:rsidR="00670616">
        <w:t xml:space="preserve">Sample </w:t>
      </w:r>
      <w:r w:rsidR="001B286E">
        <w:t>RFS</w:t>
      </w:r>
      <w:r w:rsidR="001B12BC">
        <w:t xml:space="preserve"> </w:t>
      </w:r>
      <w:r w:rsidR="001B286E">
        <w:t>Model</w:t>
      </w:r>
      <w:bookmarkEnd w:id="1593"/>
    </w:p>
    <w:p w14:paraId="6F98BC78" w14:textId="6F56DC56" w:rsidR="00670616" w:rsidRPr="008C6AA2" w:rsidRDefault="00BB7270">
      <w:pPr>
        <w:pStyle w:val="Heading3"/>
      </w:pPr>
      <w:bookmarkStart w:id="1594" w:name="_Toc506288254"/>
      <w:bookmarkStart w:id="1595" w:name="_Toc89863715"/>
      <w:bookmarkEnd w:id="1591"/>
      <w:r>
        <w:lastRenderedPageBreak/>
        <w:t>RFS</w:t>
      </w:r>
      <w:bookmarkEnd w:id="1595"/>
    </w:p>
    <w:p w14:paraId="51834147" w14:textId="32070464" w:rsidR="00670616" w:rsidRDefault="00AA7D52" w:rsidP="001B12BC">
      <w:bookmarkStart w:id="1596" w:name="_Toc443255070"/>
      <w:bookmarkStart w:id="1597" w:name="_Toc450044189"/>
      <w:r>
        <w:t xml:space="preserve">Selected </w:t>
      </w:r>
      <w:r w:rsidR="004A6820">
        <w:t>RFS</w:t>
      </w:r>
      <w:r w:rsidR="00670616">
        <w:t xml:space="preserve"> mentioned in this section will be delivered as part of Phase 1</w:t>
      </w:r>
      <w:r w:rsidR="003B3D58">
        <w:t>a</w:t>
      </w:r>
      <w:r w:rsidR="00670616">
        <w:t>. Same design principles apply for</w:t>
      </w:r>
      <w:r w:rsidR="00072C85">
        <w:t xml:space="preserve"> other RFSs and</w:t>
      </w:r>
      <w:r w:rsidR="00670616">
        <w:t xml:space="preserve"> future phases.</w:t>
      </w:r>
      <w:r w:rsidR="00750BE9">
        <w:t xml:space="preserve"> The complete list can be found in next section. </w:t>
      </w:r>
    </w:p>
    <w:p w14:paraId="336C1A09" w14:textId="77777777" w:rsidR="00670616" w:rsidRDefault="00670616" w:rsidP="001B12BC"/>
    <w:p w14:paraId="552F8B8F" w14:textId="6C369736" w:rsidR="00670616" w:rsidRDefault="00E61BD9" w:rsidP="001B12BC">
      <w:pPr>
        <w:pStyle w:val="Heading4"/>
      </w:pPr>
      <w:bookmarkStart w:id="1598" w:name="_Toc89863716"/>
      <w:r>
        <w:t>DATA</w:t>
      </w:r>
      <w:bookmarkEnd w:id="1598"/>
    </w:p>
    <w:p w14:paraId="1C09C0F2" w14:textId="462E1D60" w:rsidR="00670616" w:rsidRDefault="009B1658" w:rsidP="001B12BC">
      <w:r>
        <w:t>RFS for HLR Data Service</w:t>
      </w:r>
      <w:r w:rsidR="00670616" w:rsidRPr="002B7C1C">
        <w:t xml:space="preserve">. Decomposes into </w:t>
      </w:r>
      <w:r w:rsidR="001B09E3">
        <w:t>TS</w:t>
      </w:r>
      <w:r w:rsidR="00670616" w:rsidRPr="002B7C1C">
        <w:t xml:space="preserve"> directly</w:t>
      </w:r>
    </w:p>
    <w:p w14:paraId="3D3BCF24" w14:textId="77777777" w:rsidR="00670616" w:rsidRDefault="00670616" w:rsidP="001B12BC"/>
    <w:p w14:paraId="3A868001" w14:textId="18EE3547" w:rsidR="00670616" w:rsidRDefault="00E61BD9" w:rsidP="001B12BC">
      <w:pPr>
        <w:ind w:left="2160"/>
      </w:pPr>
      <w:r>
        <w:object w:dxaOrig="5420" w:dyaOrig="3320" w14:anchorId="73F15D76">
          <v:shape id="_x0000_i1032" type="#_x0000_t75" style="width:275.25pt;height:172.5pt" o:ole="">
            <v:imagedata r:id="rId35" o:title=""/>
          </v:shape>
          <o:OLEObject Type="Embed" ProgID="Visio.Drawing.11" ShapeID="_x0000_i1032" DrawAspect="Content" ObjectID="_1700481661" r:id="rId36"/>
        </w:object>
      </w:r>
    </w:p>
    <w:p w14:paraId="54E97DBB" w14:textId="0076C3AE" w:rsidR="00670616" w:rsidRDefault="009F561B" w:rsidP="001B12BC">
      <w:pPr>
        <w:pStyle w:val="Heading4"/>
      </w:pPr>
      <w:bookmarkStart w:id="1599" w:name="_Toc89863717"/>
      <w:r>
        <w:t>OCS</w:t>
      </w:r>
      <w:r w:rsidR="00C06F85">
        <w:t xml:space="preserve"> </w:t>
      </w:r>
      <w:r>
        <w:t>OFFER</w:t>
      </w:r>
      <w:bookmarkEnd w:id="1599"/>
    </w:p>
    <w:p w14:paraId="1C8940D5" w14:textId="7DF4168A" w:rsidR="00670616" w:rsidRDefault="001C5495" w:rsidP="001B12BC">
      <w:r>
        <w:t xml:space="preserve">RFS for </w:t>
      </w:r>
      <w:r w:rsidR="00453CE2">
        <w:t>OCS Offer/Add Ons</w:t>
      </w:r>
      <w:r w:rsidR="00670616" w:rsidRPr="002B7C1C">
        <w:t xml:space="preserve">. Decomposes into </w:t>
      </w:r>
      <w:r w:rsidR="001B6996">
        <w:t>TS</w:t>
      </w:r>
      <w:r w:rsidR="00670616" w:rsidRPr="002B7C1C">
        <w:t xml:space="preserve"> directly</w:t>
      </w:r>
    </w:p>
    <w:p w14:paraId="5888F34F" w14:textId="77777777" w:rsidR="00670616" w:rsidRDefault="00670616" w:rsidP="001B12BC"/>
    <w:p w14:paraId="18EB05ED" w14:textId="65E0E65C" w:rsidR="00670616" w:rsidRDefault="00A917D7" w:rsidP="001B12BC">
      <w:pPr>
        <w:ind w:left="1440" w:firstLine="720"/>
      </w:pPr>
      <w:r>
        <w:object w:dxaOrig="5420" w:dyaOrig="3320" w14:anchorId="0D9B6E2F">
          <v:shape id="_x0000_i1033" type="#_x0000_t75" style="width:275.25pt;height:172.5pt" o:ole="">
            <v:imagedata r:id="rId37" o:title=""/>
          </v:shape>
          <o:OLEObject Type="Embed" ProgID="Visio.Drawing.11" ShapeID="_x0000_i1033" DrawAspect="Content" ObjectID="_1700481662" r:id="rId38"/>
        </w:object>
      </w:r>
    </w:p>
    <w:p w14:paraId="0B4F21FA" w14:textId="0553F286" w:rsidR="00670616" w:rsidRDefault="00E50C1F" w:rsidP="001B12BC">
      <w:pPr>
        <w:pStyle w:val="Heading4"/>
      </w:pPr>
      <w:bookmarkStart w:id="1600" w:name="_Toc89863718"/>
      <w:r>
        <w:lastRenderedPageBreak/>
        <w:t>MVOICE</w:t>
      </w:r>
      <w:bookmarkEnd w:id="1600"/>
    </w:p>
    <w:p w14:paraId="75D7353B" w14:textId="008BB48F" w:rsidR="00670616" w:rsidRDefault="00351F2F" w:rsidP="001B12BC">
      <w:r>
        <w:t>RFS for Voice Basic Service</w:t>
      </w:r>
      <w:r w:rsidR="00670616" w:rsidRPr="002B7C1C">
        <w:t xml:space="preserve">. Decomposes into </w:t>
      </w:r>
      <w:r w:rsidR="00667D0D">
        <w:t>TS</w:t>
      </w:r>
      <w:r w:rsidR="00670616" w:rsidRPr="002B7C1C">
        <w:t xml:space="preserve"> directly</w:t>
      </w:r>
    </w:p>
    <w:p w14:paraId="5C22083A" w14:textId="77777777" w:rsidR="00670616" w:rsidRDefault="00670616" w:rsidP="001B12BC"/>
    <w:p w14:paraId="20A27336" w14:textId="0A9A7611" w:rsidR="00670616" w:rsidRDefault="00E61BD9" w:rsidP="001B12BC">
      <w:pPr>
        <w:ind w:left="1440" w:firstLine="720"/>
      </w:pPr>
      <w:r>
        <w:object w:dxaOrig="5420" w:dyaOrig="3320" w14:anchorId="3ED26F99">
          <v:shape id="_x0000_i1034" type="#_x0000_t75" style="width:275.25pt;height:172.5pt" o:ole="">
            <v:imagedata r:id="rId39" o:title=""/>
          </v:shape>
          <o:OLEObject Type="Embed" ProgID="Visio.Drawing.11" ShapeID="_x0000_i1034" DrawAspect="Content" ObjectID="_1700481663" r:id="rId40"/>
        </w:object>
      </w:r>
    </w:p>
    <w:p w14:paraId="4CB93F32" w14:textId="5734AC78" w:rsidR="00670616" w:rsidRDefault="000C009F">
      <w:pPr>
        <w:pStyle w:val="Heading3"/>
      </w:pPr>
      <w:bookmarkStart w:id="1601" w:name="_Toc89863719"/>
      <w:bookmarkEnd w:id="1594"/>
      <w:bookmarkEnd w:id="1596"/>
      <w:bookmarkEnd w:id="1597"/>
      <w:r>
        <w:t>Services t</w:t>
      </w:r>
      <w:r w:rsidR="00C51742">
        <w:t>o</w:t>
      </w:r>
      <w:r>
        <w:t xml:space="preserve"> </w:t>
      </w:r>
      <w:r w:rsidR="001557F9">
        <w:t>RFS mapping</w:t>
      </w:r>
      <w:bookmarkEnd w:id="1601"/>
    </w:p>
    <w:p w14:paraId="79BA3AC7" w14:textId="2692C5A5" w:rsidR="00670616" w:rsidRDefault="00232BA2" w:rsidP="001B12BC">
      <w:r>
        <w:t>Below are the Services and supported RFS</w:t>
      </w:r>
      <w:r w:rsidR="003D473D">
        <w:t>(s).</w:t>
      </w:r>
      <w:r w:rsidR="00CA3525">
        <w:t xml:space="preserve"> Nokia will only receive RFS list corresponding to specific service that are only visible to the northbound. Nokia will not model Services in catalog.</w:t>
      </w:r>
    </w:p>
    <w:p w14:paraId="501E5329" w14:textId="686525AC" w:rsidR="003E7810" w:rsidRDefault="003E7810" w:rsidP="00E00ACB">
      <w:pPr>
        <w:pStyle w:val="Caption"/>
        <w:keepNext/>
      </w:pPr>
      <w:bookmarkStart w:id="1602" w:name="_Toc62228132"/>
      <w:r>
        <w:t xml:space="preserve">Table </w:t>
      </w:r>
      <w:r>
        <w:fldChar w:fldCharType="begin"/>
      </w:r>
      <w:r>
        <w:instrText xml:space="preserve"> SEQ Table \* ARABIC </w:instrText>
      </w:r>
      <w:r>
        <w:fldChar w:fldCharType="separate"/>
      </w:r>
      <w:r w:rsidR="00FF4FEC">
        <w:rPr>
          <w:noProof/>
        </w:rPr>
        <w:t>10</w:t>
      </w:r>
      <w:r>
        <w:fldChar w:fldCharType="end"/>
      </w:r>
      <w:r>
        <w:t xml:space="preserve">. </w:t>
      </w:r>
      <w:r w:rsidR="00E00ACB">
        <w:t xml:space="preserve">Phase 1a - </w:t>
      </w:r>
      <w:r w:rsidR="00467D9C">
        <w:t>Service to RFS Mapping</w:t>
      </w:r>
      <w:bookmarkEnd w:id="1602"/>
    </w:p>
    <w:tbl>
      <w:tblPr>
        <w:tblStyle w:val="ComptelTable"/>
        <w:tblW w:w="7513" w:type="dxa"/>
        <w:jc w:val="center"/>
        <w:tblInd w:w="0" w:type="dxa"/>
        <w:tblLayout w:type="fixed"/>
        <w:tblLook w:val="04A0" w:firstRow="1" w:lastRow="0" w:firstColumn="1" w:lastColumn="0" w:noHBand="0" w:noVBand="1"/>
      </w:tblPr>
      <w:tblGrid>
        <w:gridCol w:w="2268"/>
        <w:gridCol w:w="5245"/>
      </w:tblGrid>
      <w:tr w:rsidR="00C06E1B" w:rsidRPr="0009119B" w14:paraId="24ED3D4F" w14:textId="77777777" w:rsidTr="00F85F2B">
        <w:trPr>
          <w:cnfStyle w:val="100000000000" w:firstRow="1" w:lastRow="0" w:firstColumn="0" w:lastColumn="0" w:oddVBand="0" w:evenVBand="0" w:oddHBand="0" w:evenHBand="0" w:firstRowFirstColumn="0" w:firstRowLastColumn="0" w:lastRowFirstColumn="0" w:lastRowLastColumn="0"/>
          <w:jc w:val="center"/>
        </w:trPr>
        <w:tc>
          <w:tcPr>
            <w:tcW w:w="2268" w:type="dxa"/>
            <w:shd w:val="clear" w:color="auto" w:fill="124191" w:themeFill="text1"/>
          </w:tcPr>
          <w:p w14:paraId="786DDE6C" w14:textId="54E65296" w:rsidR="00C06E1B" w:rsidRPr="0009119B" w:rsidRDefault="00CC4511" w:rsidP="00DC1FD9">
            <w:pPr>
              <w:pStyle w:val="TableHeading"/>
              <w:tabs>
                <w:tab w:val="left" w:pos="1875"/>
              </w:tabs>
              <w:rPr>
                <w:rFonts w:asciiTheme="minorHAnsi" w:hAnsiTheme="minorHAnsi" w:cstheme="minorHAnsi"/>
                <w:b w:val="0"/>
                <w:sz w:val="22"/>
                <w:szCs w:val="22"/>
              </w:rPr>
            </w:pPr>
            <w:r>
              <w:rPr>
                <w:rFonts w:asciiTheme="minorHAnsi" w:hAnsiTheme="minorHAnsi" w:cstheme="minorHAnsi"/>
                <w:b w:val="0"/>
                <w:sz w:val="22"/>
                <w:szCs w:val="22"/>
              </w:rPr>
              <w:t>Service</w:t>
            </w:r>
          </w:p>
        </w:tc>
        <w:tc>
          <w:tcPr>
            <w:tcW w:w="5245" w:type="dxa"/>
            <w:shd w:val="clear" w:color="auto" w:fill="124191" w:themeFill="text1"/>
          </w:tcPr>
          <w:p w14:paraId="174DF644" w14:textId="77777777" w:rsidR="00C06E1B" w:rsidRDefault="00C06E1B" w:rsidP="00DC1FD9">
            <w:pPr>
              <w:pStyle w:val="TableHeading"/>
              <w:rPr>
                <w:rFonts w:asciiTheme="minorHAnsi" w:hAnsiTheme="minorHAnsi" w:cstheme="minorHAnsi"/>
                <w:b w:val="0"/>
                <w:sz w:val="22"/>
                <w:szCs w:val="22"/>
              </w:rPr>
            </w:pPr>
            <w:r>
              <w:rPr>
                <w:rFonts w:asciiTheme="minorHAnsi" w:hAnsiTheme="minorHAnsi" w:cstheme="minorHAnsi"/>
                <w:b w:val="0"/>
                <w:sz w:val="22"/>
                <w:szCs w:val="22"/>
              </w:rPr>
              <w:t>RFS</w:t>
            </w:r>
          </w:p>
        </w:tc>
      </w:tr>
      <w:tr w:rsidR="00C06E1B" w:rsidRPr="004532D8" w14:paraId="39912945" w14:textId="77777777" w:rsidTr="00F85F2B">
        <w:trPr>
          <w:jc w:val="center"/>
        </w:trPr>
        <w:tc>
          <w:tcPr>
            <w:tcW w:w="2268" w:type="dxa"/>
          </w:tcPr>
          <w:p w14:paraId="3C55D8CA" w14:textId="53FC2289" w:rsidR="00C06E1B" w:rsidRPr="00E63E07" w:rsidRDefault="00C06E1B" w:rsidP="00DC1FD9">
            <w:pPr>
              <w:pStyle w:val="TableBody"/>
              <w:rPr>
                <w:rFonts w:cstheme="minorHAnsi"/>
                <w:sz w:val="22"/>
                <w:szCs w:val="22"/>
                <w:highlight w:val="yellow"/>
              </w:rPr>
            </w:pPr>
            <w:r>
              <w:t>Basic Mobile</w:t>
            </w:r>
          </w:p>
        </w:tc>
        <w:tc>
          <w:tcPr>
            <w:tcW w:w="5245" w:type="dxa"/>
          </w:tcPr>
          <w:p w14:paraId="2D0F7704" w14:textId="6C780E1A" w:rsidR="00B116AE" w:rsidRDefault="00B116AE" w:rsidP="00B116AE">
            <w:pPr>
              <w:pStyle w:val="TableBody"/>
            </w:pPr>
            <w:r>
              <w:t>MVOICE</w:t>
            </w:r>
          </w:p>
          <w:p w14:paraId="6350BB74" w14:textId="6B9A2252" w:rsidR="00C25D1F" w:rsidRPr="00205296" w:rsidRDefault="00C25D1F" w:rsidP="00C25D1F">
            <w:pPr>
              <w:pStyle w:val="TableBody"/>
            </w:pPr>
            <w:r w:rsidRPr="00205296">
              <w:t>LTE</w:t>
            </w:r>
          </w:p>
          <w:p w14:paraId="6A7E0C83" w14:textId="63F371B3" w:rsidR="00B116AE" w:rsidRDefault="00B116AE" w:rsidP="00B116AE">
            <w:pPr>
              <w:pStyle w:val="TableBody"/>
            </w:pPr>
            <w:r>
              <w:t>SMSO</w:t>
            </w:r>
          </w:p>
          <w:p w14:paraId="16388EE3" w14:textId="0D5DD9A4" w:rsidR="00F14480" w:rsidRDefault="00B116AE" w:rsidP="00C25D1F">
            <w:pPr>
              <w:pStyle w:val="TableBody"/>
            </w:pPr>
            <w:r>
              <w:t>SMST</w:t>
            </w:r>
          </w:p>
          <w:p w14:paraId="36E5AF26" w14:textId="77777777" w:rsidR="00F14480" w:rsidRDefault="00F14480" w:rsidP="00C25D1F">
            <w:pPr>
              <w:pStyle w:val="TableBody"/>
            </w:pPr>
            <w:r>
              <w:t>DATA</w:t>
            </w:r>
          </w:p>
          <w:p w14:paraId="12D8AF10" w14:textId="77777777" w:rsidR="00245F68" w:rsidRPr="00205296" w:rsidRDefault="00245F68" w:rsidP="00245F68">
            <w:pPr>
              <w:pStyle w:val="TableBody"/>
            </w:pPr>
            <w:r w:rsidRPr="00205296">
              <w:t>CALID</w:t>
            </w:r>
          </w:p>
          <w:p w14:paraId="1DC0BEDF" w14:textId="77777777" w:rsidR="00245F68" w:rsidRPr="00205296" w:rsidRDefault="00245F68" w:rsidP="00245F68">
            <w:pPr>
              <w:pStyle w:val="TableBody"/>
            </w:pPr>
            <w:r w:rsidRPr="00205296">
              <w:t>CFU</w:t>
            </w:r>
          </w:p>
          <w:p w14:paraId="0667447C" w14:textId="77777777" w:rsidR="00245F68" w:rsidRPr="00205296" w:rsidRDefault="00245F68" w:rsidP="00245F68">
            <w:pPr>
              <w:pStyle w:val="TableBody"/>
            </w:pPr>
            <w:r w:rsidRPr="00205296">
              <w:t>CFNRY</w:t>
            </w:r>
          </w:p>
          <w:p w14:paraId="42BB09DC" w14:textId="77777777" w:rsidR="00245F68" w:rsidRPr="00205296" w:rsidRDefault="00245F68" w:rsidP="00245F68">
            <w:pPr>
              <w:pStyle w:val="TableBody"/>
            </w:pPr>
            <w:r w:rsidRPr="00205296">
              <w:t>CFNRC</w:t>
            </w:r>
          </w:p>
          <w:p w14:paraId="480D1952" w14:textId="1C761B56" w:rsidR="00245F68" w:rsidRDefault="00245F68" w:rsidP="00245F68">
            <w:pPr>
              <w:pStyle w:val="TableBody"/>
            </w:pPr>
            <w:r w:rsidRPr="00205296">
              <w:t>CFB</w:t>
            </w:r>
          </w:p>
        </w:tc>
      </w:tr>
      <w:tr w:rsidR="00C06E1B" w:rsidRPr="00E63E07" w14:paraId="3B7FDA7F" w14:textId="77777777" w:rsidTr="00F85F2B">
        <w:trPr>
          <w:jc w:val="center"/>
        </w:trPr>
        <w:tc>
          <w:tcPr>
            <w:tcW w:w="2268" w:type="dxa"/>
          </w:tcPr>
          <w:p w14:paraId="10E904AD" w14:textId="71EA943C" w:rsidR="00C06E1B" w:rsidRDefault="00FF05E8" w:rsidP="007E7D22">
            <w:pPr>
              <w:pStyle w:val="TableBody"/>
            </w:pPr>
            <w:r>
              <w:t>Mobile Plan</w:t>
            </w:r>
            <w:r w:rsidR="00D030F7">
              <w:t xml:space="preserve"> Add Ons</w:t>
            </w:r>
          </w:p>
        </w:tc>
        <w:tc>
          <w:tcPr>
            <w:tcW w:w="5245" w:type="dxa"/>
          </w:tcPr>
          <w:p w14:paraId="5DEAB6AF" w14:textId="2DE5C3D2" w:rsidR="001B6051" w:rsidRDefault="001B6051" w:rsidP="001B6051">
            <w:pPr>
              <w:pStyle w:val="TableBody"/>
            </w:pPr>
            <w:r>
              <w:t>OCS_OFFER</w:t>
            </w:r>
          </w:p>
          <w:p w14:paraId="7ED7E52D" w14:textId="2DE2DFDC" w:rsidR="00C06E1B" w:rsidRPr="005302B2" w:rsidRDefault="001B6051" w:rsidP="001B6051">
            <w:pPr>
              <w:pStyle w:val="TableBody"/>
            </w:pPr>
            <w:r>
              <w:t>IDD</w:t>
            </w:r>
          </w:p>
        </w:tc>
      </w:tr>
    </w:tbl>
    <w:p w14:paraId="034FAF19" w14:textId="1E059B3D" w:rsidR="00670616" w:rsidRDefault="00670616" w:rsidP="003E7810">
      <w:pPr>
        <w:pStyle w:val="Caption"/>
        <w:jc w:val="left"/>
      </w:pPr>
    </w:p>
    <w:p w14:paraId="77570AB3" w14:textId="1B000037" w:rsidR="008C1A11" w:rsidRDefault="008C1A11" w:rsidP="008C1A11">
      <w:pPr>
        <w:pStyle w:val="Caption"/>
        <w:keepNext/>
      </w:pPr>
      <w:bookmarkStart w:id="1603" w:name="_Toc62228133"/>
      <w:r>
        <w:lastRenderedPageBreak/>
        <w:t xml:space="preserve">Table </w:t>
      </w:r>
      <w:r>
        <w:fldChar w:fldCharType="begin"/>
      </w:r>
      <w:r>
        <w:instrText xml:space="preserve"> SEQ Table \* ARABIC </w:instrText>
      </w:r>
      <w:r>
        <w:fldChar w:fldCharType="separate"/>
      </w:r>
      <w:r w:rsidR="00FF4FEC">
        <w:rPr>
          <w:noProof/>
        </w:rPr>
        <w:t>11</w:t>
      </w:r>
      <w:r>
        <w:fldChar w:fldCharType="end"/>
      </w:r>
      <w:r>
        <w:t>. Phase 1b - Service to RFS Mapping</w:t>
      </w:r>
      <w:bookmarkEnd w:id="1603"/>
    </w:p>
    <w:tbl>
      <w:tblPr>
        <w:tblStyle w:val="ComptelTable"/>
        <w:tblW w:w="7513" w:type="dxa"/>
        <w:jc w:val="center"/>
        <w:tblInd w:w="0" w:type="dxa"/>
        <w:tblLayout w:type="fixed"/>
        <w:tblLook w:val="04A0" w:firstRow="1" w:lastRow="0" w:firstColumn="1" w:lastColumn="0" w:noHBand="0" w:noVBand="1"/>
      </w:tblPr>
      <w:tblGrid>
        <w:gridCol w:w="2268"/>
        <w:gridCol w:w="5245"/>
      </w:tblGrid>
      <w:tr w:rsidR="00B24DBD" w:rsidRPr="0009119B" w14:paraId="36F1531E" w14:textId="77777777" w:rsidTr="00892C49">
        <w:trPr>
          <w:cnfStyle w:val="100000000000" w:firstRow="1" w:lastRow="0" w:firstColumn="0" w:lastColumn="0" w:oddVBand="0" w:evenVBand="0" w:oddHBand="0" w:evenHBand="0" w:firstRowFirstColumn="0" w:firstRowLastColumn="0" w:lastRowFirstColumn="0" w:lastRowLastColumn="0"/>
          <w:jc w:val="center"/>
        </w:trPr>
        <w:tc>
          <w:tcPr>
            <w:tcW w:w="2268" w:type="dxa"/>
            <w:shd w:val="clear" w:color="auto" w:fill="124191" w:themeFill="text1"/>
          </w:tcPr>
          <w:p w14:paraId="2E51EA57" w14:textId="77777777" w:rsidR="00B24DBD" w:rsidRPr="0009119B" w:rsidRDefault="00B24DBD" w:rsidP="0013125B">
            <w:pPr>
              <w:pStyle w:val="TableHeading"/>
              <w:tabs>
                <w:tab w:val="left" w:pos="1875"/>
              </w:tabs>
              <w:rPr>
                <w:rFonts w:asciiTheme="minorHAnsi" w:hAnsiTheme="minorHAnsi" w:cstheme="minorHAnsi"/>
                <w:b w:val="0"/>
                <w:sz w:val="22"/>
                <w:szCs w:val="22"/>
              </w:rPr>
            </w:pPr>
            <w:r>
              <w:rPr>
                <w:rFonts w:asciiTheme="minorHAnsi" w:hAnsiTheme="minorHAnsi" w:cstheme="minorHAnsi"/>
                <w:b w:val="0"/>
                <w:sz w:val="22"/>
                <w:szCs w:val="22"/>
              </w:rPr>
              <w:t>Service</w:t>
            </w:r>
          </w:p>
        </w:tc>
        <w:tc>
          <w:tcPr>
            <w:tcW w:w="5245" w:type="dxa"/>
            <w:shd w:val="clear" w:color="auto" w:fill="124191" w:themeFill="text1"/>
          </w:tcPr>
          <w:p w14:paraId="1797D5CA" w14:textId="77777777" w:rsidR="00B24DBD" w:rsidRDefault="00B24DBD" w:rsidP="0013125B">
            <w:pPr>
              <w:pStyle w:val="TableHeading"/>
              <w:rPr>
                <w:rFonts w:asciiTheme="minorHAnsi" w:hAnsiTheme="minorHAnsi" w:cstheme="minorHAnsi"/>
                <w:b w:val="0"/>
                <w:sz w:val="22"/>
                <w:szCs w:val="22"/>
              </w:rPr>
            </w:pPr>
            <w:r>
              <w:rPr>
                <w:rFonts w:asciiTheme="minorHAnsi" w:hAnsiTheme="minorHAnsi" w:cstheme="minorHAnsi"/>
                <w:b w:val="0"/>
                <w:sz w:val="22"/>
                <w:szCs w:val="22"/>
              </w:rPr>
              <w:t>RFS</w:t>
            </w:r>
          </w:p>
        </w:tc>
      </w:tr>
      <w:tr w:rsidR="00B24DBD" w:rsidRPr="004532D8" w14:paraId="1737655A" w14:textId="77777777" w:rsidTr="00892C49">
        <w:trPr>
          <w:jc w:val="center"/>
        </w:trPr>
        <w:tc>
          <w:tcPr>
            <w:tcW w:w="2268" w:type="dxa"/>
          </w:tcPr>
          <w:p w14:paraId="630E6A3B" w14:textId="77777777" w:rsidR="00B24DBD" w:rsidRPr="00E63E07" w:rsidRDefault="00B24DBD" w:rsidP="0013125B">
            <w:pPr>
              <w:pStyle w:val="TableBody"/>
              <w:rPr>
                <w:rFonts w:cstheme="minorHAnsi"/>
                <w:sz w:val="22"/>
                <w:szCs w:val="22"/>
                <w:highlight w:val="yellow"/>
              </w:rPr>
            </w:pPr>
            <w:r>
              <w:t>Basic Mobile</w:t>
            </w:r>
          </w:p>
        </w:tc>
        <w:tc>
          <w:tcPr>
            <w:tcW w:w="5245" w:type="dxa"/>
          </w:tcPr>
          <w:p w14:paraId="5C6800D4" w14:textId="13B6EFC1" w:rsidR="00B24DBD" w:rsidRDefault="00B24DBD" w:rsidP="0013125B">
            <w:pPr>
              <w:pStyle w:val="TableBody"/>
            </w:pPr>
            <w:r>
              <w:t>CALLHOLD</w:t>
            </w:r>
          </w:p>
          <w:p w14:paraId="64366E6E" w14:textId="5A932DDC" w:rsidR="00F14480" w:rsidRDefault="00892C49" w:rsidP="0013125B">
            <w:pPr>
              <w:pStyle w:val="TableBody"/>
            </w:pPr>
            <w:r>
              <w:t>MULTIPARTY</w:t>
            </w:r>
          </w:p>
        </w:tc>
      </w:tr>
      <w:tr w:rsidR="00B24DBD" w:rsidRPr="00E63E07" w14:paraId="093EFF27" w14:textId="77777777" w:rsidTr="00892C49">
        <w:trPr>
          <w:jc w:val="center"/>
        </w:trPr>
        <w:tc>
          <w:tcPr>
            <w:tcW w:w="2268" w:type="dxa"/>
          </w:tcPr>
          <w:p w14:paraId="4337FD0B" w14:textId="77777777" w:rsidR="00B24DBD" w:rsidRDefault="00B24DBD" w:rsidP="0013125B">
            <w:pPr>
              <w:pStyle w:val="TableBody"/>
            </w:pPr>
            <w:r>
              <w:t>Mobile Plan Add Ons</w:t>
            </w:r>
          </w:p>
        </w:tc>
        <w:tc>
          <w:tcPr>
            <w:tcW w:w="5245" w:type="dxa"/>
          </w:tcPr>
          <w:p w14:paraId="7817B3BF" w14:textId="5B5344FC" w:rsidR="00B24DBD" w:rsidRDefault="00B24DBD" w:rsidP="0013125B">
            <w:pPr>
              <w:pStyle w:val="TableBody"/>
            </w:pPr>
            <w:r>
              <w:t>BAROUTGOING</w:t>
            </w:r>
          </w:p>
          <w:p w14:paraId="50D6F85A" w14:textId="248A5F40" w:rsidR="00B24DBD" w:rsidRDefault="00B24DBD" w:rsidP="0013125B">
            <w:pPr>
              <w:pStyle w:val="TableBody"/>
            </w:pPr>
            <w:r>
              <w:t>ROAMING</w:t>
            </w:r>
          </w:p>
          <w:p w14:paraId="0DF4F3F0" w14:textId="09ED1C86" w:rsidR="00892C49" w:rsidRPr="005302B2" w:rsidRDefault="00892C49" w:rsidP="0013125B">
            <w:pPr>
              <w:pStyle w:val="TableBody"/>
            </w:pPr>
            <w:r>
              <w:t>DATAROATMING</w:t>
            </w:r>
          </w:p>
        </w:tc>
      </w:tr>
      <w:tr w:rsidR="00B24DBD" w:rsidRPr="00E63E07" w14:paraId="798D928B" w14:textId="77777777" w:rsidTr="00892C49">
        <w:trPr>
          <w:jc w:val="center"/>
        </w:trPr>
        <w:tc>
          <w:tcPr>
            <w:tcW w:w="2268" w:type="dxa"/>
          </w:tcPr>
          <w:p w14:paraId="50CF4126" w14:textId="77777777" w:rsidR="00B24DBD" w:rsidRDefault="00B24DBD" w:rsidP="0013125B">
            <w:pPr>
              <w:pStyle w:val="TableBody"/>
            </w:pPr>
            <w:r>
              <w:t>Mobile Other Add Ons</w:t>
            </w:r>
          </w:p>
        </w:tc>
        <w:tc>
          <w:tcPr>
            <w:tcW w:w="5245" w:type="dxa"/>
          </w:tcPr>
          <w:p w14:paraId="29FB286C" w14:textId="6B74DCB6" w:rsidR="00B24DBD" w:rsidRDefault="00B24DBD" w:rsidP="0013125B">
            <w:pPr>
              <w:pStyle w:val="TableBody"/>
            </w:pPr>
            <w:r>
              <w:t>BARINCOMING</w:t>
            </w:r>
          </w:p>
          <w:p w14:paraId="234A6EE8" w14:textId="37352032" w:rsidR="00B24DBD" w:rsidRDefault="00892C49" w:rsidP="0013125B">
            <w:pPr>
              <w:pStyle w:val="TableBody"/>
            </w:pPr>
            <w:r>
              <w:t>VOLTE</w:t>
            </w:r>
          </w:p>
        </w:tc>
      </w:tr>
      <w:tr w:rsidR="00892C49" w:rsidRPr="00E63E07" w14:paraId="5EB8A2AD" w14:textId="77777777" w:rsidTr="00892C49">
        <w:tblPrEx>
          <w:jc w:val="left"/>
        </w:tblPrEx>
        <w:tc>
          <w:tcPr>
            <w:tcW w:w="2268" w:type="dxa"/>
          </w:tcPr>
          <w:p w14:paraId="1162FAB6" w14:textId="477C5637" w:rsidR="00892C49" w:rsidRDefault="00892C49" w:rsidP="00590D01">
            <w:pPr>
              <w:pStyle w:val="TableBody"/>
            </w:pPr>
            <w:r>
              <w:t>FLP</w:t>
            </w:r>
          </w:p>
        </w:tc>
        <w:tc>
          <w:tcPr>
            <w:tcW w:w="5245" w:type="dxa"/>
          </w:tcPr>
          <w:p w14:paraId="2865A6B1" w14:textId="7231BD38" w:rsidR="00892C49" w:rsidRDefault="00892C49" w:rsidP="00590D01">
            <w:pPr>
              <w:pStyle w:val="TableBody"/>
            </w:pPr>
            <w:r>
              <w:t>FLP</w:t>
            </w:r>
          </w:p>
        </w:tc>
      </w:tr>
      <w:tr w:rsidR="00D34FEB" w:rsidRPr="00E63E07" w14:paraId="38A33FA9" w14:textId="77777777" w:rsidTr="00590D01">
        <w:trPr>
          <w:jc w:val="center"/>
        </w:trPr>
        <w:tc>
          <w:tcPr>
            <w:tcW w:w="2268" w:type="dxa"/>
          </w:tcPr>
          <w:p w14:paraId="78D9E740" w14:textId="77777777" w:rsidR="00D34FEB" w:rsidRDefault="00D34FEB" w:rsidP="00590D01">
            <w:pPr>
              <w:pStyle w:val="TableBody"/>
            </w:pPr>
            <w:r>
              <w:t>IPTV</w:t>
            </w:r>
          </w:p>
        </w:tc>
        <w:tc>
          <w:tcPr>
            <w:tcW w:w="5245" w:type="dxa"/>
          </w:tcPr>
          <w:p w14:paraId="5A898D9E" w14:textId="77777777" w:rsidR="00D34FEB" w:rsidRDefault="00D34FEB" w:rsidP="00590D01">
            <w:pPr>
              <w:pStyle w:val="TableBody"/>
            </w:pPr>
            <w:r>
              <w:t>IPTVCUSTOMER</w:t>
            </w:r>
          </w:p>
          <w:p w14:paraId="6A0ABA8A" w14:textId="77777777" w:rsidR="00D34FEB" w:rsidRDefault="00D34FEB" w:rsidP="00590D01">
            <w:pPr>
              <w:pStyle w:val="TableBody"/>
            </w:pPr>
            <w:r>
              <w:t>IPTVPPV</w:t>
            </w:r>
          </w:p>
        </w:tc>
      </w:tr>
      <w:tr w:rsidR="00D34FEB" w:rsidRPr="00E63E07" w14:paraId="1696DC97" w14:textId="77777777" w:rsidTr="00590D01">
        <w:trPr>
          <w:jc w:val="center"/>
        </w:trPr>
        <w:tc>
          <w:tcPr>
            <w:tcW w:w="2268" w:type="dxa"/>
          </w:tcPr>
          <w:p w14:paraId="69CE1613" w14:textId="77777777" w:rsidR="00D34FEB" w:rsidRDefault="00D34FEB" w:rsidP="00590D01">
            <w:pPr>
              <w:pStyle w:val="TableBody"/>
            </w:pPr>
            <w:r>
              <w:t>SAT TV</w:t>
            </w:r>
          </w:p>
        </w:tc>
        <w:tc>
          <w:tcPr>
            <w:tcW w:w="5245" w:type="dxa"/>
          </w:tcPr>
          <w:p w14:paraId="2231D562" w14:textId="77777777" w:rsidR="00D34FEB" w:rsidRDefault="00D34FEB" w:rsidP="00590D01">
            <w:pPr>
              <w:pStyle w:val="TableBody"/>
            </w:pPr>
            <w:r>
              <w:t>SATTV</w:t>
            </w:r>
          </w:p>
          <w:p w14:paraId="6CD3DB74" w14:textId="77777777" w:rsidR="00D34FEB" w:rsidRDefault="00D34FEB" w:rsidP="00590D01">
            <w:pPr>
              <w:pStyle w:val="TableBody"/>
            </w:pPr>
            <w:r>
              <w:t>SATTVPPV</w:t>
            </w:r>
            <w:r>
              <w:br/>
              <w:t>SATTVTP</w:t>
            </w:r>
          </w:p>
        </w:tc>
      </w:tr>
      <w:tr w:rsidR="00D34FEB" w:rsidRPr="00E63E07" w14:paraId="0A2EBDF0" w14:textId="77777777" w:rsidTr="00590D01">
        <w:tblPrEx>
          <w:jc w:val="left"/>
        </w:tblPrEx>
        <w:tc>
          <w:tcPr>
            <w:tcW w:w="2268" w:type="dxa"/>
          </w:tcPr>
          <w:p w14:paraId="3499529D" w14:textId="45139F10" w:rsidR="00D34FEB" w:rsidRDefault="00D34FEB" w:rsidP="00590D01">
            <w:pPr>
              <w:pStyle w:val="TableBody"/>
            </w:pPr>
            <w:r>
              <w:t>Notice of Disconnect</w:t>
            </w:r>
          </w:p>
        </w:tc>
        <w:tc>
          <w:tcPr>
            <w:tcW w:w="5245" w:type="dxa"/>
          </w:tcPr>
          <w:p w14:paraId="79032EFE" w14:textId="31EA9542" w:rsidR="00D34FEB" w:rsidRDefault="00CB1154" w:rsidP="00590D01">
            <w:pPr>
              <w:pStyle w:val="TableBody"/>
            </w:pPr>
            <w:r>
              <w:t>VOIP</w:t>
            </w:r>
          </w:p>
        </w:tc>
      </w:tr>
    </w:tbl>
    <w:p w14:paraId="008D3DF0" w14:textId="45A71401" w:rsidR="00461190" w:rsidRDefault="00461190" w:rsidP="00461190">
      <w:pPr>
        <w:pStyle w:val="Body"/>
        <w:ind w:left="0"/>
      </w:pPr>
    </w:p>
    <w:p w14:paraId="34191ECD" w14:textId="4BB5FA89" w:rsidR="00461190" w:rsidRDefault="00461190" w:rsidP="00205296">
      <w:pPr>
        <w:pStyle w:val="Caption"/>
        <w:keepNext/>
      </w:pPr>
      <w:bookmarkStart w:id="1604" w:name="_Toc62228134"/>
      <w:r>
        <w:t xml:space="preserve">Table </w:t>
      </w:r>
      <w:r>
        <w:fldChar w:fldCharType="begin"/>
      </w:r>
      <w:r>
        <w:instrText xml:space="preserve"> SEQ Table \* ARABIC </w:instrText>
      </w:r>
      <w:r>
        <w:fldChar w:fldCharType="separate"/>
      </w:r>
      <w:r w:rsidR="00FF4FEC">
        <w:rPr>
          <w:noProof/>
        </w:rPr>
        <w:t>12</w:t>
      </w:r>
      <w:r>
        <w:fldChar w:fldCharType="end"/>
      </w:r>
      <w:r>
        <w:t>. Intra MNP – Service to RFS Mapping</w:t>
      </w:r>
      <w:bookmarkEnd w:id="1604"/>
    </w:p>
    <w:tbl>
      <w:tblPr>
        <w:tblStyle w:val="ComptelTable"/>
        <w:tblW w:w="7513" w:type="dxa"/>
        <w:jc w:val="center"/>
        <w:tblInd w:w="0" w:type="dxa"/>
        <w:tblLayout w:type="fixed"/>
        <w:tblLook w:val="04A0" w:firstRow="1" w:lastRow="0" w:firstColumn="1" w:lastColumn="0" w:noHBand="0" w:noVBand="1"/>
      </w:tblPr>
      <w:tblGrid>
        <w:gridCol w:w="2268"/>
        <w:gridCol w:w="5245"/>
      </w:tblGrid>
      <w:tr w:rsidR="00461190" w14:paraId="02CA9458" w14:textId="77777777" w:rsidTr="0053738C">
        <w:trPr>
          <w:cnfStyle w:val="100000000000" w:firstRow="1" w:lastRow="0" w:firstColumn="0" w:lastColumn="0" w:oddVBand="0" w:evenVBand="0" w:oddHBand="0" w:evenHBand="0" w:firstRowFirstColumn="0" w:firstRowLastColumn="0" w:lastRowFirstColumn="0" w:lastRowLastColumn="0"/>
          <w:jc w:val="center"/>
        </w:trPr>
        <w:tc>
          <w:tcPr>
            <w:tcW w:w="2268" w:type="dxa"/>
            <w:shd w:val="clear" w:color="auto" w:fill="124191" w:themeFill="text1"/>
          </w:tcPr>
          <w:p w14:paraId="4140C011" w14:textId="77777777" w:rsidR="00461190" w:rsidRPr="0009119B" w:rsidRDefault="00461190" w:rsidP="0053738C">
            <w:pPr>
              <w:pStyle w:val="TableHeading"/>
              <w:tabs>
                <w:tab w:val="left" w:pos="1875"/>
              </w:tabs>
              <w:rPr>
                <w:rFonts w:asciiTheme="minorHAnsi" w:hAnsiTheme="minorHAnsi" w:cstheme="minorHAnsi"/>
                <w:b w:val="0"/>
                <w:sz w:val="22"/>
                <w:szCs w:val="22"/>
              </w:rPr>
            </w:pPr>
            <w:r>
              <w:rPr>
                <w:rFonts w:asciiTheme="minorHAnsi" w:hAnsiTheme="minorHAnsi" w:cstheme="minorHAnsi"/>
                <w:b w:val="0"/>
                <w:sz w:val="22"/>
                <w:szCs w:val="22"/>
              </w:rPr>
              <w:t>Service</w:t>
            </w:r>
          </w:p>
        </w:tc>
        <w:tc>
          <w:tcPr>
            <w:tcW w:w="5245" w:type="dxa"/>
            <w:shd w:val="clear" w:color="auto" w:fill="124191" w:themeFill="text1"/>
          </w:tcPr>
          <w:p w14:paraId="6C1528C9" w14:textId="77777777" w:rsidR="00461190" w:rsidRDefault="00461190" w:rsidP="0053738C">
            <w:pPr>
              <w:pStyle w:val="TableHeading"/>
              <w:rPr>
                <w:rFonts w:asciiTheme="minorHAnsi" w:hAnsiTheme="minorHAnsi" w:cstheme="minorHAnsi"/>
                <w:b w:val="0"/>
                <w:sz w:val="22"/>
                <w:szCs w:val="22"/>
              </w:rPr>
            </w:pPr>
            <w:r>
              <w:rPr>
                <w:rFonts w:asciiTheme="minorHAnsi" w:hAnsiTheme="minorHAnsi" w:cstheme="minorHAnsi"/>
                <w:b w:val="0"/>
                <w:sz w:val="22"/>
                <w:szCs w:val="22"/>
              </w:rPr>
              <w:t>RFS</w:t>
            </w:r>
          </w:p>
        </w:tc>
      </w:tr>
      <w:tr w:rsidR="00461190" w14:paraId="4D198ABF" w14:textId="77777777" w:rsidTr="0053738C">
        <w:trPr>
          <w:jc w:val="center"/>
        </w:trPr>
        <w:tc>
          <w:tcPr>
            <w:tcW w:w="2268" w:type="dxa"/>
          </w:tcPr>
          <w:p w14:paraId="30A9A80C" w14:textId="455EC9F9" w:rsidR="00461190" w:rsidRPr="00E63E07" w:rsidRDefault="00461190" w:rsidP="0053738C">
            <w:pPr>
              <w:pStyle w:val="TableBody"/>
              <w:rPr>
                <w:rFonts w:cstheme="minorHAnsi"/>
                <w:sz w:val="22"/>
                <w:szCs w:val="22"/>
                <w:highlight w:val="yellow"/>
              </w:rPr>
            </w:pPr>
            <w:r>
              <w:t>Intra MNP</w:t>
            </w:r>
          </w:p>
        </w:tc>
        <w:tc>
          <w:tcPr>
            <w:tcW w:w="5245" w:type="dxa"/>
          </w:tcPr>
          <w:p w14:paraId="4CF24F13" w14:textId="5E93F2CA" w:rsidR="00461190" w:rsidRDefault="00461190" w:rsidP="0053738C">
            <w:pPr>
              <w:pStyle w:val="TableBody"/>
            </w:pPr>
            <w:r>
              <w:t>MVOICE</w:t>
            </w:r>
          </w:p>
          <w:p w14:paraId="65E99582" w14:textId="62A41CD0" w:rsidR="00461190" w:rsidRDefault="00461190" w:rsidP="0053738C">
            <w:pPr>
              <w:pStyle w:val="TableBody"/>
            </w:pPr>
            <w:r>
              <w:t>MPVOICE</w:t>
            </w:r>
          </w:p>
        </w:tc>
      </w:tr>
    </w:tbl>
    <w:p w14:paraId="3C27128E" w14:textId="77777777" w:rsidR="009F7665" w:rsidRDefault="009F7665" w:rsidP="009F7665">
      <w:pPr>
        <w:pStyle w:val="Caption"/>
        <w:keepNext/>
      </w:pPr>
    </w:p>
    <w:p w14:paraId="4549D150" w14:textId="630ED3EE" w:rsidR="009F7665" w:rsidRDefault="009F7665" w:rsidP="009F7665">
      <w:pPr>
        <w:pStyle w:val="Caption"/>
        <w:keepNext/>
      </w:pPr>
      <w:bookmarkStart w:id="1605" w:name="_Toc62228135"/>
      <w:r>
        <w:t xml:space="preserve">Table </w:t>
      </w:r>
      <w:r>
        <w:fldChar w:fldCharType="begin"/>
      </w:r>
      <w:r>
        <w:instrText xml:space="preserve"> SEQ Table \* ARABIC </w:instrText>
      </w:r>
      <w:r>
        <w:fldChar w:fldCharType="separate"/>
      </w:r>
      <w:r w:rsidR="00FF4FEC">
        <w:rPr>
          <w:noProof/>
        </w:rPr>
        <w:t>13</w:t>
      </w:r>
      <w:r>
        <w:fldChar w:fldCharType="end"/>
      </w:r>
      <w:r>
        <w:t>. Inter MNP – Service to RFS Mapping</w:t>
      </w:r>
      <w:bookmarkEnd w:id="1605"/>
    </w:p>
    <w:tbl>
      <w:tblPr>
        <w:tblStyle w:val="ComptelTable"/>
        <w:tblW w:w="7513" w:type="dxa"/>
        <w:jc w:val="center"/>
        <w:tblInd w:w="0" w:type="dxa"/>
        <w:tblLayout w:type="fixed"/>
        <w:tblLook w:val="04A0" w:firstRow="1" w:lastRow="0" w:firstColumn="1" w:lastColumn="0" w:noHBand="0" w:noVBand="1"/>
      </w:tblPr>
      <w:tblGrid>
        <w:gridCol w:w="2268"/>
        <w:gridCol w:w="5245"/>
      </w:tblGrid>
      <w:tr w:rsidR="009F7665" w14:paraId="02F8FAD2" w14:textId="77777777" w:rsidTr="00637727">
        <w:trPr>
          <w:cnfStyle w:val="100000000000" w:firstRow="1" w:lastRow="0" w:firstColumn="0" w:lastColumn="0" w:oddVBand="0" w:evenVBand="0" w:oddHBand="0" w:evenHBand="0" w:firstRowFirstColumn="0" w:firstRowLastColumn="0" w:lastRowFirstColumn="0" w:lastRowLastColumn="0"/>
          <w:jc w:val="center"/>
        </w:trPr>
        <w:tc>
          <w:tcPr>
            <w:tcW w:w="2268" w:type="dxa"/>
            <w:shd w:val="clear" w:color="auto" w:fill="124191" w:themeFill="text1"/>
          </w:tcPr>
          <w:p w14:paraId="3BEFD297" w14:textId="77777777" w:rsidR="009F7665" w:rsidRPr="0009119B" w:rsidRDefault="009F7665" w:rsidP="00637727">
            <w:pPr>
              <w:pStyle w:val="TableHeading"/>
              <w:tabs>
                <w:tab w:val="left" w:pos="1875"/>
              </w:tabs>
              <w:rPr>
                <w:rFonts w:asciiTheme="minorHAnsi" w:hAnsiTheme="minorHAnsi" w:cstheme="minorHAnsi"/>
                <w:b w:val="0"/>
                <w:sz w:val="22"/>
                <w:szCs w:val="22"/>
              </w:rPr>
            </w:pPr>
            <w:r>
              <w:rPr>
                <w:rFonts w:asciiTheme="minorHAnsi" w:hAnsiTheme="minorHAnsi" w:cstheme="minorHAnsi"/>
                <w:b w:val="0"/>
                <w:sz w:val="22"/>
                <w:szCs w:val="22"/>
              </w:rPr>
              <w:t>Service</w:t>
            </w:r>
          </w:p>
        </w:tc>
        <w:tc>
          <w:tcPr>
            <w:tcW w:w="5245" w:type="dxa"/>
            <w:shd w:val="clear" w:color="auto" w:fill="124191" w:themeFill="text1"/>
          </w:tcPr>
          <w:p w14:paraId="7A6EAD3D" w14:textId="77777777" w:rsidR="009F7665" w:rsidRDefault="009F7665" w:rsidP="00637727">
            <w:pPr>
              <w:pStyle w:val="TableHeading"/>
              <w:rPr>
                <w:rFonts w:asciiTheme="minorHAnsi" w:hAnsiTheme="minorHAnsi" w:cstheme="minorHAnsi"/>
                <w:b w:val="0"/>
                <w:sz w:val="22"/>
                <w:szCs w:val="22"/>
              </w:rPr>
            </w:pPr>
            <w:r>
              <w:rPr>
                <w:rFonts w:asciiTheme="minorHAnsi" w:hAnsiTheme="minorHAnsi" w:cstheme="minorHAnsi"/>
                <w:b w:val="0"/>
                <w:sz w:val="22"/>
                <w:szCs w:val="22"/>
              </w:rPr>
              <w:t>RFS</w:t>
            </w:r>
          </w:p>
        </w:tc>
      </w:tr>
      <w:tr w:rsidR="009F7665" w14:paraId="730DC093" w14:textId="77777777" w:rsidTr="00637727">
        <w:trPr>
          <w:jc w:val="center"/>
        </w:trPr>
        <w:tc>
          <w:tcPr>
            <w:tcW w:w="2268" w:type="dxa"/>
          </w:tcPr>
          <w:p w14:paraId="24BAEEEE" w14:textId="666F9DE5" w:rsidR="009F7665" w:rsidRPr="00E63E07" w:rsidRDefault="009F7665" w:rsidP="00637727">
            <w:pPr>
              <w:pStyle w:val="TableBody"/>
              <w:rPr>
                <w:rFonts w:cstheme="minorHAnsi"/>
                <w:sz w:val="22"/>
                <w:szCs w:val="22"/>
                <w:highlight w:val="yellow"/>
              </w:rPr>
            </w:pPr>
            <w:r>
              <w:t>Inter MNP</w:t>
            </w:r>
          </w:p>
        </w:tc>
        <w:tc>
          <w:tcPr>
            <w:tcW w:w="5245" w:type="dxa"/>
          </w:tcPr>
          <w:p w14:paraId="326CF37C" w14:textId="77777777" w:rsidR="009F7665" w:rsidRDefault="009F7665" w:rsidP="00637727">
            <w:pPr>
              <w:pStyle w:val="TableBody"/>
            </w:pPr>
            <w:r>
              <w:t>MVOICE</w:t>
            </w:r>
          </w:p>
          <w:p w14:paraId="18C5B06B" w14:textId="77777777" w:rsidR="009F7665" w:rsidRDefault="009F7665" w:rsidP="00637727">
            <w:pPr>
              <w:pStyle w:val="TableBody"/>
            </w:pPr>
            <w:r>
              <w:t>MPVOICE</w:t>
            </w:r>
          </w:p>
        </w:tc>
      </w:tr>
    </w:tbl>
    <w:p w14:paraId="35B73225" w14:textId="5D6F7D74" w:rsidR="00461190" w:rsidRDefault="00461190" w:rsidP="00205296">
      <w:pPr>
        <w:pStyle w:val="Body"/>
        <w:ind w:left="0"/>
      </w:pPr>
    </w:p>
    <w:p w14:paraId="4429EFD4" w14:textId="54147DD1" w:rsidR="009B1A77" w:rsidRDefault="009B1A77" w:rsidP="009B1A77">
      <w:pPr>
        <w:pStyle w:val="Caption"/>
        <w:keepNext/>
      </w:pPr>
      <w:bookmarkStart w:id="1606" w:name="_Toc62228136"/>
      <w:r>
        <w:t xml:space="preserve">Table </w:t>
      </w:r>
      <w:r>
        <w:fldChar w:fldCharType="begin"/>
      </w:r>
      <w:r>
        <w:instrText xml:space="preserve"> SEQ Table \* ARABIC </w:instrText>
      </w:r>
      <w:r>
        <w:fldChar w:fldCharType="separate"/>
      </w:r>
      <w:r w:rsidR="00FF4FEC">
        <w:rPr>
          <w:noProof/>
        </w:rPr>
        <w:t>14</w:t>
      </w:r>
      <w:r>
        <w:fldChar w:fldCharType="end"/>
      </w:r>
      <w:r>
        <w:t xml:space="preserve">. </w:t>
      </w:r>
      <w:r w:rsidR="007A3DC7">
        <w:t>Fixed Wireless</w:t>
      </w:r>
      <w:r w:rsidR="004F2E30">
        <w:t xml:space="preserve"> – Additional RFS</w:t>
      </w:r>
      <w:bookmarkEnd w:id="1606"/>
    </w:p>
    <w:tbl>
      <w:tblPr>
        <w:tblStyle w:val="ComptelTable"/>
        <w:tblW w:w="7513" w:type="dxa"/>
        <w:jc w:val="center"/>
        <w:tblInd w:w="0" w:type="dxa"/>
        <w:tblLayout w:type="fixed"/>
        <w:tblLook w:val="04A0" w:firstRow="1" w:lastRow="0" w:firstColumn="1" w:lastColumn="0" w:noHBand="0" w:noVBand="1"/>
      </w:tblPr>
      <w:tblGrid>
        <w:gridCol w:w="2268"/>
        <w:gridCol w:w="5245"/>
      </w:tblGrid>
      <w:tr w:rsidR="009B1A77" w14:paraId="3D5E6901" w14:textId="77777777" w:rsidTr="00BD0EFD">
        <w:trPr>
          <w:cnfStyle w:val="100000000000" w:firstRow="1" w:lastRow="0" w:firstColumn="0" w:lastColumn="0" w:oddVBand="0" w:evenVBand="0" w:oddHBand="0" w:evenHBand="0" w:firstRowFirstColumn="0" w:firstRowLastColumn="0" w:lastRowFirstColumn="0" w:lastRowLastColumn="0"/>
          <w:jc w:val="center"/>
        </w:trPr>
        <w:tc>
          <w:tcPr>
            <w:tcW w:w="2268" w:type="dxa"/>
            <w:shd w:val="clear" w:color="auto" w:fill="124191" w:themeFill="text1"/>
          </w:tcPr>
          <w:p w14:paraId="17E266C5" w14:textId="77777777" w:rsidR="009B1A77" w:rsidRPr="0009119B" w:rsidRDefault="009B1A77" w:rsidP="00BD0EFD">
            <w:pPr>
              <w:pStyle w:val="TableHeading"/>
              <w:tabs>
                <w:tab w:val="left" w:pos="1875"/>
              </w:tabs>
              <w:rPr>
                <w:rFonts w:asciiTheme="minorHAnsi" w:hAnsiTheme="minorHAnsi" w:cstheme="minorHAnsi"/>
                <w:b w:val="0"/>
                <w:sz w:val="22"/>
                <w:szCs w:val="22"/>
              </w:rPr>
            </w:pPr>
            <w:r>
              <w:rPr>
                <w:rFonts w:asciiTheme="minorHAnsi" w:hAnsiTheme="minorHAnsi" w:cstheme="minorHAnsi"/>
                <w:b w:val="0"/>
                <w:sz w:val="22"/>
                <w:szCs w:val="22"/>
              </w:rPr>
              <w:t>Service</w:t>
            </w:r>
          </w:p>
        </w:tc>
        <w:tc>
          <w:tcPr>
            <w:tcW w:w="5245" w:type="dxa"/>
            <w:shd w:val="clear" w:color="auto" w:fill="124191" w:themeFill="text1"/>
          </w:tcPr>
          <w:p w14:paraId="638D435E" w14:textId="77777777" w:rsidR="009B1A77" w:rsidRDefault="009B1A77" w:rsidP="00BD0EFD">
            <w:pPr>
              <w:pStyle w:val="TableHeading"/>
              <w:rPr>
                <w:rFonts w:asciiTheme="minorHAnsi" w:hAnsiTheme="minorHAnsi" w:cstheme="minorHAnsi"/>
                <w:b w:val="0"/>
                <w:sz w:val="22"/>
                <w:szCs w:val="22"/>
              </w:rPr>
            </w:pPr>
            <w:r>
              <w:rPr>
                <w:rFonts w:asciiTheme="minorHAnsi" w:hAnsiTheme="minorHAnsi" w:cstheme="minorHAnsi"/>
                <w:b w:val="0"/>
                <w:sz w:val="22"/>
                <w:szCs w:val="22"/>
              </w:rPr>
              <w:t>RFS</w:t>
            </w:r>
          </w:p>
        </w:tc>
      </w:tr>
      <w:tr w:rsidR="009B1A77" w14:paraId="0039FFC7" w14:textId="77777777" w:rsidTr="00BD0EFD">
        <w:trPr>
          <w:jc w:val="center"/>
        </w:trPr>
        <w:tc>
          <w:tcPr>
            <w:tcW w:w="2268" w:type="dxa"/>
          </w:tcPr>
          <w:p w14:paraId="69EF2EDE" w14:textId="58A881B8" w:rsidR="009B1A77" w:rsidRPr="00E63E07" w:rsidRDefault="00C339FB" w:rsidP="00BD0EFD">
            <w:pPr>
              <w:pStyle w:val="TableBody"/>
              <w:rPr>
                <w:rFonts w:cstheme="minorHAnsi"/>
                <w:sz w:val="22"/>
                <w:szCs w:val="22"/>
                <w:highlight w:val="yellow"/>
              </w:rPr>
            </w:pPr>
            <w:r>
              <w:t>Fixed Wireless</w:t>
            </w:r>
          </w:p>
        </w:tc>
        <w:tc>
          <w:tcPr>
            <w:tcW w:w="5245" w:type="dxa"/>
          </w:tcPr>
          <w:p w14:paraId="17E5DCE2" w14:textId="0E0F67BB" w:rsidR="009B1A77" w:rsidRDefault="00C339FB" w:rsidP="00BD0EFD">
            <w:pPr>
              <w:pStyle w:val="TableBody"/>
            </w:pPr>
            <w:r>
              <w:t>ACLOC</w:t>
            </w:r>
          </w:p>
          <w:p w14:paraId="0893C98F" w14:textId="77777777" w:rsidR="009B1A77" w:rsidRDefault="00C339FB" w:rsidP="00BD0EFD">
            <w:pPr>
              <w:pStyle w:val="TableBody"/>
            </w:pPr>
            <w:r>
              <w:t>ACNDD</w:t>
            </w:r>
          </w:p>
          <w:p w14:paraId="7CF68134" w14:textId="77777777" w:rsidR="00C339FB" w:rsidRDefault="00C339FB" w:rsidP="00BD0EFD">
            <w:pPr>
              <w:pStyle w:val="TableBody"/>
            </w:pPr>
            <w:r>
              <w:t>ACOAC</w:t>
            </w:r>
          </w:p>
          <w:p w14:paraId="4A7298EA" w14:textId="77777777" w:rsidR="00C339FB" w:rsidRDefault="00C339FB" w:rsidP="00BD0EFD">
            <w:pPr>
              <w:pStyle w:val="TableBody"/>
            </w:pPr>
            <w:r>
              <w:t>ACSAC</w:t>
            </w:r>
          </w:p>
          <w:p w14:paraId="68578298" w14:textId="0F04E2E7" w:rsidR="00C339FB" w:rsidRDefault="00C339FB" w:rsidP="00BD0EFD">
            <w:pPr>
              <w:pStyle w:val="TableBody"/>
            </w:pPr>
            <w:r>
              <w:t>ACSRV</w:t>
            </w:r>
          </w:p>
        </w:tc>
      </w:tr>
    </w:tbl>
    <w:p w14:paraId="4C1620C0" w14:textId="77777777" w:rsidR="009B1A77" w:rsidRDefault="009B1A77" w:rsidP="009B1A77">
      <w:pPr>
        <w:pStyle w:val="Body"/>
        <w:ind w:left="0"/>
      </w:pPr>
    </w:p>
    <w:p w14:paraId="192CBFCF" w14:textId="77777777" w:rsidR="009B1A77" w:rsidRPr="00B24DBD" w:rsidRDefault="009B1A77" w:rsidP="00205296">
      <w:pPr>
        <w:pStyle w:val="Body"/>
        <w:ind w:left="0"/>
      </w:pPr>
    </w:p>
    <w:p w14:paraId="3A48CD10" w14:textId="77777777" w:rsidR="00670616" w:rsidRDefault="00670616">
      <w:pPr>
        <w:pStyle w:val="Heading3"/>
      </w:pPr>
      <w:bookmarkStart w:id="1607" w:name="_Toc506288257"/>
      <w:bookmarkStart w:id="1608" w:name="_Toc89863720"/>
      <w:r>
        <w:t>Undo Transactions</w:t>
      </w:r>
      <w:bookmarkEnd w:id="1607"/>
      <w:bookmarkEnd w:id="1608"/>
    </w:p>
    <w:p w14:paraId="15EFAE04" w14:textId="48FEE3DC" w:rsidR="00670616" w:rsidRDefault="00670616" w:rsidP="001B12BC">
      <w:r>
        <w:rPr>
          <w:sz w:val="23"/>
          <w:szCs w:val="23"/>
        </w:rPr>
        <w:t xml:space="preserve">In case a transaction fails during processing, Catalog attempts to undo any transactions on the embedded items that have already completed. This is possible by configuring another transaction as the undo transaction. </w:t>
      </w:r>
      <w:r>
        <w:t xml:space="preserve">During rollback management, Logic Library can fetch the undo transaction </w:t>
      </w:r>
      <w:r w:rsidR="003C0EE5">
        <w:t>decomposition</w:t>
      </w:r>
      <w:r>
        <w:t xml:space="preserve"> and execute using NEI’s.</w:t>
      </w:r>
    </w:p>
    <w:p w14:paraId="26F382B5" w14:textId="6EB68548" w:rsidR="00670616" w:rsidRPr="00C32288" w:rsidRDefault="00670616" w:rsidP="001B12BC">
      <w:r>
        <w:t xml:space="preserve">In the below example, </w:t>
      </w:r>
      <w:r w:rsidR="00551EF9">
        <w:t>MVOICE</w:t>
      </w:r>
      <w:r>
        <w:t xml:space="preserve"> </w:t>
      </w:r>
      <w:r w:rsidR="000A4EF1">
        <w:t>RFS</w:t>
      </w:r>
      <w:r>
        <w:t xml:space="preserve">, ‘DELETE’ transaction is </w:t>
      </w:r>
      <w:r w:rsidR="003C0EE5">
        <w:t>defined</w:t>
      </w:r>
      <w:r>
        <w:t xml:space="preserve"> as UNDO transaction for the ‘CREATE’ transaction.</w:t>
      </w:r>
    </w:p>
    <w:p w14:paraId="00655945" w14:textId="77777777" w:rsidR="00B6688B" w:rsidRDefault="00000A3E" w:rsidP="00B6688B">
      <w:pPr>
        <w:keepNext/>
        <w:jc w:val="center"/>
      </w:pPr>
      <w:r>
        <w:object w:dxaOrig="5150" w:dyaOrig="4310" w14:anchorId="77B03505">
          <v:shape id="_x0000_i1035" type="#_x0000_t75" style="width:260.25pt;height:3in" o:ole="">
            <v:imagedata r:id="rId41" o:title=""/>
          </v:shape>
          <o:OLEObject Type="Embed" ProgID="Visio.Drawing.15" ShapeID="_x0000_i1035" DrawAspect="Content" ObjectID="_1700481664" r:id="rId42"/>
        </w:object>
      </w:r>
    </w:p>
    <w:p w14:paraId="3D6ED212" w14:textId="5C46B5BB" w:rsidR="00670616" w:rsidRDefault="00B6688B" w:rsidP="001B12BC">
      <w:pPr>
        <w:pStyle w:val="Caption"/>
      </w:pPr>
      <w:bookmarkStart w:id="1609" w:name="_Toc49964513"/>
      <w:r>
        <w:t xml:space="preserve">Figure </w:t>
      </w:r>
      <w:r>
        <w:fldChar w:fldCharType="begin"/>
      </w:r>
      <w:r>
        <w:instrText xml:space="preserve"> SEQ Figure \* ARABIC </w:instrText>
      </w:r>
      <w:r>
        <w:fldChar w:fldCharType="separate"/>
      </w:r>
      <w:r w:rsidR="00FF4FEC">
        <w:rPr>
          <w:noProof/>
        </w:rPr>
        <w:t>11</w:t>
      </w:r>
      <w:r>
        <w:fldChar w:fldCharType="end"/>
      </w:r>
      <w:r w:rsidR="00670616" w:rsidRPr="00764507">
        <w:t xml:space="preserve">. </w:t>
      </w:r>
      <w:r w:rsidR="00670616">
        <w:t>Undo Transaction</w:t>
      </w:r>
      <w:bookmarkEnd w:id="1609"/>
      <w:r w:rsidR="00670616">
        <w:t xml:space="preserve"> </w:t>
      </w:r>
    </w:p>
    <w:p w14:paraId="2CA5055E" w14:textId="77777777" w:rsidR="007F7FD8" w:rsidRPr="0004477D" w:rsidRDefault="007F7FD8" w:rsidP="007F7FD8">
      <w:pPr>
        <w:pStyle w:val="Heading1"/>
        <w:ind w:left="1440" w:hanging="1440"/>
        <w:rPr>
          <w:color w:val="001F61" w:themeColor="text2" w:themeTint="E6"/>
        </w:rPr>
      </w:pPr>
      <w:bookmarkStart w:id="1610" w:name="_Toc511651397"/>
      <w:bookmarkStart w:id="1611" w:name="_Toc527102622"/>
      <w:bookmarkStart w:id="1612" w:name="_Toc89863721"/>
      <w:r>
        <w:rPr>
          <w:color w:val="001F61" w:themeColor="text2" w:themeTint="E6"/>
        </w:rPr>
        <w:t>Non-</w:t>
      </w:r>
      <w:r w:rsidRPr="0004477D">
        <w:rPr>
          <w:color w:val="001F61" w:themeColor="text2" w:themeTint="E6"/>
        </w:rPr>
        <w:t>Functional Requirement</w:t>
      </w:r>
      <w:bookmarkEnd w:id="1610"/>
      <w:bookmarkEnd w:id="1611"/>
      <w:bookmarkEnd w:id="1612"/>
    </w:p>
    <w:p w14:paraId="436AAE4F" w14:textId="5D492694" w:rsidR="007F7FD8" w:rsidRPr="007F7FD8" w:rsidRDefault="00273C4F" w:rsidP="00A877D3">
      <w:pPr>
        <w:pStyle w:val="Body"/>
        <w:ind w:left="0"/>
      </w:pPr>
      <w:r w:rsidRPr="00193B7E">
        <w:rPr>
          <w:rStyle w:val="BodyChar"/>
        </w:rPr>
        <w:t xml:space="preserve">This section </w:t>
      </w:r>
      <w:r w:rsidR="003D68BF">
        <w:rPr>
          <w:rStyle w:val="BodyChar"/>
        </w:rPr>
        <w:t>is covered</w:t>
      </w:r>
      <w:r w:rsidRPr="00193B7E">
        <w:rPr>
          <w:rStyle w:val="BodyChar"/>
        </w:rPr>
        <w:t xml:space="preserve"> in another HLD (</w:t>
      </w:r>
      <w:r w:rsidR="00770EE8">
        <w:rPr>
          <w:rStyle w:val="BodyChar"/>
        </w:rPr>
        <w:t>PLDT FlowOne19 Installation High Level Design</w:t>
      </w:r>
      <w:r w:rsidR="00770EE8">
        <w:t>).</w:t>
      </w:r>
    </w:p>
    <w:p w14:paraId="0F84AA62" w14:textId="14A771F2" w:rsidR="006A7FAC" w:rsidRPr="006A7FAC" w:rsidRDefault="008259E9" w:rsidP="008259E9">
      <w:pPr>
        <w:pStyle w:val="Heading1"/>
        <w:rPr>
          <w:lang w:eastAsia="en-GB" w:bidi="hi-IN"/>
        </w:rPr>
      </w:pPr>
      <w:bookmarkStart w:id="1613" w:name="_Toc89863722"/>
      <w:r>
        <w:rPr>
          <w:lang w:eastAsia="en-GB" w:bidi="hi-IN"/>
        </w:rPr>
        <w:lastRenderedPageBreak/>
        <w:t>Appendix</w:t>
      </w:r>
      <w:r w:rsidR="00385A8B">
        <w:rPr>
          <w:lang w:eastAsia="en-GB" w:bidi="hi-IN"/>
        </w:rPr>
        <w:t xml:space="preserve"> A (</w:t>
      </w:r>
      <w:r w:rsidR="001A6413">
        <w:rPr>
          <w:lang w:eastAsia="en-GB" w:bidi="hi-IN"/>
        </w:rPr>
        <w:t xml:space="preserve">RFS </w:t>
      </w:r>
      <w:r w:rsidR="006221E2">
        <w:rPr>
          <w:lang w:eastAsia="en-GB" w:bidi="hi-IN"/>
        </w:rPr>
        <w:t>Catalog</w:t>
      </w:r>
      <w:r w:rsidR="00385A8B">
        <w:rPr>
          <w:lang w:eastAsia="en-GB" w:bidi="hi-IN"/>
        </w:rPr>
        <w:t>)</w:t>
      </w:r>
      <w:bookmarkEnd w:id="1613"/>
    </w:p>
    <w:p w14:paraId="6F891BB5" w14:textId="685BECA2" w:rsidR="006A7FAC" w:rsidRPr="00C45BF1" w:rsidRDefault="00BF18EB" w:rsidP="00CB3BE6">
      <w:pPr>
        <w:pStyle w:val="Heading2"/>
        <w:rPr>
          <w:lang w:eastAsia="en-GB" w:bidi="hi-IN"/>
        </w:rPr>
      </w:pPr>
      <w:bookmarkStart w:id="1614" w:name="_Toc89863723"/>
      <w:r>
        <w:rPr>
          <w:lang w:eastAsia="en-GB" w:bidi="hi-IN"/>
        </w:rPr>
        <w:t>RFS Catalog</w:t>
      </w:r>
      <w:bookmarkEnd w:id="1614"/>
    </w:p>
    <w:tbl>
      <w:tblPr>
        <w:tblW w:w="7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0"/>
        <w:gridCol w:w="4712"/>
      </w:tblGrid>
      <w:tr w:rsidR="00C75819" w:rsidRPr="00385A8B" w14:paraId="19BA4806" w14:textId="77777777" w:rsidTr="00205296">
        <w:trPr>
          <w:trHeight w:val="290"/>
          <w:jc w:val="center"/>
        </w:trPr>
        <w:tc>
          <w:tcPr>
            <w:tcW w:w="2400" w:type="dxa"/>
            <w:shd w:val="clear" w:color="auto" w:fill="auto"/>
            <w:noWrap/>
            <w:vAlign w:val="bottom"/>
            <w:hideMark/>
          </w:tcPr>
          <w:p w14:paraId="0171CD8C" w14:textId="77777777" w:rsidR="00C75819" w:rsidRPr="00385A8B" w:rsidRDefault="00C75819" w:rsidP="00892539">
            <w:pPr>
              <w:spacing w:after="0" w:line="240" w:lineRule="auto"/>
              <w:jc w:val="center"/>
              <w:rPr>
                <w:rFonts w:ascii="Calibri" w:eastAsia="Times New Roman" w:hAnsi="Calibri" w:cs="Times New Roman"/>
                <w:b/>
                <w:bCs/>
                <w:color w:val="000000"/>
                <w:lang w:val="ms-MY" w:eastAsia="zh-CN"/>
              </w:rPr>
            </w:pPr>
            <w:r w:rsidRPr="00385A8B">
              <w:rPr>
                <w:rFonts w:ascii="Calibri" w:eastAsia="Times New Roman" w:hAnsi="Calibri" w:cs="Times New Roman"/>
                <w:b/>
                <w:bCs/>
                <w:color w:val="000000"/>
                <w:lang w:val="ms-MY" w:eastAsia="zh-CN"/>
              </w:rPr>
              <w:t>Columnname</w:t>
            </w:r>
          </w:p>
        </w:tc>
        <w:tc>
          <w:tcPr>
            <w:tcW w:w="4712" w:type="dxa"/>
            <w:shd w:val="clear" w:color="auto" w:fill="auto"/>
            <w:noWrap/>
            <w:vAlign w:val="bottom"/>
            <w:hideMark/>
          </w:tcPr>
          <w:p w14:paraId="05E727F0" w14:textId="77777777" w:rsidR="00C75819" w:rsidRPr="00385A8B" w:rsidRDefault="00C75819" w:rsidP="00892539">
            <w:pPr>
              <w:spacing w:after="0" w:line="240" w:lineRule="auto"/>
              <w:jc w:val="center"/>
              <w:rPr>
                <w:rFonts w:ascii="Calibri" w:eastAsia="Times New Roman" w:hAnsi="Calibri" w:cs="Times New Roman"/>
                <w:b/>
                <w:bCs/>
                <w:color w:val="000000"/>
                <w:lang w:val="ms-MY" w:eastAsia="zh-CN"/>
              </w:rPr>
            </w:pPr>
            <w:r w:rsidRPr="00385A8B">
              <w:rPr>
                <w:rFonts w:ascii="Calibri" w:eastAsia="Times New Roman" w:hAnsi="Calibri" w:cs="Times New Roman"/>
                <w:b/>
                <w:bCs/>
                <w:color w:val="000000"/>
                <w:lang w:val="ms-MY" w:eastAsia="zh-CN"/>
              </w:rPr>
              <w:t>Description</w:t>
            </w:r>
          </w:p>
        </w:tc>
      </w:tr>
      <w:tr w:rsidR="00C75819" w:rsidRPr="00385A8B" w14:paraId="10EB9B98" w14:textId="77777777" w:rsidTr="00205296">
        <w:trPr>
          <w:trHeight w:val="290"/>
          <w:jc w:val="center"/>
        </w:trPr>
        <w:tc>
          <w:tcPr>
            <w:tcW w:w="2400" w:type="dxa"/>
            <w:shd w:val="clear" w:color="auto" w:fill="auto"/>
            <w:noWrap/>
            <w:vAlign w:val="bottom"/>
            <w:hideMark/>
          </w:tcPr>
          <w:p w14:paraId="1A69C011" w14:textId="1F9903F3" w:rsidR="00C75819" w:rsidRPr="00385A8B" w:rsidRDefault="00C75819" w:rsidP="004B7AD5">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MVOICE</w:t>
            </w:r>
          </w:p>
        </w:tc>
        <w:tc>
          <w:tcPr>
            <w:tcW w:w="4712" w:type="dxa"/>
            <w:shd w:val="clear" w:color="auto" w:fill="auto"/>
            <w:noWrap/>
            <w:vAlign w:val="bottom"/>
            <w:hideMark/>
          </w:tcPr>
          <w:p w14:paraId="65FA0673" w14:textId="04CD6429" w:rsidR="00C75819" w:rsidRPr="00385A8B" w:rsidRDefault="00C75819" w:rsidP="004B7AD5">
            <w:pPr>
              <w:spacing w:after="0" w:line="240" w:lineRule="auto"/>
              <w:rPr>
                <w:rFonts w:ascii="Calibri" w:eastAsia="Times New Roman" w:hAnsi="Calibri" w:cs="Times New Roman"/>
                <w:color w:val="000000"/>
                <w:lang w:val="ms-MY" w:eastAsia="zh-CN"/>
              </w:rPr>
            </w:pPr>
            <w:r>
              <w:rPr>
                <w:rFonts w:ascii="Arial" w:hAnsi="Arial"/>
                <w:color w:val="000000"/>
                <w:sz w:val="20"/>
                <w:szCs w:val="20"/>
              </w:rPr>
              <w:t>Voice</w:t>
            </w:r>
            <w:r w:rsidR="00CD3185">
              <w:rPr>
                <w:rFonts w:ascii="Arial" w:hAnsi="Arial"/>
                <w:color w:val="000000"/>
                <w:sz w:val="20"/>
                <w:szCs w:val="20"/>
              </w:rPr>
              <w:t>/Intra MNP</w:t>
            </w:r>
            <w:r w:rsidR="00335B8D">
              <w:rPr>
                <w:rFonts w:ascii="Arial" w:hAnsi="Arial"/>
                <w:color w:val="000000"/>
                <w:sz w:val="20"/>
                <w:szCs w:val="20"/>
              </w:rPr>
              <w:t>/Inter MNP</w:t>
            </w:r>
            <w:r w:rsidR="00CD3185">
              <w:rPr>
                <w:rFonts w:ascii="Arial" w:hAnsi="Arial"/>
                <w:color w:val="000000"/>
                <w:sz w:val="20"/>
                <w:szCs w:val="20"/>
              </w:rPr>
              <w:t xml:space="preserve"> (Postpaid)</w:t>
            </w:r>
          </w:p>
        </w:tc>
      </w:tr>
      <w:tr w:rsidR="00C75819" w:rsidRPr="00385A8B" w14:paraId="09FB036B" w14:textId="77777777" w:rsidTr="00205296">
        <w:trPr>
          <w:trHeight w:val="290"/>
          <w:jc w:val="center"/>
        </w:trPr>
        <w:tc>
          <w:tcPr>
            <w:tcW w:w="2400" w:type="dxa"/>
            <w:shd w:val="clear" w:color="auto" w:fill="auto"/>
            <w:noWrap/>
            <w:vAlign w:val="bottom"/>
            <w:hideMark/>
          </w:tcPr>
          <w:p w14:paraId="39BCD83B" w14:textId="4BD468D3"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CALID</w:t>
            </w:r>
          </w:p>
        </w:tc>
        <w:tc>
          <w:tcPr>
            <w:tcW w:w="4712" w:type="dxa"/>
            <w:shd w:val="clear" w:color="auto" w:fill="auto"/>
            <w:noWrap/>
            <w:vAlign w:val="bottom"/>
            <w:hideMark/>
          </w:tcPr>
          <w:p w14:paraId="1CC02A40" w14:textId="3F208A37"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Caller Id</w:t>
            </w:r>
          </w:p>
        </w:tc>
      </w:tr>
      <w:tr w:rsidR="00C75819" w:rsidRPr="00385A8B" w14:paraId="331EF411" w14:textId="77777777" w:rsidTr="00205296">
        <w:trPr>
          <w:trHeight w:val="290"/>
          <w:jc w:val="center"/>
        </w:trPr>
        <w:tc>
          <w:tcPr>
            <w:tcW w:w="2400" w:type="dxa"/>
            <w:shd w:val="clear" w:color="auto" w:fill="auto"/>
            <w:noWrap/>
            <w:vAlign w:val="bottom"/>
            <w:hideMark/>
          </w:tcPr>
          <w:p w14:paraId="35A8FDBE" w14:textId="223D4E45"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CALLHOLD</w:t>
            </w:r>
          </w:p>
        </w:tc>
        <w:tc>
          <w:tcPr>
            <w:tcW w:w="4712" w:type="dxa"/>
            <w:shd w:val="clear" w:color="auto" w:fill="auto"/>
            <w:noWrap/>
            <w:vAlign w:val="bottom"/>
            <w:hideMark/>
          </w:tcPr>
          <w:p w14:paraId="2F1B3C17" w14:textId="2855E863"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Call Holding</w:t>
            </w:r>
          </w:p>
        </w:tc>
      </w:tr>
      <w:tr w:rsidR="00C75819" w:rsidRPr="00385A8B" w14:paraId="0D2EB14B" w14:textId="77777777" w:rsidTr="00205296">
        <w:trPr>
          <w:trHeight w:val="290"/>
          <w:jc w:val="center"/>
        </w:trPr>
        <w:tc>
          <w:tcPr>
            <w:tcW w:w="2400" w:type="dxa"/>
            <w:shd w:val="clear" w:color="auto" w:fill="auto"/>
            <w:noWrap/>
            <w:vAlign w:val="bottom"/>
            <w:hideMark/>
          </w:tcPr>
          <w:p w14:paraId="4585FF86" w14:textId="376C26DF"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MULTIPARTY</w:t>
            </w:r>
          </w:p>
        </w:tc>
        <w:tc>
          <w:tcPr>
            <w:tcW w:w="4712" w:type="dxa"/>
            <w:shd w:val="clear" w:color="auto" w:fill="auto"/>
            <w:noWrap/>
            <w:vAlign w:val="bottom"/>
            <w:hideMark/>
          </w:tcPr>
          <w:p w14:paraId="40A89F3B" w14:textId="3D1B0C19"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Multiparty (MPTY) Call</w:t>
            </w:r>
          </w:p>
        </w:tc>
      </w:tr>
      <w:tr w:rsidR="00C75819" w:rsidRPr="00385A8B" w14:paraId="0473AA81" w14:textId="77777777" w:rsidTr="00205296">
        <w:trPr>
          <w:trHeight w:val="290"/>
          <w:jc w:val="center"/>
        </w:trPr>
        <w:tc>
          <w:tcPr>
            <w:tcW w:w="2400" w:type="dxa"/>
            <w:shd w:val="clear" w:color="auto" w:fill="auto"/>
            <w:noWrap/>
            <w:vAlign w:val="bottom"/>
            <w:hideMark/>
          </w:tcPr>
          <w:p w14:paraId="5354504E" w14:textId="0F008763"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SMSO</w:t>
            </w:r>
          </w:p>
        </w:tc>
        <w:tc>
          <w:tcPr>
            <w:tcW w:w="4712" w:type="dxa"/>
            <w:shd w:val="clear" w:color="auto" w:fill="auto"/>
            <w:noWrap/>
            <w:vAlign w:val="bottom"/>
            <w:hideMark/>
          </w:tcPr>
          <w:p w14:paraId="649993CE" w14:textId="4D362687"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Short Message Outgoing</w:t>
            </w:r>
          </w:p>
        </w:tc>
      </w:tr>
      <w:tr w:rsidR="00C75819" w:rsidRPr="00385A8B" w14:paraId="6394D996" w14:textId="77777777" w:rsidTr="00205296">
        <w:trPr>
          <w:trHeight w:val="290"/>
          <w:jc w:val="center"/>
        </w:trPr>
        <w:tc>
          <w:tcPr>
            <w:tcW w:w="2400" w:type="dxa"/>
            <w:shd w:val="clear" w:color="auto" w:fill="auto"/>
            <w:noWrap/>
            <w:vAlign w:val="bottom"/>
            <w:hideMark/>
          </w:tcPr>
          <w:p w14:paraId="6460C53E" w14:textId="70F0A90B"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SMST</w:t>
            </w:r>
          </w:p>
        </w:tc>
        <w:tc>
          <w:tcPr>
            <w:tcW w:w="4712" w:type="dxa"/>
            <w:shd w:val="clear" w:color="auto" w:fill="auto"/>
            <w:noWrap/>
            <w:vAlign w:val="bottom"/>
            <w:hideMark/>
          </w:tcPr>
          <w:p w14:paraId="6F7BC612" w14:textId="55C7C6BA"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Short Message Terminating</w:t>
            </w:r>
          </w:p>
        </w:tc>
      </w:tr>
      <w:tr w:rsidR="00C75819" w:rsidRPr="00385A8B" w14:paraId="36E71013" w14:textId="77777777" w:rsidTr="00205296">
        <w:trPr>
          <w:trHeight w:val="290"/>
          <w:jc w:val="center"/>
        </w:trPr>
        <w:tc>
          <w:tcPr>
            <w:tcW w:w="2400" w:type="dxa"/>
            <w:shd w:val="clear" w:color="auto" w:fill="auto"/>
            <w:noWrap/>
            <w:vAlign w:val="bottom"/>
            <w:hideMark/>
          </w:tcPr>
          <w:p w14:paraId="713C7D29" w14:textId="4616B57D"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CFU</w:t>
            </w:r>
          </w:p>
        </w:tc>
        <w:tc>
          <w:tcPr>
            <w:tcW w:w="4712" w:type="dxa"/>
            <w:shd w:val="clear" w:color="auto" w:fill="auto"/>
            <w:noWrap/>
            <w:vAlign w:val="bottom"/>
            <w:hideMark/>
          </w:tcPr>
          <w:p w14:paraId="389A7BE4" w14:textId="455BABBF"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Call Forwarding Unconditional</w:t>
            </w:r>
          </w:p>
        </w:tc>
      </w:tr>
      <w:tr w:rsidR="00C75819" w:rsidRPr="00385A8B" w14:paraId="30A9D328" w14:textId="77777777" w:rsidTr="00205296">
        <w:trPr>
          <w:trHeight w:val="290"/>
          <w:jc w:val="center"/>
        </w:trPr>
        <w:tc>
          <w:tcPr>
            <w:tcW w:w="2400" w:type="dxa"/>
            <w:shd w:val="clear" w:color="auto" w:fill="auto"/>
            <w:noWrap/>
            <w:vAlign w:val="bottom"/>
            <w:hideMark/>
          </w:tcPr>
          <w:p w14:paraId="596068D1" w14:textId="7A149E96"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CFNRY</w:t>
            </w:r>
          </w:p>
        </w:tc>
        <w:tc>
          <w:tcPr>
            <w:tcW w:w="4712" w:type="dxa"/>
            <w:shd w:val="clear" w:color="auto" w:fill="auto"/>
            <w:noWrap/>
            <w:vAlign w:val="bottom"/>
            <w:hideMark/>
          </w:tcPr>
          <w:p w14:paraId="62A1F171" w14:textId="5A1AE64F"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Call Forwarding on No Reply</w:t>
            </w:r>
          </w:p>
        </w:tc>
      </w:tr>
      <w:tr w:rsidR="00C75819" w:rsidRPr="00385A8B" w14:paraId="57A231BE" w14:textId="77777777" w:rsidTr="00205296">
        <w:trPr>
          <w:trHeight w:val="290"/>
          <w:jc w:val="center"/>
        </w:trPr>
        <w:tc>
          <w:tcPr>
            <w:tcW w:w="2400" w:type="dxa"/>
            <w:shd w:val="clear" w:color="auto" w:fill="auto"/>
            <w:noWrap/>
            <w:vAlign w:val="bottom"/>
            <w:hideMark/>
          </w:tcPr>
          <w:p w14:paraId="7E16684A" w14:textId="2DF775B1"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CFNRC</w:t>
            </w:r>
          </w:p>
        </w:tc>
        <w:tc>
          <w:tcPr>
            <w:tcW w:w="4712" w:type="dxa"/>
            <w:shd w:val="clear" w:color="auto" w:fill="auto"/>
            <w:noWrap/>
            <w:vAlign w:val="bottom"/>
            <w:hideMark/>
          </w:tcPr>
          <w:p w14:paraId="3CABD904" w14:textId="523D04C5"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Call Forwarding on Mobile</w:t>
            </w:r>
            <w:r>
              <w:rPr>
                <w:rFonts w:ascii="Arial" w:hAnsi="Arial"/>
                <w:color w:val="000000"/>
                <w:sz w:val="20"/>
                <w:szCs w:val="20"/>
              </w:rPr>
              <w:br/>
              <w:t>Subscriber Not Reachable</w:t>
            </w:r>
          </w:p>
        </w:tc>
      </w:tr>
      <w:tr w:rsidR="00C75819" w:rsidRPr="00385A8B" w14:paraId="4B876AB2" w14:textId="77777777" w:rsidTr="00205296">
        <w:trPr>
          <w:trHeight w:val="290"/>
          <w:jc w:val="center"/>
        </w:trPr>
        <w:tc>
          <w:tcPr>
            <w:tcW w:w="2400" w:type="dxa"/>
            <w:shd w:val="clear" w:color="auto" w:fill="auto"/>
            <w:noWrap/>
            <w:vAlign w:val="bottom"/>
            <w:hideMark/>
          </w:tcPr>
          <w:p w14:paraId="045B3A64" w14:textId="6174B478"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CFB</w:t>
            </w:r>
          </w:p>
        </w:tc>
        <w:tc>
          <w:tcPr>
            <w:tcW w:w="4712" w:type="dxa"/>
            <w:shd w:val="clear" w:color="auto" w:fill="auto"/>
            <w:noWrap/>
            <w:vAlign w:val="bottom"/>
            <w:hideMark/>
          </w:tcPr>
          <w:p w14:paraId="3ADBC52D" w14:textId="5E34C5EB"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Call Forwarding on Mobile Susciber Busy</w:t>
            </w:r>
          </w:p>
        </w:tc>
      </w:tr>
      <w:tr w:rsidR="00C75819" w:rsidRPr="00385A8B" w14:paraId="46F2020D" w14:textId="77777777" w:rsidTr="00205296">
        <w:trPr>
          <w:trHeight w:val="290"/>
          <w:jc w:val="center"/>
        </w:trPr>
        <w:tc>
          <w:tcPr>
            <w:tcW w:w="2400" w:type="dxa"/>
            <w:shd w:val="clear" w:color="auto" w:fill="auto"/>
            <w:noWrap/>
            <w:vAlign w:val="bottom"/>
            <w:hideMark/>
          </w:tcPr>
          <w:p w14:paraId="15870AFF" w14:textId="324450A5"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DATA</w:t>
            </w:r>
          </w:p>
        </w:tc>
        <w:tc>
          <w:tcPr>
            <w:tcW w:w="4712" w:type="dxa"/>
            <w:shd w:val="clear" w:color="auto" w:fill="auto"/>
            <w:noWrap/>
            <w:vAlign w:val="bottom"/>
            <w:hideMark/>
          </w:tcPr>
          <w:p w14:paraId="78BD9BB2" w14:textId="01D68D28"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Data</w:t>
            </w:r>
          </w:p>
        </w:tc>
      </w:tr>
      <w:tr w:rsidR="00C75819" w:rsidRPr="008643FA" w14:paraId="6ACB7C51" w14:textId="77777777" w:rsidTr="00205296">
        <w:trPr>
          <w:trHeight w:val="290"/>
          <w:jc w:val="center"/>
        </w:trPr>
        <w:tc>
          <w:tcPr>
            <w:tcW w:w="2400" w:type="dxa"/>
            <w:shd w:val="clear" w:color="auto" w:fill="auto"/>
            <w:noWrap/>
            <w:vAlign w:val="bottom"/>
            <w:hideMark/>
          </w:tcPr>
          <w:p w14:paraId="69BC8240" w14:textId="42B0DBD0" w:rsidR="00C75819" w:rsidRPr="007C7D75" w:rsidRDefault="00C75819" w:rsidP="00E52ABC">
            <w:pPr>
              <w:spacing w:after="0" w:line="240" w:lineRule="auto"/>
              <w:jc w:val="center"/>
              <w:rPr>
                <w:rFonts w:ascii="Calibri" w:eastAsia="Times New Roman" w:hAnsi="Calibri" w:cs="Times New Roman"/>
                <w:color w:val="000000"/>
                <w:lang w:val="ms-MY" w:eastAsia="zh-CN"/>
              </w:rPr>
            </w:pPr>
            <w:r w:rsidRPr="007C7D75">
              <w:rPr>
                <w:rFonts w:ascii="Arial" w:hAnsi="Arial"/>
                <w:color w:val="000000"/>
                <w:sz w:val="20"/>
                <w:szCs w:val="20"/>
              </w:rPr>
              <w:t>LTE</w:t>
            </w:r>
          </w:p>
        </w:tc>
        <w:tc>
          <w:tcPr>
            <w:tcW w:w="4712" w:type="dxa"/>
            <w:shd w:val="clear" w:color="auto" w:fill="auto"/>
            <w:noWrap/>
            <w:vAlign w:val="bottom"/>
            <w:hideMark/>
          </w:tcPr>
          <w:p w14:paraId="7FDDCB14" w14:textId="2E6A138C" w:rsidR="00C75819" w:rsidRPr="007C7D75" w:rsidRDefault="00C75819" w:rsidP="00E52ABC">
            <w:pPr>
              <w:spacing w:after="0" w:line="240" w:lineRule="auto"/>
              <w:rPr>
                <w:rFonts w:ascii="Calibri" w:eastAsia="Times New Roman" w:hAnsi="Calibri" w:cs="Times New Roman"/>
                <w:color w:val="000000"/>
                <w:lang w:val="ms-MY" w:eastAsia="zh-CN"/>
              </w:rPr>
            </w:pPr>
            <w:r w:rsidRPr="007C7D75">
              <w:rPr>
                <w:rFonts w:ascii="Arial" w:hAnsi="Arial"/>
                <w:color w:val="000000"/>
                <w:sz w:val="20"/>
                <w:szCs w:val="20"/>
              </w:rPr>
              <w:t>Smart LTE</w:t>
            </w:r>
          </w:p>
        </w:tc>
      </w:tr>
      <w:tr w:rsidR="00C75819" w:rsidRPr="00385A8B" w14:paraId="7FC6F4A3" w14:textId="77777777" w:rsidTr="00205296">
        <w:trPr>
          <w:trHeight w:val="290"/>
          <w:jc w:val="center"/>
        </w:trPr>
        <w:tc>
          <w:tcPr>
            <w:tcW w:w="2400" w:type="dxa"/>
            <w:shd w:val="clear" w:color="auto" w:fill="auto"/>
            <w:noWrap/>
            <w:vAlign w:val="bottom"/>
            <w:hideMark/>
          </w:tcPr>
          <w:p w14:paraId="7EE427EF" w14:textId="3BEC7C7D" w:rsidR="00C75819" w:rsidRPr="00385A8B" w:rsidRDefault="00C75819" w:rsidP="00E52ABC">
            <w:pPr>
              <w:spacing w:after="0" w:line="240" w:lineRule="auto"/>
              <w:jc w:val="center"/>
              <w:rPr>
                <w:rFonts w:ascii="Calibri" w:eastAsia="Times New Roman" w:hAnsi="Calibri" w:cs="Times New Roman"/>
                <w:color w:val="000000"/>
                <w:lang w:val="ms-MY" w:eastAsia="zh-CN"/>
              </w:rPr>
            </w:pPr>
            <w:r>
              <w:rPr>
                <w:rFonts w:ascii="Arial" w:hAnsi="Arial"/>
                <w:color w:val="000000"/>
                <w:sz w:val="20"/>
                <w:szCs w:val="20"/>
              </w:rPr>
              <w:t>CUG</w:t>
            </w:r>
          </w:p>
        </w:tc>
        <w:tc>
          <w:tcPr>
            <w:tcW w:w="4712" w:type="dxa"/>
            <w:shd w:val="clear" w:color="auto" w:fill="auto"/>
            <w:noWrap/>
            <w:vAlign w:val="bottom"/>
            <w:hideMark/>
          </w:tcPr>
          <w:p w14:paraId="11DCEBFF" w14:textId="7D1A572E" w:rsidR="00C75819" w:rsidRPr="00385A8B" w:rsidRDefault="00C75819" w:rsidP="00E52ABC">
            <w:pPr>
              <w:spacing w:after="0" w:line="240" w:lineRule="auto"/>
              <w:rPr>
                <w:rFonts w:ascii="Calibri" w:eastAsia="Times New Roman" w:hAnsi="Calibri" w:cs="Times New Roman"/>
                <w:color w:val="000000"/>
                <w:lang w:val="ms-MY" w:eastAsia="zh-CN"/>
              </w:rPr>
            </w:pPr>
            <w:r>
              <w:rPr>
                <w:rFonts w:ascii="Arial" w:hAnsi="Arial"/>
                <w:color w:val="000000"/>
                <w:sz w:val="20"/>
                <w:szCs w:val="20"/>
              </w:rPr>
              <w:t>Called User Group</w:t>
            </w:r>
          </w:p>
        </w:tc>
      </w:tr>
      <w:tr w:rsidR="00C75819" w:rsidRPr="00385A8B" w14:paraId="5F7913E4" w14:textId="77777777" w:rsidTr="00205296">
        <w:trPr>
          <w:trHeight w:val="290"/>
          <w:jc w:val="center"/>
        </w:trPr>
        <w:tc>
          <w:tcPr>
            <w:tcW w:w="2400" w:type="dxa"/>
            <w:shd w:val="clear" w:color="auto" w:fill="auto"/>
            <w:noWrap/>
            <w:vAlign w:val="bottom"/>
          </w:tcPr>
          <w:p w14:paraId="3CCAE6CF" w14:textId="16B0395C" w:rsidR="00C75819" w:rsidRDefault="00C75819" w:rsidP="00E52ABC">
            <w:pPr>
              <w:spacing w:after="0" w:line="240" w:lineRule="auto"/>
              <w:jc w:val="center"/>
              <w:rPr>
                <w:rFonts w:ascii="Arial" w:hAnsi="Arial"/>
                <w:color w:val="000000"/>
                <w:sz w:val="20"/>
                <w:szCs w:val="20"/>
              </w:rPr>
            </w:pPr>
            <w:r>
              <w:rPr>
                <w:rFonts w:ascii="Arial" w:hAnsi="Arial"/>
                <w:color w:val="000000"/>
                <w:sz w:val="20"/>
                <w:szCs w:val="20"/>
              </w:rPr>
              <w:t>OCS_OFFER</w:t>
            </w:r>
          </w:p>
        </w:tc>
        <w:tc>
          <w:tcPr>
            <w:tcW w:w="4712" w:type="dxa"/>
            <w:shd w:val="clear" w:color="auto" w:fill="auto"/>
            <w:noWrap/>
            <w:vAlign w:val="bottom"/>
          </w:tcPr>
          <w:p w14:paraId="4F056612" w14:textId="6421C073" w:rsidR="00C75819" w:rsidRDefault="00C75819" w:rsidP="00E52ABC">
            <w:pPr>
              <w:spacing w:after="0" w:line="240" w:lineRule="auto"/>
              <w:rPr>
                <w:rFonts w:ascii="Arial" w:hAnsi="Arial"/>
                <w:color w:val="000000"/>
                <w:sz w:val="20"/>
                <w:szCs w:val="20"/>
              </w:rPr>
            </w:pPr>
            <w:r>
              <w:rPr>
                <w:rFonts w:ascii="Arial" w:hAnsi="Arial"/>
                <w:color w:val="000000"/>
                <w:sz w:val="20"/>
                <w:szCs w:val="20"/>
              </w:rPr>
              <w:t>Mobile Plan Add-Ons</w:t>
            </w:r>
          </w:p>
        </w:tc>
      </w:tr>
      <w:tr w:rsidR="00C75819" w:rsidRPr="00385A8B" w14:paraId="31B0BF08" w14:textId="77777777" w:rsidTr="00205296">
        <w:trPr>
          <w:trHeight w:val="290"/>
          <w:jc w:val="center"/>
        </w:trPr>
        <w:tc>
          <w:tcPr>
            <w:tcW w:w="2400" w:type="dxa"/>
            <w:shd w:val="clear" w:color="auto" w:fill="auto"/>
            <w:noWrap/>
            <w:vAlign w:val="bottom"/>
          </w:tcPr>
          <w:p w14:paraId="2316764B" w14:textId="10F3F637" w:rsidR="00C75819" w:rsidRDefault="00C75819" w:rsidP="00173324">
            <w:pPr>
              <w:spacing w:after="0" w:line="240" w:lineRule="auto"/>
              <w:jc w:val="center"/>
              <w:rPr>
                <w:rFonts w:ascii="Arial" w:hAnsi="Arial"/>
                <w:color w:val="000000"/>
                <w:sz w:val="20"/>
                <w:szCs w:val="20"/>
              </w:rPr>
            </w:pPr>
            <w:r>
              <w:rPr>
                <w:rFonts w:ascii="Arial" w:hAnsi="Arial"/>
                <w:color w:val="000000"/>
                <w:sz w:val="20"/>
                <w:szCs w:val="20"/>
              </w:rPr>
              <w:t>BAROUTGOING</w:t>
            </w:r>
          </w:p>
        </w:tc>
        <w:tc>
          <w:tcPr>
            <w:tcW w:w="4712" w:type="dxa"/>
            <w:shd w:val="clear" w:color="auto" w:fill="auto"/>
            <w:noWrap/>
            <w:vAlign w:val="bottom"/>
          </w:tcPr>
          <w:p w14:paraId="2FC4E1FB" w14:textId="78462A50" w:rsidR="00C75819" w:rsidRDefault="00C75819" w:rsidP="00173324">
            <w:pPr>
              <w:spacing w:after="0" w:line="240" w:lineRule="auto"/>
              <w:rPr>
                <w:rFonts w:ascii="Arial" w:hAnsi="Arial"/>
                <w:color w:val="000000"/>
                <w:sz w:val="20"/>
                <w:szCs w:val="20"/>
              </w:rPr>
            </w:pPr>
            <w:r>
              <w:rPr>
                <w:rFonts w:ascii="Arial" w:hAnsi="Arial"/>
                <w:color w:val="000000"/>
                <w:sz w:val="20"/>
                <w:szCs w:val="20"/>
              </w:rPr>
              <w:t>Barring of Outgoing Voice</w:t>
            </w:r>
          </w:p>
        </w:tc>
      </w:tr>
      <w:tr w:rsidR="00C75819" w:rsidRPr="00385A8B" w14:paraId="7FF6E843" w14:textId="77777777" w:rsidTr="00205296">
        <w:trPr>
          <w:trHeight w:val="290"/>
          <w:jc w:val="center"/>
        </w:trPr>
        <w:tc>
          <w:tcPr>
            <w:tcW w:w="2400" w:type="dxa"/>
            <w:shd w:val="clear" w:color="auto" w:fill="auto"/>
            <w:noWrap/>
            <w:vAlign w:val="bottom"/>
          </w:tcPr>
          <w:p w14:paraId="6917C9CD" w14:textId="0431271A" w:rsidR="00C75819" w:rsidRDefault="00C75819" w:rsidP="00AE099E">
            <w:pPr>
              <w:spacing w:after="0" w:line="240" w:lineRule="auto"/>
              <w:jc w:val="center"/>
              <w:rPr>
                <w:rFonts w:ascii="Arial" w:hAnsi="Arial"/>
                <w:color w:val="000000"/>
                <w:sz w:val="20"/>
                <w:szCs w:val="20"/>
              </w:rPr>
            </w:pPr>
            <w:r>
              <w:rPr>
                <w:rFonts w:ascii="Arial" w:hAnsi="Arial"/>
                <w:color w:val="000000"/>
                <w:sz w:val="20"/>
                <w:szCs w:val="20"/>
              </w:rPr>
              <w:t>ROAMING</w:t>
            </w:r>
          </w:p>
        </w:tc>
        <w:tc>
          <w:tcPr>
            <w:tcW w:w="4712" w:type="dxa"/>
            <w:shd w:val="clear" w:color="auto" w:fill="auto"/>
            <w:noWrap/>
            <w:vAlign w:val="bottom"/>
          </w:tcPr>
          <w:p w14:paraId="50A5B462" w14:textId="1EF1E863" w:rsidR="00C75819" w:rsidRDefault="00C75819" w:rsidP="00AE099E">
            <w:pPr>
              <w:spacing w:after="0" w:line="240" w:lineRule="auto"/>
              <w:rPr>
                <w:rFonts w:ascii="Arial" w:hAnsi="Arial"/>
                <w:color w:val="000000"/>
                <w:sz w:val="20"/>
                <w:szCs w:val="20"/>
              </w:rPr>
            </w:pPr>
            <w:r>
              <w:rPr>
                <w:rFonts w:ascii="Arial" w:hAnsi="Arial"/>
                <w:color w:val="000000"/>
                <w:sz w:val="20"/>
                <w:szCs w:val="20"/>
              </w:rPr>
              <w:t>INTERNATIONAL ROAMING</w:t>
            </w:r>
          </w:p>
        </w:tc>
      </w:tr>
      <w:tr w:rsidR="00C75819" w:rsidRPr="00385A8B" w14:paraId="4395A407" w14:textId="77777777" w:rsidTr="00205296">
        <w:trPr>
          <w:trHeight w:val="290"/>
          <w:jc w:val="center"/>
        </w:trPr>
        <w:tc>
          <w:tcPr>
            <w:tcW w:w="2400" w:type="dxa"/>
            <w:shd w:val="clear" w:color="auto" w:fill="auto"/>
            <w:noWrap/>
            <w:vAlign w:val="bottom"/>
          </w:tcPr>
          <w:p w14:paraId="58FBE5D6" w14:textId="6CB5C1AC" w:rsidR="00C75819" w:rsidRDefault="00C75819" w:rsidP="00AE099E">
            <w:pPr>
              <w:spacing w:after="0" w:line="240" w:lineRule="auto"/>
              <w:jc w:val="center"/>
              <w:rPr>
                <w:rFonts w:ascii="Arial" w:hAnsi="Arial"/>
                <w:color w:val="000000"/>
                <w:sz w:val="20"/>
                <w:szCs w:val="20"/>
              </w:rPr>
            </w:pPr>
            <w:r>
              <w:rPr>
                <w:rFonts w:ascii="Arial" w:hAnsi="Arial"/>
                <w:color w:val="000000"/>
                <w:sz w:val="20"/>
                <w:szCs w:val="20"/>
              </w:rPr>
              <w:t>IDD</w:t>
            </w:r>
          </w:p>
        </w:tc>
        <w:tc>
          <w:tcPr>
            <w:tcW w:w="4712" w:type="dxa"/>
            <w:shd w:val="clear" w:color="auto" w:fill="auto"/>
            <w:noWrap/>
            <w:vAlign w:val="bottom"/>
          </w:tcPr>
          <w:p w14:paraId="52AD31B6" w14:textId="416CE1ED" w:rsidR="00C75819" w:rsidRDefault="00C75819" w:rsidP="00AE099E">
            <w:pPr>
              <w:spacing w:after="0" w:line="240" w:lineRule="auto"/>
              <w:rPr>
                <w:rFonts w:ascii="Arial" w:hAnsi="Arial"/>
                <w:color w:val="000000"/>
                <w:sz w:val="20"/>
                <w:szCs w:val="20"/>
              </w:rPr>
            </w:pPr>
            <w:r>
              <w:rPr>
                <w:rFonts w:ascii="Arial" w:hAnsi="Arial"/>
                <w:color w:val="000000"/>
                <w:sz w:val="20"/>
                <w:szCs w:val="20"/>
              </w:rPr>
              <w:t>IDD</w:t>
            </w:r>
          </w:p>
        </w:tc>
      </w:tr>
      <w:tr w:rsidR="00C75819" w:rsidRPr="00385A8B" w14:paraId="5A042B54" w14:textId="77777777" w:rsidTr="00205296">
        <w:trPr>
          <w:trHeight w:val="290"/>
          <w:jc w:val="center"/>
        </w:trPr>
        <w:tc>
          <w:tcPr>
            <w:tcW w:w="2400" w:type="dxa"/>
            <w:shd w:val="clear" w:color="auto" w:fill="auto"/>
            <w:noWrap/>
            <w:vAlign w:val="bottom"/>
          </w:tcPr>
          <w:p w14:paraId="5D73CF72" w14:textId="652482AC" w:rsidR="00C75819" w:rsidRPr="00AE099E" w:rsidRDefault="00C75819" w:rsidP="00EE5CD4">
            <w:pPr>
              <w:spacing w:after="0" w:line="240" w:lineRule="auto"/>
              <w:jc w:val="center"/>
              <w:rPr>
                <w:rFonts w:ascii="Arial" w:hAnsi="Arial"/>
                <w:color w:val="000000"/>
                <w:sz w:val="20"/>
                <w:szCs w:val="20"/>
              </w:rPr>
            </w:pPr>
            <w:r w:rsidRPr="00EE5CD4">
              <w:rPr>
                <w:rFonts w:ascii="Arial" w:hAnsi="Arial"/>
                <w:color w:val="000000"/>
                <w:sz w:val="20"/>
                <w:szCs w:val="20"/>
              </w:rPr>
              <w:t>BARINCOMING</w:t>
            </w:r>
          </w:p>
        </w:tc>
        <w:tc>
          <w:tcPr>
            <w:tcW w:w="4712" w:type="dxa"/>
            <w:shd w:val="clear" w:color="auto" w:fill="auto"/>
            <w:noWrap/>
            <w:vAlign w:val="bottom"/>
          </w:tcPr>
          <w:p w14:paraId="3EEA3D61" w14:textId="1EAEE703" w:rsidR="00C75819" w:rsidRDefault="00C75819" w:rsidP="00EE5CD4">
            <w:pPr>
              <w:spacing w:after="0" w:line="240" w:lineRule="auto"/>
              <w:rPr>
                <w:rFonts w:ascii="Arial" w:hAnsi="Arial"/>
                <w:color w:val="000000"/>
                <w:sz w:val="20"/>
                <w:szCs w:val="20"/>
              </w:rPr>
            </w:pPr>
            <w:r>
              <w:rPr>
                <w:rFonts w:ascii="Arial" w:hAnsi="Arial"/>
                <w:color w:val="000000"/>
                <w:sz w:val="20"/>
                <w:szCs w:val="20"/>
              </w:rPr>
              <w:t>Subscriber Determined Barring Incoming</w:t>
            </w:r>
          </w:p>
        </w:tc>
      </w:tr>
      <w:tr w:rsidR="00C75819" w:rsidRPr="00385A8B" w14:paraId="0F4940CB" w14:textId="77777777" w:rsidTr="00205296">
        <w:trPr>
          <w:trHeight w:val="290"/>
          <w:jc w:val="center"/>
        </w:trPr>
        <w:tc>
          <w:tcPr>
            <w:tcW w:w="2400" w:type="dxa"/>
            <w:shd w:val="clear" w:color="auto" w:fill="auto"/>
            <w:noWrap/>
            <w:vAlign w:val="bottom"/>
          </w:tcPr>
          <w:p w14:paraId="672E18A4" w14:textId="09242847" w:rsidR="00C75819" w:rsidRDefault="00C75819" w:rsidP="00EE5CD4">
            <w:pPr>
              <w:spacing w:after="0" w:line="240" w:lineRule="auto"/>
              <w:jc w:val="center"/>
              <w:rPr>
                <w:rFonts w:ascii="Arial" w:hAnsi="Arial"/>
                <w:color w:val="000000"/>
                <w:sz w:val="20"/>
                <w:szCs w:val="20"/>
              </w:rPr>
            </w:pPr>
            <w:r>
              <w:rPr>
                <w:rFonts w:ascii="Arial" w:hAnsi="Arial"/>
                <w:color w:val="000000"/>
                <w:sz w:val="20"/>
                <w:szCs w:val="20"/>
              </w:rPr>
              <w:t>VOLTE</w:t>
            </w:r>
          </w:p>
        </w:tc>
        <w:tc>
          <w:tcPr>
            <w:tcW w:w="4712" w:type="dxa"/>
            <w:shd w:val="clear" w:color="auto" w:fill="auto"/>
            <w:noWrap/>
            <w:vAlign w:val="bottom"/>
          </w:tcPr>
          <w:p w14:paraId="6E742DCE" w14:textId="4B29E3D7" w:rsidR="00C75819" w:rsidRDefault="0053100C" w:rsidP="00EE5CD4">
            <w:pPr>
              <w:spacing w:after="0" w:line="240" w:lineRule="auto"/>
              <w:rPr>
                <w:rFonts w:ascii="Arial" w:hAnsi="Arial"/>
                <w:color w:val="000000"/>
                <w:sz w:val="20"/>
                <w:szCs w:val="20"/>
              </w:rPr>
            </w:pPr>
            <w:r>
              <w:rPr>
                <w:rFonts w:ascii="Arial" w:hAnsi="Arial"/>
                <w:color w:val="000000"/>
                <w:sz w:val="20"/>
                <w:szCs w:val="20"/>
              </w:rPr>
              <w:t>Volte</w:t>
            </w:r>
          </w:p>
        </w:tc>
      </w:tr>
      <w:tr w:rsidR="00A418EA" w:rsidRPr="00385A8B" w14:paraId="31B5DB6F" w14:textId="77777777" w:rsidTr="003101AB">
        <w:trPr>
          <w:trHeight w:val="290"/>
          <w:jc w:val="center"/>
        </w:trPr>
        <w:tc>
          <w:tcPr>
            <w:tcW w:w="2400" w:type="dxa"/>
            <w:shd w:val="clear" w:color="auto" w:fill="auto"/>
            <w:noWrap/>
            <w:vAlign w:val="bottom"/>
          </w:tcPr>
          <w:p w14:paraId="69702C55" w14:textId="244C2ECD" w:rsidR="00A418EA" w:rsidDel="00C75819" w:rsidRDefault="00A418EA" w:rsidP="00EE5CD4">
            <w:pPr>
              <w:spacing w:after="0" w:line="240" w:lineRule="auto"/>
              <w:jc w:val="center"/>
              <w:rPr>
                <w:rFonts w:ascii="Arial" w:hAnsi="Arial"/>
                <w:color w:val="000000"/>
                <w:sz w:val="20"/>
                <w:szCs w:val="20"/>
              </w:rPr>
            </w:pPr>
            <w:r>
              <w:rPr>
                <w:rFonts w:ascii="Arial" w:hAnsi="Arial"/>
                <w:color w:val="000000"/>
                <w:sz w:val="20"/>
                <w:szCs w:val="20"/>
              </w:rPr>
              <w:t>DATAROAMING</w:t>
            </w:r>
          </w:p>
        </w:tc>
        <w:tc>
          <w:tcPr>
            <w:tcW w:w="4712" w:type="dxa"/>
            <w:shd w:val="clear" w:color="auto" w:fill="auto"/>
            <w:noWrap/>
            <w:vAlign w:val="bottom"/>
          </w:tcPr>
          <w:p w14:paraId="0F61B051" w14:textId="4AB21F9E" w:rsidR="00A418EA" w:rsidRDefault="00A418EA" w:rsidP="00EE5CD4">
            <w:pPr>
              <w:spacing w:after="0" w:line="240" w:lineRule="auto"/>
              <w:rPr>
                <w:rFonts w:ascii="Arial" w:hAnsi="Arial"/>
                <w:color w:val="000000"/>
                <w:sz w:val="20"/>
                <w:szCs w:val="20"/>
              </w:rPr>
            </w:pPr>
            <w:r>
              <w:rPr>
                <w:rFonts w:ascii="Arial" w:hAnsi="Arial"/>
                <w:color w:val="000000"/>
                <w:sz w:val="20"/>
                <w:szCs w:val="20"/>
              </w:rPr>
              <w:t>Data Roaming</w:t>
            </w:r>
          </w:p>
        </w:tc>
      </w:tr>
      <w:tr w:rsidR="00590D01" w:rsidRPr="00385A8B" w14:paraId="00E15200" w14:textId="77777777" w:rsidTr="003101AB">
        <w:trPr>
          <w:trHeight w:val="290"/>
          <w:jc w:val="center"/>
        </w:trPr>
        <w:tc>
          <w:tcPr>
            <w:tcW w:w="2400" w:type="dxa"/>
            <w:shd w:val="clear" w:color="auto" w:fill="auto"/>
            <w:noWrap/>
            <w:vAlign w:val="bottom"/>
          </w:tcPr>
          <w:p w14:paraId="2A926EE2" w14:textId="7ACD9525" w:rsidR="00590D01" w:rsidRDefault="00590D01" w:rsidP="00EE5CD4">
            <w:pPr>
              <w:spacing w:after="0" w:line="240" w:lineRule="auto"/>
              <w:jc w:val="center"/>
              <w:rPr>
                <w:rFonts w:ascii="Arial" w:hAnsi="Arial"/>
                <w:color w:val="000000"/>
                <w:sz w:val="20"/>
                <w:szCs w:val="20"/>
              </w:rPr>
            </w:pPr>
            <w:r>
              <w:rPr>
                <w:rFonts w:ascii="Arial" w:hAnsi="Arial"/>
                <w:color w:val="000000"/>
                <w:sz w:val="20"/>
                <w:szCs w:val="20"/>
              </w:rPr>
              <w:t>FLP</w:t>
            </w:r>
          </w:p>
        </w:tc>
        <w:tc>
          <w:tcPr>
            <w:tcW w:w="4712" w:type="dxa"/>
            <w:shd w:val="clear" w:color="auto" w:fill="auto"/>
            <w:noWrap/>
            <w:vAlign w:val="bottom"/>
          </w:tcPr>
          <w:p w14:paraId="4EB495BD" w14:textId="7036EB60" w:rsidR="00590D01" w:rsidRDefault="00590D01" w:rsidP="00EE5CD4">
            <w:pPr>
              <w:spacing w:after="0" w:line="240" w:lineRule="auto"/>
              <w:rPr>
                <w:rFonts w:ascii="Arial" w:hAnsi="Arial"/>
                <w:color w:val="000000"/>
                <w:sz w:val="20"/>
                <w:szCs w:val="20"/>
              </w:rPr>
            </w:pPr>
            <w:r>
              <w:rPr>
                <w:rFonts w:ascii="Arial" w:hAnsi="Arial"/>
                <w:color w:val="000000"/>
                <w:sz w:val="20"/>
                <w:szCs w:val="20"/>
              </w:rPr>
              <w:t>FLP Replenishment</w:t>
            </w:r>
          </w:p>
        </w:tc>
      </w:tr>
      <w:tr w:rsidR="00590D01" w:rsidRPr="00385A8B" w14:paraId="79F10B15" w14:textId="77777777" w:rsidTr="003101AB">
        <w:trPr>
          <w:trHeight w:val="290"/>
          <w:jc w:val="center"/>
        </w:trPr>
        <w:tc>
          <w:tcPr>
            <w:tcW w:w="2400" w:type="dxa"/>
            <w:shd w:val="clear" w:color="auto" w:fill="auto"/>
            <w:noWrap/>
            <w:vAlign w:val="bottom"/>
          </w:tcPr>
          <w:p w14:paraId="35670D83" w14:textId="01AA264C" w:rsidR="00590D01" w:rsidRDefault="00590D01" w:rsidP="00EE5CD4">
            <w:pPr>
              <w:spacing w:after="0" w:line="240" w:lineRule="auto"/>
              <w:jc w:val="center"/>
              <w:rPr>
                <w:rFonts w:ascii="Arial" w:hAnsi="Arial"/>
                <w:color w:val="000000"/>
                <w:sz w:val="20"/>
                <w:szCs w:val="20"/>
              </w:rPr>
            </w:pPr>
            <w:r>
              <w:rPr>
                <w:rFonts w:ascii="Arial" w:hAnsi="Arial"/>
                <w:color w:val="000000"/>
                <w:sz w:val="20"/>
                <w:szCs w:val="20"/>
              </w:rPr>
              <w:t>IPTV</w:t>
            </w:r>
          </w:p>
        </w:tc>
        <w:tc>
          <w:tcPr>
            <w:tcW w:w="4712" w:type="dxa"/>
            <w:shd w:val="clear" w:color="auto" w:fill="auto"/>
            <w:noWrap/>
            <w:vAlign w:val="bottom"/>
          </w:tcPr>
          <w:p w14:paraId="4D7E1B7B" w14:textId="29334923" w:rsidR="00590D01" w:rsidRDefault="00590D01" w:rsidP="00EE5CD4">
            <w:pPr>
              <w:spacing w:after="0" w:line="240" w:lineRule="auto"/>
              <w:rPr>
                <w:rFonts w:ascii="Arial" w:hAnsi="Arial"/>
                <w:color w:val="000000"/>
                <w:sz w:val="20"/>
                <w:szCs w:val="20"/>
              </w:rPr>
            </w:pPr>
            <w:r>
              <w:rPr>
                <w:rFonts w:ascii="Arial" w:hAnsi="Arial"/>
                <w:color w:val="000000"/>
                <w:sz w:val="20"/>
                <w:szCs w:val="20"/>
              </w:rPr>
              <w:t>IPTV</w:t>
            </w:r>
          </w:p>
        </w:tc>
      </w:tr>
      <w:tr w:rsidR="00590D01" w:rsidRPr="00385A8B" w14:paraId="54F465B2" w14:textId="77777777" w:rsidTr="003101AB">
        <w:trPr>
          <w:trHeight w:val="290"/>
          <w:jc w:val="center"/>
        </w:trPr>
        <w:tc>
          <w:tcPr>
            <w:tcW w:w="2400" w:type="dxa"/>
            <w:shd w:val="clear" w:color="auto" w:fill="auto"/>
            <w:noWrap/>
            <w:vAlign w:val="bottom"/>
          </w:tcPr>
          <w:p w14:paraId="18261EB3" w14:textId="4577652B" w:rsidR="00590D01" w:rsidRDefault="00590D01" w:rsidP="00EE5CD4">
            <w:pPr>
              <w:spacing w:after="0" w:line="240" w:lineRule="auto"/>
              <w:jc w:val="center"/>
              <w:rPr>
                <w:rFonts w:ascii="Arial" w:hAnsi="Arial"/>
                <w:color w:val="000000"/>
                <w:sz w:val="20"/>
                <w:szCs w:val="20"/>
              </w:rPr>
            </w:pPr>
            <w:r>
              <w:rPr>
                <w:rFonts w:ascii="Arial" w:hAnsi="Arial"/>
                <w:color w:val="000000"/>
                <w:sz w:val="20"/>
                <w:szCs w:val="20"/>
              </w:rPr>
              <w:t>SATTV</w:t>
            </w:r>
          </w:p>
        </w:tc>
        <w:tc>
          <w:tcPr>
            <w:tcW w:w="4712" w:type="dxa"/>
            <w:shd w:val="clear" w:color="auto" w:fill="auto"/>
            <w:noWrap/>
            <w:vAlign w:val="bottom"/>
          </w:tcPr>
          <w:p w14:paraId="09747D37" w14:textId="4560ABAA" w:rsidR="00590D01" w:rsidRDefault="00590D01" w:rsidP="00EE5CD4">
            <w:pPr>
              <w:spacing w:after="0" w:line="240" w:lineRule="auto"/>
              <w:rPr>
                <w:rFonts w:ascii="Arial" w:hAnsi="Arial"/>
                <w:color w:val="000000"/>
                <w:sz w:val="20"/>
                <w:szCs w:val="20"/>
              </w:rPr>
            </w:pPr>
            <w:r>
              <w:rPr>
                <w:rFonts w:ascii="Arial" w:hAnsi="Arial"/>
                <w:color w:val="000000"/>
                <w:sz w:val="20"/>
                <w:szCs w:val="20"/>
              </w:rPr>
              <w:t>SATTV</w:t>
            </w:r>
          </w:p>
        </w:tc>
      </w:tr>
      <w:tr w:rsidR="00590D01" w:rsidRPr="00385A8B" w14:paraId="6A15EDA2" w14:textId="77777777" w:rsidTr="003101AB">
        <w:trPr>
          <w:trHeight w:val="290"/>
          <w:jc w:val="center"/>
        </w:trPr>
        <w:tc>
          <w:tcPr>
            <w:tcW w:w="2400" w:type="dxa"/>
            <w:shd w:val="clear" w:color="auto" w:fill="auto"/>
            <w:noWrap/>
            <w:vAlign w:val="bottom"/>
          </w:tcPr>
          <w:p w14:paraId="0DA254C3" w14:textId="4638A949" w:rsidR="00590D01" w:rsidRDefault="0094145A" w:rsidP="00EE5CD4">
            <w:pPr>
              <w:spacing w:after="0" w:line="240" w:lineRule="auto"/>
              <w:jc w:val="center"/>
              <w:rPr>
                <w:rFonts w:ascii="Arial" w:hAnsi="Arial"/>
                <w:color w:val="000000"/>
                <w:sz w:val="20"/>
                <w:szCs w:val="20"/>
              </w:rPr>
            </w:pPr>
            <w:r>
              <w:rPr>
                <w:rFonts w:ascii="Arial" w:hAnsi="Arial"/>
                <w:color w:val="000000"/>
                <w:sz w:val="20"/>
                <w:szCs w:val="20"/>
              </w:rPr>
              <w:t>VOIP</w:t>
            </w:r>
          </w:p>
        </w:tc>
        <w:tc>
          <w:tcPr>
            <w:tcW w:w="4712" w:type="dxa"/>
            <w:shd w:val="clear" w:color="auto" w:fill="auto"/>
            <w:noWrap/>
            <w:vAlign w:val="bottom"/>
          </w:tcPr>
          <w:p w14:paraId="279A6B5F" w14:textId="52071C08" w:rsidR="00590D01" w:rsidRDefault="00F342E0" w:rsidP="00EE5CD4">
            <w:pPr>
              <w:spacing w:after="0" w:line="240" w:lineRule="auto"/>
              <w:rPr>
                <w:rFonts w:ascii="Arial" w:hAnsi="Arial"/>
                <w:color w:val="000000"/>
                <w:sz w:val="20"/>
                <w:szCs w:val="20"/>
              </w:rPr>
            </w:pPr>
            <w:r>
              <w:rPr>
                <w:rFonts w:ascii="Arial" w:hAnsi="Arial"/>
                <w:color w:val="000000"/>
                <w:sz w:val="20"/>
                <w:szCs w:val="20"/>
              </w:rPr>
              <w:t xml:space="preserve">For </w:t>
            </w:r>
            <w:r w:rsidR="0094145A">
              <w:rPr>
                <w:rFonts w:ascii="Arial" w:hAnsi="Arial"/>
                <w:color w:val="000000"/>
                <w:sz w:val="20"/>
                <w:szCs w:val="20"/>
              </w:rPr>
              <w:t>Notice of Disconnect</w:t>
            </w:r>
          </w:p>
        </w:tc>
      </w:tr>
      <w:tr w:rsidR="00CD3185" w:rsidRPr="00385A8B" w14:paraId="359B9FF3" w14:textId="77777777" w:rsidTr="003101AB">
        <w:trPr>
          <w:trHeight w:val="290"/>
          <w:jc w:val="center"/>
        </w:trPr>
        <w:tc>
          <w:tcPr>
            <w:tcW w:w="2400" w:type="dxa"/>
            <w:shd w:val="clear" w:color="auto" w:fill="auto"/>
            <w:noWrap/>
            <w:vAlign w:val="bottom"/>
          </w:tcPr>
          <w:p w14:paraId="047F89C8" w14:textId="235A8384" w:rsidR="00CD3185" w:rsidRDefault="00CD3185" w:rsidP="00EE5CD4">
            <w:pPr>
              <w:spacing w:after="0" w:line="240" w:lineRule="auto"/>
              <w:jc w:val="center"/>
              <w:rPr>
                <w:rFonts w:ascii="Arial" w:hAnsi="Arial"/>
                <w:color w:val="000000"/>
                <w:sz w:val="20"/>
                <w:szCs w:val="20"/>
              </w:rPr>
            </w:pPr>
            <w:r>
              <w:rPr>
                <w:rFonts w:ascii="Arial" w:hAnsi="Arial"/>
                <w:color w:val="000000"/>
                <w:sz w:val="20"/>
                <w:szCs w:val="20"/>
              </w:rPr>
              <w:t>MPVOICE</w:t>
            </w:r>
          </w:p>
        </w:tc>
        <w:tc>
          <w:tcPr>
            <w:tcW w:w="4712" w:type="dxa"/>
            <w:shd w:val="clear" w:color="auto" w:fill="auto"/>
            <w:noWrap/>
            <w:vAlign w:val="bottom"/>
          </w:tcPr>
          <w:p w14:paraId="2BD56BF7" w14:textId="70B5C657" w:rsidR="00CD3185" w:rsidRDefault="00CD3185" w:rsidP="00EE5CD4">
            <w:pPr>
              <w:spacing w:after="0" w:line="240" w:lineRule="auto"/>
              <w:rPr>
                <w:rFonts w:ascii="Arial" w:hAnsi="Arial"/>
                <w:color w:val="000000"/>
                <w:sz w:val="20"/>
                <w:szCs w:val="20"/>
              </w:rPr>
            </w:pPr>
            <w:r>
              <w:rPr>
                <w:rFonts w:ascii="Arial" w:hAnsi="Arial"/>
                <w:color w:val="000000"/>
                <w:sz w:val="20"/>
                <w:szCs w:val="20"/>
              </w:rPr>
              <w:t>For Intra</w:t>
            </w:r>
            <w:r w:rsidR="00335B8D">
              <w:rPr>
                <w:rFonts w:ascii="Arial" w:hAnsi="Arial"/>
                <w:color w:val="000000"/>
                <w:sz w:val="20"/>
                <w:szCs w:val="20"/>
              </w:rPr>
              <w:t>/Inter</w:t>
            </w:r>
            <w:r>
              <w:rPr>
                <w:rFonts w:ascii="Arial" w:hAnsi="Arial"/>
                <w:color w:val="000000"/>
                <w:sz w:val="20"/>
                <w:szCs w:val="20"/>
              </w:rPr>
              <w:t xml:space="preserve"> MNP (Prepaid)</w:t>
            </w:r>
          </w:p>
        </w:tc>
      </w:tr>
      <w:tr w:rsidR="003B0705" w:rsidRPr="00385A8B" w14:paraId="2D9335DD" w14:textId="77777777" w:rsidTr="003101AB">
        <w:trPr>
          <w:trHeight w:val="290"/>
          <w:jc w:val="center"/>
        </w:trPr>
        <w:tc>
          <w:tcPr>
            <w:tcW w:w="2400" w:type="dxa"/>
            <w:shd w:val="clear" w:color="auto" w:fill="auto"/>
            <w:noWrap/>
            <w:vAlign w:val="bottom"/>
          </w:tcPr>
          <w:p w14:paraId="79E1393B" w14:textId="74D7B887" w:rsidR="003B0705" w:rsidRDefault="003B0705" w:rsidP="00EE5CD4">
            <w:pPr>
              <w:spacing w:after="0" w:line="240" w:lineRule="auto"/>
              <w:jc w:val="center"/>
              <w:rPr>
                <w:rFonts w:ascii="Arial" w:hAnsi="Arial"/>
                <w:color w:val="000000"/>
                <w:sz w:val="20"/>
                <w:szCs w:val="20"/>
              </w:rPr>
            </w:pPr>
            <w:r>
              <w:rPr>
                <w:rFonts w:ascii="Arial" w:hAnsi="Arial"/>
                <w:color w:val="000000"/>
                <w:szCs w:val="20"/>
              </w:rPr>
              <w:t>ACLOC</w:t>
            </w:r>
          </w:p>
        </w:tc>
        <w:tc>
          <w:tcPr>
            <w:tcW w:w="4712" w:type="dxa"/>
            <w:shd w:val="clear" w:color="auto" w:fill="auto"/>
            <w:noWrap/>
            <w:vAlign w:val="bottom"/>
          </w:tcPr>
          <w:p w14:paraId="505D7D0D" w14:textId="388B37B3" w:rsidR="003B0705" w:rsidRDefault="003B0705" w:rsidP="00EE5CD4">
            <w:pPr>
              <w:spacing w:after="0" w:line="240" w:lineRule="auto"/>
              <w:rPr>
                <w:rFonts w:ascii="Arial" w:hAnsi="Arial"/>
                <w:color w:val="000000"/>
                <w:sz w:val="20"/>
                <w:szCs w:val="20"/>
              </w:rPr>
            </w:pPr>
            <w:r>
              <w:rPr>
                <w:rFonts w:ascii="Arial" w:hAnsi="Arial"/>
                <w:color w:val="000000"/>
                <w:sz w:val="20"/>
                <w:szCs w:val="20"/>
              </w:rPr>
              <w:t>LOCAL (for fixed wireless)</w:t>
            </w:r>
          </w:p>
        </w:tc>
      </w:tr>
      <w:tr w:rsidR="003B0705" w:rsidRPr="00385A8B" w14:paraId="046E045C" w14:textId="77777777" w:rsidTr="003101AB">
        <w:trPr>
          <w:trHeight w:val="290"/>
          <w:jc w:val="center"/>
        </w:trPr>
        <w:tc>
          <w:tcPr>
            <w:tcW w:w="2400" w:type="dxa"/>
            <w:shd w:val="clear" w:color="auto" w:fill="auto"/>
            <w:noWrap/>
            <w:vAlign w:val="bottom"/>
          </w:tcPr>
          <w:p w14:paraId="70F3F80F" w14:textId="395C5158" w:rsidR="003B0705" w:rsidRDefault="00645F99" w:rsidP="00EE5CD4">
            <w:pPr>
              <w:spacing w:after="0" w:line="240" w:lineRule="auto"/>
              <w:jc w:val="center"/>
              <w:rPr>
                <w:rFonts w:ascii="Arial" w:hAnsi="Arial"/>
                <w:color w:val="000000"/>
                <w:sz w:val="20"/>
                <w:szCs w:val="20"/>
              </w:rPr>
            </w:pPr>
            <w:r>
              <w:rPr>
                <w:rFonts w:ascii="Arial" w:hAnsi="Arial"/>
                <w:color w:val="000000"/>
                <w:sz w:val="20"/>
                <w:szCs w:val="20"/>
              </w:rPr>
              <w:t>ACNDD</w:t>
            </w:r>
          </w:p>
        </w:tc>
        <w:tc>
          <w:tcPr>
            <w:tcW w:w="4712" w:type="dxa"/>
            <w:shd w:val="clear" w:color="auto" w:fill="auto"/>
            <w:noWrap/>
            <w:vAlign w:val="bottom"/>
          </w:tcPr>
          <w:p w14:paraId="5A803B41" w14:textId="3EF1C41C" w:rsidR="003B0705" w:rsidRDefault="003B0705" w:rsidP="00EE5CD4">
            <w:pPr>
              <w:spacing w:after="0" w:line="240" w:lineRule="auto"/>
              <w:rPr>
                <w:rFonts w:ascii="Arial" w:hAnsi="Arial"/>
                <w:color w:val="000000"/>
                <w:sz w:val="20"/>
                <w:szCs w:val="20"/>
              </w:rPr>
            </w:pPr>
            <w:r>
              <w:rPr>
                <w:rFonts w:ascii="Arial" w:hAnsi="Arial"/>
                <w:color w:val="000000"/>
                <w:sz w:val="20"/>
                <w:szCs w:val="20"/>
              </w:rPr>
              <w:t>NDD (for fixed wireless)</w:t>
            </w:r>
          </w:p>
        </w:tc>
      </w:tr>
      <w:tr w:rsidR="003B0705" w:rsidRPr="00385A8B" w14:paraId="291C7950" w14:textId="77777777" w:rsidTr="003101AB">
        <w:trPr>
          <w:trHeight w:val="290"/>
          <w:jc w:val="center"/>
        </w:trPr>
        <w:tc>
          <w:tcPr>
            <w:tcW w:w="2400" w:type="dxa"/>
            <w:shd w:val="clear" w:color="auto" w:fill="auto"/>
            <w:noWrap/>
            <w:vAlign w:val="bottom"/>
          </w:tcPr>
          <w:p w14:paraId="6E9E8C14" w14:textId="4A0DC9B9" w:rsidR="003B0705" w:rsidRDefault="00645F99" w:rsidP="00EE5CD4">
            <w:pPr>
              <w:spacing w:after="0" w:line="240" w:lineRule="auto"/>
              <w:jc w:val="center"/>
              <w:rPr>
                <w:rFonts w:ascii="Arial" w:hAnsi="Arial"/>
                <w:color w:val="000000"/>
                <w:sz w:val="20"/>
                <w:szCs w:val="20"/>
              </w:rPr>
            </w:pPr>
            <w:r>
              <w:rPr>
                <w:rFonts w:ascii="Arial" w:hAnsi="Arial"/>
                <w:color w:val="000000"/>
                <w:sz w:val="20"/>
                <w:szCs w:val="20"/>
              </w:rPr>
              <w:t>ACOAC</w:t>
            </w:r>
          </w:p>
        </w:tc>
        <w:tc>
          <w:tcPr>
            <w:tcW w:w="4712" w:type="dxa"/>
            <w:shd w:val="clear" w:color="auto" w:fill="auto"/>
            <w:noWrap/>
            <w:vAlign w:val="bottom"/>
          </w:tcPr>
          <w:p w14:paraId="5370CAAF" w14:textId="7DEA7B4D" w:rsidR="003B0705" w:rsidRDefault="003B0705" w:rsidP="00EE5CD4">
            <w:pPr>
              <w:spacing w:after="0" w:line="240" w:lineRule="auto"/>
              <w:rPr>
                <w:rFonts w:ascii="Arial" w:hAnsi="Arial"/>
                <w:color w:val="000000"/>
                <w:sz w:val="20"/>
                <w:szCs w:val="20"/>
              </w:rPr>
            </w:pPr>
            <w:r>
              <w:rPr>
                <w:rFonts w:ascii="Arial" w:hAnsi="Arial"/>
                <w:color w:val="000000"/>
                <w:sz w:val="20"/>
                <w:szCs w:val="20"/>
              </w:rPr>
              <w:t>OPERATOR ASSISTED CALL (for fixed wireless)</w:t>
            </w:r>
          </w:p>
        </w:tc>
      </w:tr>
      <w:tr w:rsidR="003B0705" w:rsidRPr="00385A8B" w14:paraId="62ADD87A" w14:textId="77777777" w:rsidTr="003101AB">
        <w:trPr>
          <w:trHeight w:val="290"/>
          <w:jc w:val="center"/>
        </w:trPr>
        <w:tc>
          <w:tcPr>
            <w:tcW w:w="2400" w:type="dxa"/>
            <w:shd w:val="clear" w:color="auto" w:fill="auto"/>
            <w:noWrap/>
            <w:vAlign w:val="bottom"/>
          </w:tcPr>
          <w:p w14:paraId="31A666B7" w14:textId="7754F8A8" w:rsidR="003B0705" w:rsidRDefault="00645F99" w:rsidP="00EE5CD4">
            <w:pPr>
              <w:spacing w:after="0" w:line="240" w:lineRule="auto"/>
              <w:jc w:val="center"/>
              <w:rPr>
                <w:rFonts w:ascii="Arial" w:hAnsi="Arial"/>
                <w:color w:val="000000"/>
                <w:sz w:val="20"/>
                <w:szCs w:val="20"/>
              </w:rPr>
            </w:pPr>
            <w:r>
              <w:rPr>
                <w:rFonts w:ascii="Arial" w:hAnsi="Arial"/>
                <w:color w:val="000000"/>
                <w:sz w:val="20"/>
                <w:szCs w:val="20"/>
              </w:rPr>
              <w:t>ACSAC</w:t>
            </w:r>
          </w:p>
        </w:tc>
        <w:tc>
          <w:tcPr>
            <w:tcW w:w="4712" w:type="dxa"/>
            <w:shd w:val="clear" w:color="auto" w:fill="auto"/>
            <w:noWrap/>
            <w:vAlign w:val="bottom"/>
          </w:tcPr>
          <w:p w14:paraId="57BF585D" w14:textId="4F42BBF6" w:rsidR="003B0705" w:rsidRDefault="003B0705" w:rsidP="00EE5CD4">
            <w:pPr>
              <w:spacing w:after="0" w:line="240" w:lineRule="auto"/>
              <w:rPr>
                <w:rFonts w:ascii="Arial" w:hAnsi="Arial"/>
                <w:color w:val="000000"/>
                <w:sz w:val="20"/>
                <w:szCs w:val="20"/>
              </w:rPr>
            </w:pPr>
            <w:r w:rsidRPr="00645F99">
              <w:rPr>
                <w:rFonts w:ascii="Arial" w:hAnsi="Arial"/>
                <w:color w:val="000000"/>
                <w:sz w:val="20"/>
                <w:szCs w:val="20"/>
              </w:rPr>
              <w:t>DDD SECURITY ACCESS CODES</w:t>
            </w:r>
            <w:r>
              <w:rPr>
                <w:rFonts w:ascii="Arial" w:hAnsi="Arial"/>
                <w:color w:val="000000"/>
                <w:sz w:val="20"/>
                <w:szCs w:val="20"/>
              </w:rPr>
              <w:t xml:space="preserve"> (for fixed wireless)</w:t>
            </w:r>
          </w:p>
        </w:tc>
      </w:tr>
      <w:tr w:rsidR="003B0705" w:rsidRPr="00385A8B" w14:paraId="790B0939" w14:textId="77777777" w:rsidTr="003101AB">
        <w:trPr>
          <w:trHeight w:val="290"/>
          <w:jc w:val="center"/>
        </w:trPr>
        <w:tc>
          <w:tcPr>
            <w:tcW w:w="2400" w:type="dxa"/>
            <w:shd w:val="clear" w:color="auto" w:fill="auto"/>
            <w:noWrap/>
            <w:vAlign w:val="bottom"/>
          </w:tcPr>
          <w:p w14:paraId="72CF37F3" w14:textId="1822C969" w:rsidR="003B0705" w:rsidRDefault="00645F99" w:rsidP="00EE5CD4">
            <w:pPr>
              <w:spacing w:after="0" w:line="240" w:lineRule="auto"/>
              <w:jc w:val="center"/>
              <w:rPr>
                <w:rFonts w:ascii="Arial" w:hAnsi="Arial"/>
                <w:color w:val="000000"/>
                <w:sz w:val="20"/>
                <w:szCs w:val="20"/>
              </w:rPr>
            </w:pPr>
            <w:r>
              <w:rPr>
                <w:rFonts w:ascii="Arial" w:hAnsi="Arial"/>
                <w:color w:val="000000"/>
                <w:sz w:val="20"/>
                <w:szCs w:val="20"/>
              </w:rPr>
              <w:t>ACSRV</w:t>
            </w:r>
          </w:p>
        </w:tc>
        <w:tc>
          <w:tcPr>
            <w:tcW w:w="4712" w:type="dxa"/>
            <w:shd w:val="clear" w:color="auto" w:fill="auto"/>
            <w:noWrap/>
            <w:vAlign w:val="bottom"/>
          </w:tcPr>
          <w:p w14:paraId="12A257B2" w14:textId="5D9A8DD8" w:rsidR="003B0705" w:rsidRDefault="003B0705" w:rsidP="00EE5CD4">
            <w:pPr>
              <w:spacing w:after="0" w:line="240" w:lineRule="auto"/>
              <w:rPr>
                <w:rFonts w:ascii="Arial" w:hAnsi="Arial"/>
                <w:color w:val="000000"/>
                <w:sz w:val="20"/>
                <w:szCs w:val="20"/>
              </w:rPr>
            </w:pPr>
            <w:r w:rsidRPr="00645F99">
              <w:rPr>
                <w:rFonts w:ascii="Arial" w:hAnsi="Arial"/>
                <w:color w:val="000000"/>
                <w:sz w:val="20"/>
                <w:szCs w:val="20"/>
              </w:rPr>
              <w:t>ACCESS ON SERVICE NUMBERS</w:t>
            </w:r>
            <w:r>
              <w:rPr>
                <w:rFonts w:ascii="Arial" w:hAnsi="Arial"/>
                <w:color w:val="000000"/>
                <w:sz w:val="20"/>
                <w:szCs w:val="20"/>
              </w:rPr>
              <w:t xml:space="preserve"> (for fixed wireless)</w:t>
            </w:r>
          </w:p>
        </w:tc>
      </w:tr>
    </w:tbl>
    <w:p w14:paraId="51140A9D" w14:textId="35A5209E" w:rsidR="004F709B" w:rsidRDefault="004F709B" w:rsidP="007758E8">
      <w:pPr>
        <w:rPr>
          <w:lang w:eastAsia="en-GB" w:bidi="hi-IN"/>
        </w:rPr>
      </w:pPr>
    </w:p>
    <w:p w14:paraId="0CC36814" w14:textId="77CF544D" w:rsidR="00243B3D" w:rsidRPr="006A7FAC" w:rsidRDefault="00243B3D" w:rsidP="00243B3D">
      <w:pPr>
        <w:pStyle w:val="Heading1"/>
        <w:rPr>
          <w:lang w:eastAsia="en-GB" w:bidi="hi-IN"/>
        </w:rPr>
      </w:pPr>
      <w:bookmarkStart w:id="1615" w:name="_Toc33786141"/>
      <w:bookmarkStart w:id="1616" w:name="_Toc35001351"/>
      <w:bookmarkStart w:id="1617" w:name="_Toc35001555"/>
      <w:bookmarkStart w:id="1618" w:name="_Toc35013718"/>
      <w:bookmarkStart w:id="1619" w:name="_Toc35269564"/>
      <w:bookmarkStart w:id="1620" w:name="_Toc35269768"/>
      <w:bookmarkStart w:id="1621" w:name="_Toc35269972"/>
      <w:bookmarkStart w:id="1622" w:name="_Toc35352959"/>
      <w:bookmarkStart w:id="1623" w:name="_Toc35353163"/>
      <w:bookmarkStart w:id="1624" w:name="_Toc35426559"/>
      <w:bookmarkStart w:id="1625" w:name="_Toc35426763"/>
      <w:bookmarkStart w:id="1626" w:name="_Toc35614564"/>
      <w:bookmarkStart w:id="1627" w:name="_Toc42683915"/>
      <w:bookmarkStart w:id="1628" w:name="_Toc42684156"/>
      <w:bookmarkStart w:id="1629" w:name="_Toc42684525"/>
      <w:bookmarkStart w:id="1630" w:name="_Toc42684795"/>
      <w:bookmarkStart w:id="1631" w:name="_Toc42817386"/>
      <w:bookmarkStart w:id="1632" w:name="_Toc43198496"/>
      <w:bookmarkStart w:id="1633" w:name="_Toc43198810"/>
      <w:bookmarkStart w:id="1634" w:name="_Toc33786142"/>
      <w:bookmarkStart w:id="1635" w:name="_Toc35001352"/>
      <w:bookmarkStart w:id="1636" w:name="_Toc35001556"/>
      <w:bookmarkStart w:id="1637" w:name="_Toc35013719"/>
      <w:bookmarkStart w:id="1638" w:name="_Toc35269565"/>
      <w:bookmarkStart w:id="1639" w:name="_Toc35269769"/>
      <w:bookmarkStart w:id="1640" w:name="_Toc35269973"/>
      <w:bookmarkStart w:id="1641" w:name="_Toc35352960"/>
      <w:bookmarkStart w:id="1642" w:name="_Toc35353164"/>
      <w:bookmarkStart w:id="1643" w:name="_Toc35426560"/>
      <w:bookmarkStart w:id="1644" w:name="_Toc35426764"/>
      <w:bookmarkStart w:id="1645" w:name="_Toc35614565"/>
      <w:bookmarkStart w:id="1646" w:name="_Toc42683916"/>
      <w:bookmarkStart w:id="1647" w:name="_Toc42684157"/>
      <w:bookmarkStart w:id="1648" w:name="_Toc42684526"/>
      <w:bookmarkStart w:id="1649" w:name="_Toc42684796"/>
      <w:bookmarkStart w:id="1650" w:name="_Toc42817387"/>
      <w:bookmarkStart w:id="1651" w:name="_Toc43198497"/>
      <w:bookmarkStart w:id="1652" w:name="_Toc43198811"/>
      <w:bookmarkStart w:id="1653" w:name="_Toc33786143"/>
      <w:bookmarkStart w:id="1654" w:name="_Toc35001353"/>
      <w:bookmarkStart w:id="1655" w:name="_Toc35001557"/>
      <w:bookmarkStart w:id="1656" w:name="_Toc35013720"/>
      <w:bookmarkStart w:id="1657" w:name="_Toc35269566"/>
      <w:bookmarkStart w:id="1658" w:name="_Toc35269770"/>
      <w:bookmarkStart w:id="1659" w:name="_Toc35269974"/>
      <w:bookmarkStart w:id="1660" w:name="_Toc35352961"/>
      <w:bookmarkStart w:id="1661" w:name="_Toc35353165"/>
      <w:bookmarkStart w:id="1662" w:name="_Toc35426561"/>
      <w:bookmarkStart w:id="1663" w:name="_Toc35426765"/>
      <w:bookmarkStart w:id="1664" w:name="_Toc35614566"/>
      <w:bookmarkStart w:id="1665" w:name="_Toc42683917"/>
      <w:bookmarkStart w:id="1666" w:name="_Toc42684158"/>
      <w:bookmarkStart w:id="1667" w:name="_Toc42684527"/>
      <w:bookmarkStart w:id="1668" w:name="_Toc42684797"/>
      <w:bookmarkStart w:id="1669" w:name="_Toc42817388"/>
      <w:bookmarkStart w:id="1670" w:name="_Toc43198498"/>
      <w:bookmarkStart w:id="1671" w:name="_Toc43198812"/>
      <w:bookmarkStart w:id="1672" w:name="_Toc33786160"/>
      <w:bookmarkStart w:id="1673" w:name="_Toc35001370"/>
      <w:bookmarkStart w:id="1674" w:name="_Toc35001574"/>
      <w:bookmarkStart w:id="1675" w:name="_Toc35013737"/>
      <w:bookmarkStart w:id="1676" w:name="_Toc35269583"/>
      <w:bookmarkStart w:id="1677" w:name="_Toc35269787"/>
      <w:bookmarkStart w:id="1678" w:name="_Toc35269991"/>
      <w:bookmarkStart w:id="1679" w:name="_Toc35352978"/>
      <w:bookmarkStart w:id="1680" w:name="_Toc35353182"/>
      <w:bookmarkStart w:id="1681" w:name="_Toc35426578"/>
      <w:bookmarkStart w:id="1682" w:name="_Toc35426782"/>
      <w:bookmarkStart w:id="1683" w:name="_Toc35614583"/>
      <w:bookmarkStart w:id="1684" w:name="_Toc42683934"/>
      <w:bookmarkStart w:id="1685" w:name="_Toc42684175"/>
      <w:bookmarkStart w:id="1686" w:name="_Toc42684544"/>
      <w:bookmarkStart w:id="1687" w:name="_Toc42684814"/>
      <w:bookmarkStart w:id="1688" w:name="_Toc42817405"/>
      <w:bookmarkStart w:id="1689" w:name="_Toc43198515"/>
      <w:bookmarkStart w:id="1690" w:name="_Toc43198829"/>
      <w:bookmarkStart w:id="1691" w:name="_Toc33786161"/>
      <w:bookmarkStart w:id="1692" w:name="_Toc35001371"/>
      <w:bookmarkStart w:id="1693" w:name="_Toc35001575"/>
      <w:bookmarkStart w:id="1694" w:name="_Toc35013738"/>
      <w:bookmarkStart w:id="1695" w:name="_Toc35269584"/>
      <w:bookmarkStart w:id="1696" w:name="_Toc35269788"/>
      <w:bookmarkStart w:id="1697" w:name="_Toc35269992"/>
      <w:bookmarkStart w:id="1698" w:name="_Toc35352979"/>
      <w:bookmarkStart w:id="1699" w:name="_Toc35353183"/>
      <w:bookmarkStart w:id="1700" w:name="_Toc35426579"/>
      <w:bookmarkStart w:id="1701" w:name="_Toc35426783"/>
      <w:bookmarkStart w:id="1702" w:name="_Toc35614584"/>
      <w:bookmarkStart w:id="1703" w:name="_Toc42683935"/>
      <w:bookmarkStart w:id="1704" w:name="_Toc42684176"/>
      <w:bookmarkStart w:id="1705" w:name="_Toc42684545"/>
      <w:bookmarkStart w:id="1706" w:name="_Toc42684815"/>
      <w:bookmarkStart w:id="1707" w:name="_Toc42817406"/>
      <w:bookmarkStart w:id="1708" w:name="_Toc43198516"/>
      <w:bookmarkStart w:id="1709" w:name="_Toc43198830"/>
      <w:bookmarkStart w:id="1710" w:name="_Toc33786196"/>
      <w:bookmarkStart w:id="1711" w:name="_Toc35001406"/>
      <w:bookmarkStart w:id="1712" w:name="_Toc35001610"/>
      <w:bookmarkStart w:id="1713" w:name="_Toc35013773"/>
      <w:bookmarkStart w:id="1714" w:name="_Toc35269619"/>
      <w:bookmarkStart w:id="1715" w:name="_Toc35269823"/>
      <w:bookmarkStart w:id="1716" w:name="_Toc35270027"/>
      <w:bookmarkStart w:id="1717" w:name="_Toc35353014"/>
      <w:bookmarkStart w:id="1718" w:name="_Toc35353218"/>
      <w:bookmarkStart w:id="1719" w:name="_Toc35426614"/>
      <w:bookmarkStart w:id="1720" w:name="_Toc35426818"/>
      <w:bookmarkStart w:id="1721" w:name="_Toc35614619"/>
      <w:bookmarkStart w:id="1722" w:name="_Toc42683970"/>
      <w:bookmarkStart w:id="1723" w:name="_Toc42684211"/>
      <w:bookmarkStart w:id="1724" w:name="_Toc42684580"/>
      <w:bookmarkStart w:id="1725" w:name="_Toc42684850"/>
      <w:bookmarkStart w:id="1726" w:name="_Toc42817441"/>
      <w:bookmarkStart w:id="1727" w:name="_Toc43198551"/>
      <w:bookmarkStart w:id="1728" w:name="_Toc43198865"/>
      <w:bookmarkStart w:id="1729" w:name="_Toc33786197"/>
      <w:bookmarkStart w:id="1730" w:name="_Toc35001407"/>
      <w:bookmarkStart w:id="1731" w:name="_Toc35001611"/>
      <w:bookmarkStart w:id="1732" w:name="_Toc35013774"/>
      <w:bookmarkStart w:id="1733" w:name="_Toc35269620"/>
      <w:bookmarkStart w:id="1734" w:name="_Toc35269824"/>
      <w:bookmarkStart w:id="1735" w:name="_Toc35270028"/>
      <w:bookmarkStart w:id="1736" w:name="_Toc35353015"/>
      <w:bookmarkStart w:id="1737" w:name="_Toc35353219"/>
      <w:bookmarkStart w:id="1738" w:name="_Toc35426615"/>
      <w:bookmarkStart w:id="1739" w:name="_Toc35426819"/>
      <w:bookmarkStart w:id="1740" w:name="_Toc35614620"/>
      <w:bookmarkStart w:id="1741" w:name="_Toc42683971"/>
      <w:bookmarkStart w:id="1742" w:name="_Toc42684212"/>
      <w:bookmarkStart w:id="1743" w:name="_Toc42684581"/>
      <w:bookmarkStart w:id="1744" w:name="_Toc42684851"/>
      <w:bookmarkStart w:id="1745" w:name="_Toc42817442"/>
      <w:bookmarkStart w:id="1746" w:name="_Toc43198552"/>
      <w:bookmarkStart w:id="1747" w:name="_Toc43198866"/>
      <w:bookmarkStart w:id="1748" w:name="_Toc33786198"/>
      <w:bookmarkStart w:id="1749" w:name="_Toc35001408"/>
      <w:bookmarkStart w:id="1750" w:name="_Toc35001612"/>
      <w:bookmarkStart w:id="1751" w:name="_Toc35013775"/>
      <w:bookmarkStart w:id="1752" w:name="_Toc35269621"/>
      <w:bookmarkStart w:id="1753" w:name="_Toc35269825"/>
      <w:bookmarkStart w:id="1754" w:name="_Toc35270029"/>
      <w:bookmarkStart w:id="1755" w:name="_Toc35353016"/>
      <w:bookmarkStart w:id="1756" w:name="_Toc35353220"/>
      <w:bookmarkStart w:id="1757" w:name="_Toc35426616"/>
      <w:bookmarkStart w:id="1758" w:name="_Toc35426820"/>
      <w:bookmarkStart w:id="1759" w:name="_Toc35614621"/>
      <w:bookmarkStart w:id="1760" w:name="_Toc42683972"/>
      <w:bookmarkStart w:id="1761" w:name="_Toc42684213"/>
      <w:bookmarkStart w:id="1762" w:name="_Toc42684582"/>
      <w:bookmarkStart w:id="1763" w:name="_Toc42684852"/>
      <w:bookmarkStart w:id="1764" w:name="_Toc42817443"/>
      <w:bookmarkStart w:id="1765" w:name="_Toc43198553"/>
      <w:bookmarkStart w:id="1766" w:name="_Toc43198867"/>
      <w:bookmarkStart w:id="1767" w:name="_Toc33786199"/>
      <w:bookmarkStart w:id="1768" w:name="_Toc35001409"/>
      <w:bookmarkStart w:id="1769" w:name="_Toc35001613"/>
      <w:bookmarkStart w:id="1770" w:name="_Toc35013776"/>
      <w:bookmarkStart w:id="1771" w:name="_Toc35269622"/>
      <w:bookmarkStart w:id="1772" w:name="_Toc35269826"/>
      <w:bookmarkStart w:id="1773" w:name="_Toc35270030"/>
      <w:bookmarkStart w:id="1774" w:name="_Toc35353017"/>
      <w:bookmarkStart w:id="1775" w:name="_Toc35353221"/>
      <w:bookmarkStart w:id="1776" w:name="_Toc35426617"/>
      <w:bookmarkStart w:id="1777" w:name="_Toc35426821"/>
      <w:bookmarkStart w:id="1778" w:name="_Toc35614622"/>
      <w:bookmarkStart w:id="1779" w:name="_Toc42683973"/>
      <w:bookmarkStart w:id="1780" w:name="_Toc42684214"/>
      <w:bookmarkStart w:id="1781" w:name="_Toc42684583"/>
      <w:bookmarkStart w:id="1782" w:name="_Toc42684853"/>
      <w:bookmarkStart w:id="1783" w:name="_Toc42817444"/>
      <w:bookmarkStart w:id="1784" w:name="_Toc43198554"/>
      <w:bookmarkStart w:id="1785" w:name="_Toc43198868"/>
      <w:bookmarkStart w:id="1786" w:name="_Toc33786200"/>
      <w:bookmarkStart w:id="1787" w:name="_Toc35001410"/>
      <w:bookmarkStart w:id="1788" w:name="_Toc35001614"/>
      <w:bookmarkStart w:id="1789" w:name="_Toc35013777"/>
      <w:bookmarkStart w:id="1790" w:name="_Toc35269623"/>
      <w:bookmarkStart w:id="1791" w:name="_Toc35269827"/>
      <w:bookmarkStart w:id="1792" w:name="_Toc35270031"/>
      <w:bookmarkStart w:id="1793" w:name="_Toc35353018"/>
      <w:bookmarkStart w:id="1794" w:name="_Toc35353222"/>
      <w:bookmarkStart w:id="1795" w:name="_Toc35426618"/>
      <w:bookmarkStart w:id="1796" w:name="_Toc35426822"/>
      <w:bookmarkStart w:id="1797" w:name="_Toc35614623"/>
      <w:bookmarkStart w:id="1798" w:name="_Toc42683974"/>
      <w:bookmarkStart w:id="1799" w:name="_Toc42684215"/>
      <w:bookmarkStart w:id="1800" w:name="_Toc42684584"/>
      <w:bookmarkStart w:id="1801" w:name="_Toc42684854"/>
      <w:bookmarkStart w:id="1802" w:name="_Toc42817445"/>
      <w:bookmarkStart w:id="1803" w:name="_Toc43198555"/>
      <w:bookmarkStart w:id="1804" w:name="_Toc43198869"/>
      <w:bookmarkStart w:id="1805" w:name="_Toc33786201"/>
      <w:bookmarkStart w:id="1806" w:name="_Toc35001411"/>
      <w:bookmarkStart w:id="1807" w:name="_Toc35001615"/>
      <w:bookmarkStart w:id="1808" w:name="_Toc35013778"/>
      <w:bookmarkStart w:id="1809" w:name="_Toc35269624"/>
      <w:bookmarkStart w:id="1810" w:name="_Toc35269828"/>
      <w:bookmarkStart w:id="1811" w:name="_Toc35270032"/>
      <w:bookmarkStart w:id="1812" w:name="_Toc35353019"/>
      <w:bookmarkStart w:id="1813" w:name="_Toc35353223"/>
      <w:bookmarkStart w:id="1814" w:name="_Toc35426619"/>
      <w:bookmarkStart w:id="1815" w:name="_Toc35426823"/>
      <w:bookmarkStart w:id="1816" w:name="_Toc35614624"/>
      <w:bookmarkStart w:id="1817" w:name="_Toc42683975"/>
      <w:bookmarkStart w:id="1818" w:name="_Toc42684216"/>
      <w:bookmarkStart w:id="1819" w:name="_Toc42684585"/>
      <w:bookmarkStart w:id="1820" w:name="_Toc42684855"/>
      <w:bookmarkStart w:id="1821" w:name="_Toc42817446"/>
      <w:bookmarkStart w:id="1822" w:name="_Toc43198556"/>
      <w:bookmarkStart w:id="1823" w:name="_Toc43198870"/>
      <w:bookmarkStart w:id="1824" w:name="_Toc33786202"/>
      <w:bookmarkStart w:id="1825" w:name="_Toc35001412"/>
      <w:bookmarkStart w:id="1826" w:name="_Toc35001616"/>
      <w:bookmarkStart w:id="1827" w:name="_Toc35013779"/>
      <w:bookmarkStart w:id="1828" w:name="_Toc35269625"/>
      <w:bookmarkStart w:id="1829" w:name="_Toc35269829"/>
      <w:bookmarkStart w:id="1830" w:name="_Toc35270033"/>
      <w:bookmarkStart w:id="1831" w:name="_Toc35353020"/>
      <w:bookmarkStart w:id="1832" w:name="_Toc35353224"/>
      <w:bookmarkStart w:id="1833" w:name="_Toc35426620"/>
      <w:bookmarkStart w:id="1834" w:name="_Toc35426824"/>
      <w:bookmarkStart w:id="1835" w:name="_Toc35614625"/>
      <w:bookmarkStart w:id="1836" w:name="_Toc42683976"/>
      <w:bookmarkStart w:id="1837" w:name="_Toc42684217"/>
      <w:bookmarkStart w:id="1838" w:name="_Toc42684586"/>
      <w:bookmarkStart w:id="1839" w:name="_Toc42684856"/>
      <w:bookmarkStart w:id="1840" w:name="_Toc42817447"/>
      <w:bookmarkStart w:id="1841" w:name="_Toc43198557"/>
      <w:bookmarkStart w:id="1842" w:name="_Toc43198871"/>
      <w:bookmarkStart w:id="1843" w:name="_Toc33786203"/>
      <w:bookmarkStart w:id="1844" w:name="_Toc35001413"/>
      <w:bookmarkStart w:id="1845" w:name="_Toc35001617"/>
      <w:bookmarkStart w:id="1846" w:name="_Toc35013780"/>
      <w:bookmarkStart w:id="1847" w:name="_Toc35269626"/>
      <w:bookmarkStart w:id="1848" w:name="_Toc35269830"/>
      <w:bookmarkStart w:id="1849" w:name="_Toc35270034"/>
      <w:bookmarkStart w:id="1850" w:name="_Toc35353021"/>
      <w:bookmarkStart w:id="1851" w:name="_Toc35353225"/>
      <w:bookmarkStart w:id="1852" w:name="_Toc35426621"/>
      <w:bookmarkStart w:id="1853" w:name="_Toc35426825"/>
      <w:bookmarkStart w:id="1854" w:name="_Toc35614626"/>
      <w:bookmarkStart w:id="1855" w:name="_Toc42683977"/>
      <w:bookmarkStart w:id="1856" w:name="_Toc42684218"/>
      <w:bookmarkStart w:id="1857" w:name="_Toc42684587"/>
      <w:bookmarkStart w:id="1858" w:name="_Toc42684857"/>
      <w:bookmarkStart w:id="1859" w:name="_Toc42817448"/>
      <w:bookmarkStart w:id="1860" w:name="_Toc43198558"/>
      <w:bookmarkStart w:id="1861" w:name="_Toc43198872"/>
      <w:bookmarkStart w:id="1862" w:name="_Toc33786204"/>
      <w:bookmarkStart w:id="1863" w:name="_Toc35001414"/>
      <w:bookmarkStart w:id="1864" w:name="_Toc35001618"/>
      <w:bookmarkStart w:id="1865" w:name="_Toc35013781"/>
      <w:bookmarkStart w:id="1866" w:name="_Toc35269627"/>
      <w:bookmarkStart w:id="1867" w:name="_Toc35269831"/>
      <w:bookmarkStart w:id="1868" w:name="_Toc35270035"/>
      <w:bookmarkStart w:id="1869" w:name="_Toc35353022"/>
      <w:bookmarkStart w:id="1870" w:name="_Toc35353226"/>
      <w:bookmarkStart w:id="1871" w:name="_Toc35426622"/>
      <w:bookmarkStart w:id="1872" w:name="_Toc35426826"/>
      <w:bookmarkStart w:id="1873" w:name="_Toc35614627"/>
      <w:bookmarkStart w:id="1874" w:name="_Toc42683978"/>
      <w:bookmarkStart w:id="1875" w:name="_Toc42684219"/>
      <w:bookmarkStart w:id="1876" w:name="_Toc42684588"/>
      <w:bookmarkStart w:id="1877" w:name="_Toc42684858"/>
      <w:bookmarkStart w:id="1878" w:name="_Toc42817449"/>
      <w:bookmarkStart w:id="1879" w:name="_Toc43198559"/>
      <w:bookmarkStart w:id="1880" w:name="_Toc43198873"/>
      <w:bookmarkStart w:id="1881" w:name="_Toc33786205"/>
      <w:bookmarkStart w:id="1882" w:name="_Toc35001415"/>
      <w:bookmarkStart w:id="1883" w:name="_Toc35001619"/>
      <w:bookmarkStart w:id="1884" w:name="_Toc35013782"/>
      <w:bookmarkStart w:id="1885" w:name="_Toc35269628"/>
      <w:bookmarkStart w:id="1886" w:name="_Toc35269832"/>
      <w:bookmarkStart w:id="1887" w:name="_Toc35270036"/>
      <w:bookmarkStart w:id="1888" w:name="_Toc35353023"/>
      <w:bookmarkStart w:id="1889" w:name="_Toc35353227"/>
      <w:bookmarkStart w:id="1890" w:name="_Toc35426623"/>
      <w:bookmarkStart w:id="1891" w:name="_Toc35426827"/>
      <w:bookmarkStart w:id="1892" w:name="_Toc35614628"/>
      <w:bookmarkStart w:id="1893" w:name="_Toc42683979"/>
      <w:bookmarkStart w:id="1894" w:name="_Toc42684220"/>
      <w:bookmarkStart w:id="1895" w:name="_Toc42684589"/>
      <w:bookmarkStart w:id="1896" w:name="_Toc42684859"/>
      <w:bookmarkStart w:id="1897" w:name="_Toc42817450"/>
      <w:bookmarkStart w:id="1898" w:name="_Toc43198560"/>
      <w:bookmarkStart w:id="1899" w:name="_Toc43198874"/>
      <w:bookmarkStart w:id="1900" w:name="_Toc33786206"/>
      <w:bookmarkStart w:id="1901" w:name="_Toc35001416"/>
      <w:bookmarkStart w:id="1902" w:name="_Toc35001620"/>
      <w:bookmarkStart w:id="1903" w:name="_Toc35013783"/>
      <w:bookmarkStart w:id="1904" w:name="_Toc35269629"/>
      <w:bookmarkStart w:id="1905" w:name="_Toc35269833"/>
      <w:bookmarkStart w:id="1906" w:name="_Toc35270037"/>
      <w:bookmarkStart w:id="1907" w:name="_Toc35353024"/>
      <w:bookmarkStart w:id="1908" w:name="_Toc35353228"/>
      <w:bookmarkStart w:id="1909" w:name="_Toc35426624"/>
      <w:bookmarkStart w:id="1910" w:name="_Toc35426828"/>
      <w:bookmarkStart w:id="1911" w:name="_Toc35614629"/>
      <w:bookmarkStart w:id="1912" w:name="_Toc42683980"/>
      <w:bookmarkStart w:id="1913" w:name="_Toc42684221"/>
      <w:bookmarkStart w:id="1914" w:name="_Toc42684590"/>
      <w:bookmarkStart w:id="1915" w:name="_Toc42684860"/>
      <w:bookmarkStart w:id="1916" w:name="_Toc42817451"/>
      <w:bookmarkStart w:id="1917" w:name="_Toc43198561"/>
      <w:bookmarkStart w:id="1918" w:name="_Toc43198875"/>
      <w:bookmarkStart w:id="1919" w:name="_Toc33786207"/>
      <w:bookmarkStart w:id="1920" w:name="_Toc35001417"/>
      <w:bookmarkStart w:id="1921" w:name="_Toc35001621"/>
      <w:bookmarkStart w:id="1922" w:name="_Toc35013784"/>
      <w:bookmarkStart w:id="1923" w:name="_Toc35269630"/>
      <w:bookmarkStart w:id="1924" w:name="_Toc35269834"/>
      <w:bookmarkStart w:id="1925" w:name="_Toc35270038"/>
      <w:bookmarkStart w:id="1926" w:name="_Toc35353025"/>
      <w:bookmarkStart w:id="1927" w:name="_Toc35353229"/>
      <w:bookmarkStart w:id="1928" w:name="_Toc35426625"/>
      <w:bookmarkStart w:id="1929" w:name="_Toc35426829"/>
      <w:bookmarkStart w:id="1930" w:name="_Toc35614630"/>
      <w:bookmarkStart w:id="1931" w:name="_Toc42683981"/>
      <w:bookmarkStart w:id="1932" w:name="_Toc42684222"/>
      <w:bookmarkStart w:id="1933" w:name="_Toc42684591"/>
      <w:bookmarkStart w:id="1934" w:name="_Toc42684861"/>
      <w:bookmarkStart w:id="1935" w:name="_Toc42817452"/>
      <w:bookmarkStart w:id="1936" w:name="_Toc43198562"/>
      <w:bookmarkStart w:id="1937" w:name="_Toc43198876"/>
      <w:bookmarkStart w:id="1938" w:name="_Toc33786208"/>
      <w:bookmarkStart w:id="1939" w:name="_Toc35001418"/>
      <w:bookmarkStart w:id="1940" w:name="_Toc35001622"/>
      <w:bookmarkStart w:id="1941" w:name="_Toc35013785"/>
      <w:bookmarkStart w:id="1942" w:name="_Toc35269631"/>
      <w:bookmarkStart w:id="1943" w:name="_Toc35269835"/>
      <w:bookmarkStart w:id="1944" w:name="_Toc35270039"/>
      <w:bookmarkStart w:id="1945" w:name="_Toc35353026"/>
      <w:bookmarkStart w:id="1946" w:name="_Toc35353230"/>
      <w:bookmarkStart w:id="1947" w:name="_Toc35426626"/>
      <w:bookmarkStart w:id="1948" w:name="_Toc35426830"/>
      <w:bookmarkStart w:id="1949" w:name="_Toc35614631"/>
      <w:bookmarkStart w:id="1950" w:name="_Toc42683982"/>
      <w:bookmarkStart w:id="1951" w:name="_Toc42684223"/>
      <w:bookmarkStart w:id="1952" w:name="_Toc42684592"/>
      <w:bookmarkStart w:id="1953" w:name="_Toc42684862"/>
      <w:bookmarkStart w:id="1954" w:name="_Toc42817453"/>
      <w:bookmarkStart w:id="1955" w:name="_Toc43198563"/>
      <w:bookmarkStart w:id="1956" w:name="_Toc43198877"/>
      <w:bookmarkStart w:id="1957" w:name="_Toc33786209"/>
      <w:bookmarkStart w:id="1958" w:name="_Toc35001419"/>
      <w:bookmarkStart w:id="1959" w:name="_Toc35001623"/>
      <w:bookmarkStart w:id="1960" w:name="_Toc35013786"/>
      <w:bookmarkStart w:id="1961" w:name="_Toc35269632"/>
      <w:bookmarkStart w:id="1962" w:name="_Toc35269836"/>
      <w:bookmarkStart w:id="1963" w:name="_Toc35270040"/>
      <w:bookmarkStart w:id="1964" w:name="_Toc35353027"/>
      <w:bookmarkStart w:id="1965" w:name="_Toc35353231"/>
      <w:bookmarkStart w:id="1966" w:name="_Toc35426627"/>
      <w:bookmarkStart w:id="1967" w:name="_Toc35426831"/>
      <w:bookmarkStart w:id="1968" w:name="_Toc35614632"/>
      <w:bookmarkStart w:id="1969" w:name="_Toc42683983"/>
      <w:bookmarkStart w:id="1970" w:name="_Toc42684224"/>
      <w:bookmarkStart w:id="1971" w:name="_Toc42684593"/>
      <w:bookmarkStart w:id="1972" w:name="_Toc42684863"/>
      <w:bookmarkStart w:id="1973" w:name="_Toc42817454"/>
      <w:bookmarkStart w:id="1974" w:name="_Toc43198564"/>
      <w:bookmarkStart w:id="1975" w:name="_Toc43198878"/>
      <w:bookmarkStart w:id="1976" w:name="_Toc33786210"/>
      <w:bookmarkStart w:id="1977" w:name="_Toc35001420"/>
      <w:bookmarkStart w:id="1978" w:name="_Toc35001624"/>
      <w:bookmarkStart w:id="1979" w:name="_Toc35013787"/>
      <w:bookmarkStart w:id="1980" w:name="_Toc35269633"/>
      <w:bookmarkStart w:id="1981" w:name="_Toc35269837"/>
      <w:bookmarkStart w:id="1982" w:name="_Toc35270041"/>
      <w:bookmarkStart w:id="1983" w:name="_Toc35353028"/>
      <w:bookmarkStart w:id="1984" w:name="_Toc35353232"/>
      <w:bookmarkStart w:id="1985" w:name="_Toc35426628"/>
      <w:bookmarkStart w:id="1986" w:name="_Toc35426832"/>
      <w:bookmarkStart w:id="1987" w:name="_Toc35614633"/>
      <w:bookmarkStart w:id="1988" w:name="_Toc42683984"/>
      <w:bookmarkStart w:id="1989" w:name="_Toc42684225"/>
      <w:bookmarkStart w:id="1990" w:name="_Toc42684594"/>
      <w:bookmarkStart w:id="1991" w:name="_Toc42684864"/>
      <w:bookmarkStart w:id="1992" w:name="_Toc42817455"/>
      <w:bookmarkStart w:id="1993" w:name="_Toc43198565"/>
      <w:bookmarkStart w:id="1994" w:name="_Toc43198879"/>
      <w:bookmarkStart w:id="1995" w:name="_Toc33786211"/>
      <w:bookmarkStart w:id="1996" w:name="_Toc35001421"/>
      <w:bookmarkStart w:id="1997" w:name="_Toc35001625"/>
      <w:bookmarkStart w:id="1998" w:name="_Toc35013788"/>
      <w:bookmarkStart w:id="1999" w:name="_Toc35269634"/>
      <w:bookmarkStart w:id="2000" w:name="_Toc35269838"/>
      <w:bookmarkStart w:id="2001" w:name="_Toc35270042"/>
      <w:bookmarkStart w:id="2002" w:name="_Toc35353029"/>
      <w:bookmarkStart w:id="2003" w:name="_Toc35353233"/>
      <w:bookmarkStart w:id="2004" w:name="_Toc35426629"/>
      <w:bookmarkStart w:id="2005" w:name="_Toc35426833"/>
      <w:bookmarkStart w:id="2006" w:name="_Toc35614634"/>
      <w:bookmarkStart w:id="2007" w:name="_Toc42683985"/>
      <w:bookmarkStart w:id="2008" w:name="_Toc42684226"/>
      <w:bookmarkStart w:id="2009" w:name="_Toc42684595"/>
      <w:bookmarkStart w:id="2010" w:name="_Toc42684865"/>
      <w:bookmarkStart w:id="2011" w:name="_Toc42817456"/>
      <w:bookmarkStart w:id="2012" w:name="_Toc43198566"/>
      <w:bookmarkStart w:id="2013" w:name="_Toc43198880"/>
      <w:bookmarkStart w:id="2014" w:name="_Toc33786212"/>
      <w:bookmarkStart w:id="2015" w:name="_Toc35001422"/>
      <w:bookmarkStart w:id="2016" w:name="_Toc35001626"/>
      <w:bookmarkStart w:id="2017" w:name="_Toc35013789"/>
      <w:bookmarkStart w:id="2018" w:name="_Toc35269635"/>
      <w:bookmarkStart w:id="2019" w:name="_Toc35269839"/>
      <w:bookmarkStart w:id="2020" w:name="_Toc35270043"/>
      <w:bookmarkStart w:id="2021" w:name="_Toc35353030"/>
      <w:bookmarkStart w:id="2022" w:name="_Toc35353234"/>
      <w:bookmarkStart w:id="2023" w:name="_Toc35426630"/>
      <w:bookmarkStart w:id="2024" w:name="_Toc35426834"/>
      <w:bookmarkStart w:id="2025" w:name="_Toc35614635"/>
      <w:bookmarkStart w:id="2026" w:name="_Toc42683986"/>
      <w:bookmarkStart w:id="2027" w:name="_Toc42684227"/>
      <w:bookmarkStart w:id="2028" w:name="_Toc42684596"/>
      <w:bookmarkStart w:id="2029" w:name="_Toc42684866"/>
      <w:bookmarkStart w:id="2030" w:name="_Toc42817457"/>
      <w:bookmarkStart w:id="2031" w:name="_Toc43198567"/>
      <w:bookmarkStart w:id="2032" w:name="_Toc43198881"/>
      <w:bookmarkStart w:id="2033" w:name="_Toc33786213"/>
      <w:bookmarkStart w:id="2034" w:name="_Toc35001423"/>
      <w:bookmarkStart w:id="2035" w:name="_Toc35001627"/>
      <w:bookmarkStart w:id="2036" w:name="_Toc35013790"/>
      <w:bookmarkStart w:id="2037" w:name="_Toc35269636"/>
      <w:bookmarkStart w:id="2038" w:name="_Toc35269840"/>
      <w:bookmarkStart w:id="2039" w:name="_Toc35270044"/>
      <w:bookmarkStart w:id="2040" w:name="_Toc35353031"/>
      <w:bookmarkStart w:id="2041" w:name="_Toc35353235"/>
      <w:bookmarkStart w:id="2042" w:name="_Toc35426631"/>
      <w:bookmarkStart w:id="2043" w:name="_Toc35426835"/>
      <w:bookmarkStart w:id="2044" w:name="_Toc35614636"/>
      <w:bookmarkStart w:id="2045" w:name="_Toc42683987"/>
      <w:bookmarkStart w:id="2046" w:name="_Toc42684228"/>
      <w:bookmarkStart w:id="2047" w:name="_Toc42684597"/>
      <w:bookmarkStart w:id="2048" w:name="_Toc42684867"/>
      <w:bookmarkStart w:id="2049" w:name="_Toc42817458"/>
      <w:bookmarkStart w:id="2050" w:name="_Toc43198568"/>
      <w:bookmarkStart w:id="2051" w:name="_Toc43198882"/>
      <w:bookmarkStart w:id="2052" w:name="_Toc33786214"/>
      <w:bookmarkStart w:id="2053" w:name="_Toc35001424"/>
      <w:bookmarkStart w:id="2054" w:name="_Toc35001628"/>
      <w:bookmarkStart w:id="2055" w:name="_Toc35013791"/>
      <w:bookmarkStart w:id="2056" w:name="_Toc35269637"/>
      <w:bookmarkStart w:id="2057" w:name="_Toc35269841"/>
      <w:bookmarkStart w:id="2058" w:name="_Toc35270045"/>
      <w:bookmarkStart w:id="2059" w:name="_Toc35353032"/>
      <w:bookmarkStart w:id="2060" w:name="_Toc35353236"/>
      <w:bookmarkStart w:id="2061" w:name="_Toc35426632"/>
      <w:bookmarkStart w:id="2062" w:name="_Toc35426836"/>
      <w:bookmarkStart w:id="2063" w:name="_Toc35614637"/>
      <w:bookmarkStart w:id="2064" w:name="_Toc42683988"/>
      <w:bookmarkStart w:id="2065" w:name="_Toc42684229"/>
      <w:bookmarkStart w:id="2066" w:name="_Toc42684598"/>
      <w:bookmarkStart w:id="2067" w:name="_Toc42684868"/>
      <w:bookmarkStart w:id="2068" w:name="_Toc42817459"/>
      <w:bookmarkStart w:id="2069" w:name="_Toc43198569"/>
      <w:bookmarkStart w:id="2070" w:name="_Toc43198883"/>
      <w:bookmarkStart w:id="2071" w:name="_Toc33786215"/>
      <w:bookmarkStart w:id="2072" w:name="_Toc35001425"/>
      <w:bookmarkStart w:id="2073" w:name="_Toc35001629"/>
      <w:bookmarkStart w:id="2074" w:name="_Toc35013792"/>
      <w:bookmarkStart w:id="2075" w:name="_Toc35269638"/>
      <w:bookmarkStart w:id="2076" w:name="_Toc35269842"/>
      <w:bookmarkStart w:id="2077" w:name="_Toc35270046"/>
      <w:bookmarkStart w:id="2078" w:name="_Toc35353033"/>
      <w:bookmarkStart w:id="2079" w:name="_Toc35353237"/>
      <w:bookmarkStart w:id="2080" w:name="_Toc35426633"/>
      <w:bookmarkStart w:id="2081" w:name="_Toc35426837"/>
      <w:bookmarkStart w:id="2082" w:name="_Toc35614638"/>
      <w:bookmarkStart w:id="2083" w:name="_Toc42683989"/>
      <w:bookmarkStart w:id="2084" w:name="_Toc42684230"/>
      <w:bookmarkStart w:id="2085" w:name="_Toc42684599"/>
      <w:bookmarkStart w:id="2086" w:name="_Toc42684869"/>
      <w:bookmarkStart w:id="2087" w:name="_Toc42817460"/>
      <w:bookmarkStart w:id="2088" w:name="_Toc43198570"/>
      <w:bookmarkStart w:id="2089" w:name="_Toc43198884"/>
      <w:bookmarkStart w:id="2090" w:name="_Toc33786216"/>
      <w:bookmarkStart w:id="2091" w:name="_Toc35001426"/>
      <w:bookmarkStart w:id="2092" w:name="_Toc35001630"/>
      <w:bookmarkStart w:id="2093" w:name="_Toc35013793"/>
      <w:bookmarkStart w:id="2094" w:name="_Toc35269639"/>
      <w:bookmarkStart w:id="2095" w:name="_Toc35269843"/>
      <w:bookmarkStart w:id="2096" w:name="_Toc35270047"/>
      <w:bookmarkStart w:id="2097" w:name="_Toc35353034"/>
      <w:bookmarkStart w:id="2098" w:name="_Toc35353238"/>
      <w:bookmarkStart w:id="2099" w:name="_Toc35426634"/>
      <w:bookmarkStart w:id="2100" w:name="_Toc35426838"/>
      <w:bookmarkStart w:id="2101" w:name="_Toc35614639"/>
      <w:bookmarkStart w:id="2102" w:name="_Toc42683990"/>
      <w:bookmarkStart w:id="2103" w:name="_Toc42684231"/>
      <w:bookmarkStart w:id="2104" w:name="_Toc42684600"/>
      <w:bookmarkStart w:id="2105" w:name="_Toc42684870"/>
      <w:bookmarkStart w:id="2106" w:name="_Toc42817461"/>
      <w:bookmarkStart w:id="2107" w:name="_Toc43198571"/>
      <w:bookmarkStart w:id="2108" w:name="_Toc43198885"/>
      <w:bookmarkStart w:id="2109" w:name="_Toc33786217"/>
      <w:bookmarkStart w:id="2110" w:name="_Toc35001427"/>
      <w:bookmarkStart w:id="2111" w:name="_Toc35001631"/>
      <w:bookmarkStart w:id="2112" w:name="_Toc35013794"/>
      <w:bookmarkStart w:id="2113" w:name="_Toc35269640"/>
      <w:bookmarkStart w:id="2114" w:name="_Toc35269844"/>
      <w:bookmarkStart w:id="2115" w:name="_Toc35270048"/>
      <w:bookmarkStart w:id="2116" w:name="_Toc35353035"/>
      <w:bookmarkStart w:id="2117" w:name="_Toc35353239"/>
      <w:bookmarkStart w:id="2118" w:name="_Toc35426635"/>
      <w:bookmarkStart w:id="2119" w:name="_Toc35426839"/>
      <w:bookmarkStart w:id="2120" w:name="_Toc35614640"/>
      <w:bookmarkStart w:id="2121" w:name="_Toc42683991"/>
      <w:bookmarkStart w:id="2122" w:name="_Toc42684232"/>
      <w:bookmarkStart w:id="2123" w:name="_Toc42684601"/>
      <w:bookmarkStart w:id="2124" w:name="_Toc42684871"/>
      <w:bookmarkStart w:id="2125" w:name="_Toc42817462"/>
      <w:bookmarkStart w:id="2126" w:name="_Toc43198572"/>
      <w:bookmarkStart w:id="2127" w:name="_Toc43198886"/>
      <w:bookmarkStart w:id="2128" w:name="_Toc33786218"/>
      <w:bookmarkStart w:id="2129" w:name="_Toc35001428"/>
      <w:bookmarkStart w:id="2130" w:name="_Toc35001632"/>
      <w:bookmarkStart w:id="2131" w:name="_Toc35013795"/>
      <w:bookmarkStart w:id="2132" w:name="_Toc35269641"/>
      <w:bookmarkStart w:id="2133" w:name="_Toc35269845"/>
      <w:bookmarkStart w:id="2134" w:name="_Toc35270049"/>
      <w:bookmarkStart w:id="2135" w:name="_Toc35353036"/>
      <w:bookmarkStart w:id="2136" w:name="_Toc35353240"/>
      <w:bookmarkStart w:id="2137" w:name="_Toc35426636"/>
      <w:bookmarkStart w:id="2138" w:name="_Toc35426840"/>
      <w:bookmarkStart w:id="2139" w:name="_Toc35614641"/>
      <w:bookmarkStart w:id="2140" w:name="_Toc42683992"/>
      <w:bookmarkStart w:id="2141" w:name="_Toc42684233"/>
      <w:bookmarkStart w:id="2142" w:name="_Toc42684602"/>
      <w:bookmarkStart w:id="2143" w:name="_Toc42684872"/>
      <w:bookmarkStart w:id="2144" w:name="_Toc42817463"/>
      <w:bookmarkStart w:id="2145" w:name="_Toc43198573"/>
      <w:bookmarkStart w:id="2146" w:name="_Toc43198887"/>
      <w:bookmarkStart w:id="2147" w:name="_Toc33786219"/>
      <w:bookmarkStart w:id="2148" w:name="_Toc35001429"/>
      <w:bookmarkStart w:id="2149" w:name="_Toc35001633"/>
      <w:bookmarkStart w:id="2150" w:name="_Toc35013796"/>
      <w:bookmarkStart w:id="2151" w:name="_Toc35269642"/>
      <w:bookmarkStart w:id="2152" w:name="_Toc35269846"/>
      <w:bookmarkStart w:id="2153" w:name="_Toc35270050"/>
      <w:bookmarkStart w:id="2154" w:name="_Toc35353037"/>
      <w:bookmarkStart w:id="2155" w:name="_Toc35353241"/>
      <w:bookmarkStart w:id="2156" w:name="_Toc35426637"/>
      <w:bookmarkStart w:id="2157" w:name="_Toc35426841"/>
      <w:bookmarkStart w:id="2158" w:name="_Toc35614642"/>
      <w:bookmarkStart w:id="2159" w:name="_Toc42683993"/>
      <w:bookmarkStart w:id="2160" w:name="_Toc42684234"/>
      <w:bookmarkStart w:id="2161" w:name="_Toc42684603"/>
      <w:bookmarkStart w:id="2162" w:name="_Toc42684873"/>
      <w:bookmarkStart w:id="2163" w:name="_Toc42817464"/>
      <w:bookmarkStart w:id="2164" w:name="_Toc43198574"/>
      <w:bookmarkStart w:id="2165" w:name="_Toc43198888"/>
      <w:bookmarkStart w:id="2166" w:name="_Toc33786220"/>
      <w:bookmarkStart w:id="2167" w:name="_Toc35001430"/>
      <w:bookmarkStart w:id="2168" w:name="_Toc35001634"/>
      <w:bookmarkStart w:id="2169" w:name="_Toc35013797"/>
      <w:bookmarkStart w:id="2170" w:name="_Toc35269643"/>
      <w:bookmarkStart w:id="2171" w:name="_Toc35269847"/>
      <w:bookmarkStart w:id="2172" w:name="_Toc35270051"/>
      <w:bookmarkStart w:id="2173" w:name="_Toc35353038"/>
      <w:bookmarkStart w:id="2174" w:name="_Toc35353242"/>
      <w:bookmarkStart w:id="2175" w:name="_Toc35426638"/>
      <w:bookmarkStart w:id="2176" w:name="_Toc35426842"/>
      <w:bookmarkStart w:id="2177" w:name="_Toc35614643"/>
      <w:bookmarkStart w:id="2178" w:name="_Toc42683994"/>
      <w:bookmarkStart w:id="2179" w:name="_Toc42684235"/>
      <w:bookmarkStart w:id="2180" w:name="_Toc42684604"/>
      <w:bookmarkStart w:id="2181" w:name="_Toc42684874"/>
      <w:bookmarkStart w:id="2182" w:name="_Toc42817465"/>
      <w:bookmarkStart w:id="2183" w:name="_Toc43198575"/>
      <w:bookmarkStart w:id="2184" w:name="_Toc43198889"/>
      <w:bookmarkStart w:id="2185" w:name="_Toc8986372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r>
        <w:rPr>
          <w:lang w:eastAsia="en-GB" w:bidi="hi-IN"/>
        </w:rPr>
        <w:lastRenderedPageBreak/>
        <w:t xml:space="preserve">Appendix </w:t>
      </w:r>
      <w:r w:rsidR="003F0CF4">
        <w:rPr>
          <w:lang w:eastAsia="en-GB" w:bidi="hi-IN"/>
        </w:rPr>
        <w:t>B</w:t>
      </w:r>
      <w:r w:rsidR="00CC2B85">
        <w:rPr>
          <w:lang w:eastAsia="en-GB" w:bidi="hi-IN"/>
        </w:rPr>
        <w:t xml:space="preserve"> </w:t>
      </w:r>
      <w:r>
        <w:rPr>
          <w:lang w:eastAsia="en-GB" w:bidi="hi-IN"/>
        </w:rPr>
        <w:t>(Reference Documents)</w:t>
      </w:r>
      <w:bookmarkEnd w:id="2185"/>
    </w:p>
    <w:p w14:paraId="0F1251E2" w14:textId="77777777" w:rsidR="00243B3D" w:rsidRDefault="00243B3D" w:rsidP="00243B3D">
      <w:pPr>
        <w:pStyle w:val="Body"/>
        <w:ind w:left="0"/>
        <w:rPr>
          <w:rFonts w:cs="Arial"/>
          <w:color w:val="001135" w:themeColor="text2"/>
          <w:sz w:val="22"/>
          <w:szCs w:val="22"/>
        </w:rPr>
      </w:pPr>
      <w:r>
        <w:rPr>
          <w:rFonts w:cs="Arial"/>
          <w:color w:val="001135" w:themeColor="text2"/>
          <w:sz w:val="22"/>
          <w:szCs w:val="22"/>
        </w:rPr>
        <w:t>The following documents were used as references for this HLD:</w:t>
      </w:r>
    </w:p>
    <w:p w14:paraId="3BC417CB" w14:textId="77777777" w:rsidR="00243B3D" w:rsidRDefault="00243B3D" w:rsidP="00243B3D">
      <w:pPr>
        <w:pStyle w:val="Body"/>
        <w:ind w:left="0"/>
        <w:rPr>
          <w:rFonts w:cs="Arial"/>
          <w:color w:val="001135" w:themeColor="text2"/>
          <w:sz w:val="22"/>
          <w:szCs w:val="22"/>
        </w:rPr>
      </w:pPr>
    </w:p>
    <w:tbl>
      <w:tblPr>
        <w:tblStyle w:val="ComptelTable"/>
        <w:tblW w:w="0" w:type="auto"/>
        <w:tblLook w:val="04A0" w:firstRow="1" w:lastRow="0" w:firstColumn="1" w:lastColumn="0" w:noHBand="0" w:noVBand="1"/>
      </w:tblPr>
      <w:tblGrid>
        <w:gridCol w:w="674"/>
        <w:gridCol w:w="7684"/>
      </w:tblGrid>
      <w:tr w:rsidR="00243B3D" w14:paraId="29B2647B" w14:textId="77777777" w:rsidTr="00243B3D">
        <w:trPr>
          <w:cnfStyle w:val="100000000000" w:firstRow="1" w:lastRow="0" w:firstColumn="0" w:lastColumn="0" w:oddVBand="0" w:evenVBand="0" w:oddHBand="0" w:evenHBand="0" w:firstRowFirstColumn="0" w:firstRowLastColumn="0" w:lastRowFirstColumn="0" w:lastRowLastColumn="0"/>
        </w:trPr>
        <w:tc>
          <w:tcPr>
            <w:tcW w:w="704" w:type="dxa"/>
          </w:tcPr>
          <w:p w14:paraId="46BF30AA" w14:textId="73BEF8FF" w:rsidR="00243B3D" w:rsidRDefault="00243B3D" w:rsidP="00243B3D">
            <w:pPr>
              <w:pStyle w:val="Body"/>
              <w:ind w:left="0"/>
              <w:rPr>
                <w:rFonts w:cs="Arial"/>
                <w:color w:val="001135" w:themeColor="text2"/>
                <w:sz w:val="22"/>
                <w:szCs w:val="22"/>
              </w:rPr>
            </w:pPr>
            <w:r>
              <w:rPr>
                <w:rFonts w:cs="Arial"/>
                <w:color w:val="001135" w:themeColor="text2"/>
                <w:sz w:val="22"/>
                <w:szCs w:val="22"/>
              </w:rPr>
              <w:t>No.</w:t>
            </w:r>
          </w:p>
        </w:tc>
        <w:tc>
          <w:tcPr>
            <w:tcW w:w="8754" w:type="dxa"/>
          </w:tcPr>
          <w:p w14:paraId="2FBABB5B" w14:textId="7FC271BD" w:rsidR="00243B3D" w:rsidRDefault="00243B3D" w:rsidP="00243B3D">
            <w:pPr>
              <w:pStyle w:val="Body"/>
              <w:ind w:left="0"/>
              <w:rPr>
                <w:rFonts w:cs="Arial"/>
                <w:color w:val="001135" w:themeColor="text2"/>
                <w:sz w:val="22"/>
                <w:szCs w:val="22"/>
              </w:rPr>
            </w:pPr>
            <w:r>
              <w:rPr>
                <w:rFonts w:cs="Arial"/>
                <w:color w:val="001135" w:themeColor="text2"/>
                <w:sz w:val="22"/>
                <w:szCs w:val="22"/>
              </w:rPr>
              <w:t>Document Name</w:t>
            </w:r>
          </w:p>
        </w:tc>
      </w:tr>
      <w:tr w:rsidR="00243B3D" w14:paraId="7B040304" w14:textId="77777777" w:rsidTr="00243B3D">
        <w:tc>
          <w:tcPr>
            <w:tcW w:w="704" w:type="dxa"/>
          </w:tcPr>
          <w:p w14:paraId="3BC59508" w14:textId="6BB957AB" w:rsidR="00243B3D" w:rsidRDefault="00243B3D" w:rsidP="00243B3D">
            <w:pPr>
              <w:pStyle w:val="Body"/>
              <w:ind w:left="0"/>
              <w:rPr>
                <w:rFonts w:cs="Arial"/>
                <w:color w:val="001135" w:themeColor="text2"/>
                <w:sz w:val="22"/>
                <w:szCs w:val="22"/>
              </w:rPr>
            </w:pPr>
            <w:r>
              <w:rPr>
                <w:rFonts w:cs="Arial"/>
                <w:color w:val="001135" w:themeColor="text2"/>
                <w:sz w:val="22"/>
                <w:szCs w:val="22"/>
              </w:rPr>
              <w:t>1</w:t>
            </w:r>
          </w:p>
        </w:tc>
        <w:tc>
          <w:tcPr>
            <w:tcW w:w="8754" w:type="dxa"/>
          </w:tcPr>
          <w:p w14:paraId="25F31F49" w14:textId="432AAE2C" w:rsidR="00243B3D" w:rsidRPr="00243B3D" w:rsidRDefault="00243B3D" w:rsidP="00243B3D">
            <w:r w:rsidRPr="005D207F">
              <w:rPr>
                <w:sz w:val="22"/>
                <w:szCs w:val="22"/>
              </w:rPr>
              <w:t xml:space="preserve">MEC OPTIMA SOM USPS RFS Mapping </w:t>
            </w:r>
            <w:r w:rsidR="00532894" w:rsidRPr="005D207F">
              <w:rPr>
                <w:sz w:val="22"/>
                <w:szCs w:val="22"/>
              </w:rPr>
              <w:t>V1</w:t>
            </w:r>
            <w:r w:rsidR="004F3180">
              <w:rPr>
                <w:sz w:val="22"/>
                <w:szCs w:val="22"/>
              </w:rPr>
              <w:t>9</w:t>
            </w:r>
            <w:r w:rsidRPr="005D207F">
              <w:rPr>
                <w:sz w:val="22"/>
                <w:szCs w:val="22"/>
              </w:rPr>
              <w:t>.xlsx</w:t>
            </w:r>
          </w:p>
        </w:tc>
      </w:tr>
      <w:tr w:rsidR="00243B3D" w14:paraId="7362226A" w14:textId="77777777" w:rsidTr="00243B3D">
        <w:tc>
          <w:tcPr>
            <w:tcW w:w="704" w:type="dxa"/>
          </w:tcPr>
          <w:p w14:paraId="63F4A5F0" w14:textId="054252D7" w:rsidR="00243B3D" w:rsidRDefault="00243B3D" w:rsidP="00243B3D">
            <w:pPr>
              <w:pStyle w:val="Body"/>
              <w:ind w:left="0"/>
              <w:rPr>
                <w:rFonts w:cs="Arial"/>
                <w:color w:val="001135" w:themeColor="text2"/>
                <w:sz w:val="22"/>
                <w:szCs w:val="22"/>
              </w:rPr>
            </w:pPr>
            <w:r>
              <w:rPr>
                <w:rFonts w:cs="Arial"/>
                <w:color w:val="001135" w:themeColor="text2"/>
                <w:sz w:val="22"/>
                <w:szCs w:val="22"/>
              </w:rPr>
              <w:t>2</w:t>
            </w:r>
          </w:p>
        </w:tc>
        <w:tc>
          <w:tcPr>
            <w:tcW w:w="8754" w:type="dxa"/>
          </w:tcPr>
          <w:p w14:paraId="3B8EE133" w14:textId="5768A25A" w:rsidR="00243B3D" w:rsidRDefault="000B480B" w:rsidP="00243B3D">
            <w:pPr>
              <w:pStyle w:val="Body"/>
              <w:ind w:left="0"/>
              <w:rPr>
                <w:rFonts w:cs="Arial"/>
                <w:color w:val="001135" w:themeColor="text2"/>
                <w:sz w:val="22"/>
                <w:szCs w:val="22"/>
              </w:rPr>
            </w:pPr>
            <w:r w:rsidRPr="000B480B">
              <w:rPr>
                <w:rFonts w:cs="Arial"/>
                <w:color w:val="001135" w:themeColor="text2"/>
                <w:sz w:val="22"/>
                <w:szCs w:val="22"/>
              </w:rPr>
              <w:t>Trident Wireless Optima RFS Command Mapping_</w:t>
            </w:r>
            <w:r w:rsidR="00CF7213" w:rsidRPr="00CF7213">
              <w:rPr>
                <w:rFonts w:cs="Arial"/>
                <w:color w:val="001135" w:themeColor="text2"/>
                <w:sz w:val="22"/>
                <w:szCs w:val="22"/>
              </w:rPr>
              <w:t>202006101002</w:t>
            </w:r>
            <w:r w:rsidRPr="000B480B">
              <w:rPr>
                <w:rFonts w:cs="Arial"/>
                <w:color w:val="001135" w:themeColor="text2"/>
                <w:sz w:val="22"/>
                <w:szCs w:val="22"/>
              </w:rPr>
              <w:t>.xlsx</w:t>
            </w:r>
          </w:p>
        </w:tc>
      </w:tr>
      <w:tr w:rsidR="00243B3D" w14:paraId="331E6D34" w14:textId="77777777" w:rsidTr="00243B3D">
        <w:tc>
          <w:tcPr>
            <w:tcW w:w="704" w:type="dxa"/>
          </w:tcPr>
          <w:p w14:paraId="7F16AFD3" w14:textId="05EB1E95" w:rsidR="00243B3D" w:rsidRDefault="00243B3D" w:rsidP="00243B3D">
            <w:pPr>
              <w:pStyle w:val="Body"/>
              <w:ind w:left="0"/>
              <w:rPr>
                <w:rFonts w:cs="Arial"/>
                <w:color w:val="001135" w:themeColor="text2"/>
                <w:sz w:val="22"/>
                <w:szCs w:val="22"/>
              </w:rPr>
            </w:pPr>
            <w:r>
              <w:rPr>
                <w:rFonts w:cs="Arial"/>
                <w:color w:val="001135" w:themeColor="text2"/>
                <w:sz w:val="22"/>
                <w:szCs w:val="22"/>
              </w:rPr>
              <w:t>3</w:t>
            </w:r>
          </w:p>
        </w:tc>
        <w:tc>
          <w:tcPr>
            <w:tcW w:w="8754" w:type="dxa"/>
          </w:tcPr>
          <w:p w14:paraId="246433A8" w14:textId="642944C3" w:rsidR="00243B3D" w:rsidRDefault="00243B3D" w:rsidP="00243B3D">
            <w:pPr>
              <w:pStyle w:val="Body"/>
              <w:ind w:left="0"/>
              <w:rPr>
                <w:rFonts w:cs="Arial"/>
                <w:color w:val="001135" w:themeColor="text2"/>
                <w:sz w:val="22"/>
                <w:szCs w:val="22"/>
              </w:rPr>
            </w:pPr>
            <w:r w:rsidRPr="00243B3D">
              <w:rPr>
                <w:rFonts w:cs="Arial"/>
                <w:color w:val="001135" w:themeColor="text2"/>
                <w:sz w:val="22"/>
                <w:szCs w:val="22"/>
              </w:rPr>
              <w:t>PLDT - Trident - 2b - Optima Postpaid USPS IDD_</w:t>
            </w:r>
            <w:r w:rsidR="00422560">
              <w:rPr>
                <w:rFonts w:cs="Arial"/>
                <w:color w:val="001135" w:themeColor="text2"/>
                <w:sz w:val="22"/>
                <w:szCs w:val="22"/>
              </w:rPr>
              <w:t>14</w:t>
            </w:r>
            <w:r w:rsidRPr="00243B3D">
              <w:rPr>
                <w:rFonts w:cs="Arial"/>
                <w:color w:val="001135" w:themeColor="text2"/>
                <w:sz w:val="22"/>
                <w:szCs w:val="22"/>
              </w:rPr>
              <w:t>.docx</w:t>
            </w:r>
          </w:p>
        </w:tc>
      </w:tr>
      <w:tr w:rsidR="00532894" w14:paraId="1945AF40" w14:textId="77777777" w:rsidTr="00243B3D">
        <w:tc>
          <w:tcPr>
            <w:tcW w:w="704" w:type="dxa"/>
          </w:tcPr>
          <w:p w14:paraId="30315C52" w14:textId="43D3E7F5" w:rsidR="00532894" w:rsidRDefault="00532894" w:rsidP="00243B3D">
            <w:pPr>
              <w:pStyle w:val="Body"/>
              <w:ind w:left="0"/>
              <w:rPr>
                <w:rFonts w:cs="Arial"/>
                <w:color w:val="001135" w:themeColor="text2"/>
                <w:sz w:val="22"/>
                <w:szCs w:val="22"/>
              </w:rPr>
            </w:pPr>
            <w:r>
              <w:rPr>
                <w:rFonts w:cs="Arial"/>
                <w:color w:val="001135" w:themeColor="text2"/>
                <w:sz w:val="22"/>
                <w:szCs w:val="22"/>
              </w:rPr>
              <w:t>4</w:t>
            </w:r>
          </w:p>
        </w:tc>
        <w:tc>
          <w:tcPr>
            <w:tcW w:w="8754" w:type="dxa"/>
          </w:tcPr>
          <w:p w14:paraId="70AF89C8" w14:textId="25633B6B" w:rsidR="00532894" w:rsidRPr="00243B3D" w:rsidRDefault="004F3180" w:rsidP="00243B3D">
            <w:pPr>
              <w:pStyle w:val="Body"/>
              <w:ind w:left="0"/>
              <w:rPr>
                <w:rFonts w:cs="Arial"/>
                <w:color w:val="001135" w:themeColor="text2"/>
                <w:sz w:val="22"/>
                <w:szCs w:val="22"/>
              </w:rPr>
            </w:pPr>
            <w:r w:rsidRPr="004F3180">
              <w:rPr>
                <w:rFonts w:cs="Arial"/>
                <w:color w:val="001135" w:themeColor="text2"/>
                <w:sz w:val="22"/>
                <w:szCs w:val="22"/>
              </w:rPr>
              <w:t>USPS NEI List_ updated v911082019.xlsx</w:t>
            </w:r>
          </w:p>
        </w:tc>
      </w:tr>
      <w:tr w:rsidR="00CD3185" w14:paraId="2C21C206" w14:textId="77777777" w:rsidTr="00243B3D">
        <w:tc>
          <w:tcPr>
            <w:tcW w:w="704" w:type="dxa"/>
          </w:tcPr>
          <w:p w14:paraId="29CB27DC" w14:textId="2FC62AAD" w:rsidR="00CD3185" w:rsidRDefault="00CD3185" w:rsidP="00243B3D">
            <w:pPr>
              <w:pStyle w:val="Body"/>
              <w:ind w:left="0"/>
              <w:rPr>
                <w:rFonts w:cs="Arial"/>
                <w:color w:val="001135" w:themeColor="text2"/>
                <w:sz w:val="22"/>
                <w:szCs w:val="22"/>
              </w:rPr>
            </w:pPr>
            <w:r>
              <w:rPr>
                <w:rFonts w:cs="Arial"/>
                <w:color w:val="001135" w:themeColor="text2"/>
                <w:sz w:val="22"/>
                <w:szCs w:val="22"/>
              </w:rPr>
              <w:t>5</w:t>
            </w:r>
          </w:p>
        </w:tc>
        <w:tc>
          <w:tcPr>
            <w:tcW w:w="8754" w:type="dxa"/>
          </w:tcPr>
          <w:p w14:paraId="71C4F617" w14:textId="2BFCAD0E" w:rsidR="00CD3185" w:rsidRPr="004F3180" w:rsidRDefault="00CD3185" w:rsidP="00243B3D">
            <w:pPr>
              <w:pStyle w:val="Body"/>
              <w:ind w:left="0"/>
              <w:rPr>
                <w:rFonts w:cs="Arial"/>
                <w:color w:val="001135" w:themeColor="text2"/>
                <w:sz w:val="22"/>
                <w:szCs w:val="22"/>
              </w:rPr>
            </w:pPr>
            <w:r w:rsidRPr="00CD3185">
              <w:rPr>
                <w:rFonts w:cs="Arial"/>
                <w:color w:val="001135" w:themeColor="text2"/>
                <w:sz w:val="22"/>
                <w:szCs w:val="22"/>
              </w:rPr>
              <w:t>PLDT - Trident - 2b - Optima-USPS(MNP) IDD.docx</w:t>
            </w:r>
          </w:p>
        </w:tc>
      </w:tr>
      <w:tr w:rsidR="00E12CE4" w14:paraId="14450027" w14:textId="77777777" w:rsidTr="00243B3D">
        <w:tc>
          <w:tcPr>
            <w:tcW w:w="704" w:type="dxa"/>
          </w:tcPr>
          <w:p w14:paraId="605BC525" w14:textId="0030D66D" w:rsidR="00E12CE4" w:rsidRDefault="00E12CE4" w:rsidP="00243B3D">
            <w:pPr>
              <w:pStyle w:val="Body"/>
              <w:ind w:left="0"/>
              <w:rPr>
                <w:rFonts w:cs="Arial"/>
                <w:color w:val="001135" w:themeColor="text2"/>
                <w:sz w:val="22"/>
                <w:szCs w:val="22"/>
              </w:rPr>
            </w:pPr>
            <w:r>
              <w:rPr>
                <w:rFonts w:cs="Arial"/>
                <w:color w:val="001135" w:themeColor="text2"/>
                <w:sz w:val="22"/>
                <w:szCs w:val="22"/>
              </w:rPr>
              <w:t>6</w:t>
            </w:r>
          </w:p>
        </w:tc>
        <w:tc>
          <w:tcPr>
            <w:tcW w:w="8754" w:type="dxa"/>
          </w:tcPr>
          <w:p w14:paraId="3BA717B3" w14:textId="6062A3D7" w:rsidR="00E12CE4" w:rsidRPr="00CD3185" w:rsidRDefault="00E12CE4" w:rsidP="00243B3D">
            <w:pPr>
              <w:pStyle w:val="Body"/>
              <w:ind w:left="0"/>
              <w:rPr>
                <w:rFonts w:cs="Arial"/>
                <w:color w:val="001135" w:themeColor="text2"/>
                <w:sz w:val="22"/>
                <w:szCs w:val="22"/>
              </w:rPr>
            </w:pPr>
            <w:r w:rsidRPr="00E12CE4">
              <w:rPr>
                <w:rFonts w:cs="Arial"/>
                <w:color w:val="001135" w:themeColor="text2"/>
                <w:sz w:val="22"/>
                <w:szCs w:val="22"/>
              </w:rPr>
              <w:t>PLDT - Inter MNP-Optima-USPS IDD v2.0</w:t>
            </w:r>
            <w:r w:rsidR="00881E7D">
              <w:rPr>
                <w:rFonts w:cs="Arial"/>
                <w:color w:val="001135" w:themeColor="text2"/>
                <w:sz w:val="22"/>
                <w:szCs w:val="22"/>
              </w:rPr>
              <w:t>.docx</w:t>
            </w:r>
          </w:p>
        </w:tc>
      </w:tr>
    </w:tbl>
    <w:p w14:paraId="23A04AAB" w14:textId="77777777" w:rsidR="004F3180" w:rsidRDefault="00243B3D" w:rsidP="00243B3D">
      <w:pPr>
        <w:pStyle w:val="Body"/>
        <w:ind w:left="0"/>
        <w:rPr>
          <w:rFonts w:cs="Arial"/>
          <w:color w:val="001135" w:themeColor="text2"/>
          <w:sz w:val="22"/>
          <w:szCs w:val="22"/>
        </w:rPr>
      </w:pPr>
      <w:r w:rsidRPr="00CC2FEA">
        <w:rPr>
          <w:rFonts w:cs="Arial"/>
          <w:color w:val="001135" w:themeColor="text2"/>
          <w:sz w:val="22"/>
          <w:szCs w:val="22"/>
        </w:rPr>
        <w:t xml:space="preserve"> </w:t>
      </w:r>
    </w:p>
    <w:p w14:paraId="126D7231" w14:textId="77777777" w:rsidR="00520102" w:rsidRDefault="00520102" w:rsidP="00243B3D">
      <w:pPr>
        <w:pStyle w:val="Body"/>
        <w:ind w:left="0"/>
        <w:rPr>
          <w:rFonts w:cs="Arial"/>
          <w:color w:val="001135" w:themeColor="text2"/>
          <w:sz w:val="22"/>
          <w:szCs w:val="22"/>
        </w:rPr>
      </w:pPr>
    </w:p>
    <w:p w14:paraId="211CEDD5" w14:textId="6E5DE469" w:rsidR="00520102" w:rsidRPr="00205296" w:rsidRDefault="00520102" w:rsidP="00520102">
      <w:pPr>
        <w:pStyle w:val="Heading1"/>
        <w:rPr>
          <w:lang w:val="fr-FR" w:eastAsia="en-GB" w:bidi="hi-IN"/>
        </w:rPr>
      </w:pPr>
      <w:bookmarkStart w:id="2186" w:name="_Toc89863725"/>
      <w:r w:rsidRPr="00205296">
        <w:rPr>
          <w:lang w:val="fr-FR" w:eastAsia="en-GB" w:bidi="hi-IN"/>
        </w:rPr>
        <w:t xml:space="preserve">Appendix </w:t>
      </w:r>
      <w:r w:rsidR="003F0CF4" w:rsidRPr="00205296">
        <w:rPr>
          <w:lang w:val="fr-FR" w:eastAsia="en-GB" w:bidi="hi-IN"/>
        </w:rPr>
        <w:t>C</w:t>
      </w:r>
      <w:r w:rsidRPr="00205296">
        <w:rPr>
          <w:lang w:val="fr-FR" w:eastAsia="en-GB" w:bidi="hi-IN"/>
        </w:rPr>
        <w:t xml:space="preserve"> (</w:t>
      </w:r>
      <w:r w:rsidR="003F0CF4" w:rsidRPr="00205296">
        <w:rPr>
          <w:lang w:val="fr-FR" w:eastAsia="en-GB" w:bidi="hi-IN"/>
        </w:rPr>
        <w:t>Document Change Tracker</w:t>
      </w:r>
      <w:r w:rsidRPr="00205296">
        <w:rPr>
          <w:lang w:val="fr-FR" w:eastAsia="en-GB" w:bidi="hi-IN"/>
        </w:rPr>
        <w:t>)</w:t>
      </w:r>
      <w:bookmarkEnd w:id="2186"/>
    </w:p>
    <w:p w14:paraId="6DDCC603" w14:textId="4404666C" w:rsidR="00520102" w:rsidRDefault="00520102" w:rsidP="00520102">
      <w:pPr>
        <w:pStyle w:val="Body"/>
        <w:ind w:left="0"/>
        <w:rPr>
          <w:rFonts w:cs="Arial"/>
          <w:color w:val="001135" w:themeColor="text2"/>
          <w:sz w:val="22"/>
          <w:szCs w:val="22"/>
        </w:rPr>
      </w:pPr>
      <w:r>
        <w:rPr>
          <w:rFonts w:cs="Arial"/>
          <w:color w:val="001135" w:themeColor="text2"/>
          <w:sz w:val="22"/>
          <w:szCs w:val="22"/>
        </w:rPr>
        <w:t xml:space="preserve">The following </w:t>
      </w:r>
      <w:r w:rsidR="000D6E7C">
        <w:rPr>
          <w:rFonts w:cs="Arial"/>
          <w:color w:val="001135" w:themeColor="text2"/>
          <w:sz w:val="22"/>
          <w:szCs w:val="22"/>
        </w:rPr>
        <w:t>tracks the</w:t>
      </w:r>
      <w:r w:rsidR="00EA2EBB">
        <w:rPr>
          <w:rFonts w:cs="Arial"/>
          <w:color w:val="001135" w:themeColor="text2"/>
          <w:sz w:val="22"/>
          <w:szCs w:val="22"/>
        </w:rPr>
        <w:t xml:space="preserve"> changes in requirements reflected in</w:t>
      </w:r>
      <w:r w:rsidR="00AA29B0">
        <w:rPr>
          <w:rFonts w:cs="Arial"/>
          <w:color w:val="001135" w:themeColor="text2"/>
          <w:sz w:val="22"/>
          <w:szCs w:val="22"/>
        </w:rPr>
        <w:t xml:space="preserve"> this HLD</w:t>
      </w:r>
      <w:r>
        <w:rPr>
          <w:rFonts w:cs="Arial"/>
          <w:color w:val="001135" w:themeColor="text2"/>
          <w:sz w:val="22"/>
          <w:szCs w:val="22"/>
        </w:rPr>
        <w:t>:</w:t>
      </w:r>
    </w:p>
    <w:p w14:paraId="49A565CA" w14:textId="77777777" w:rsidR="00520102" w:rsidRDefault="00520102" w:rsidP="00520102">
      <w:pPr>
        <w:pStyle w:val="Body"/>
        <w:ind w:left="0"/>
        <w:rPr>
          <w:rFonts w:cs="Arial"/>
          <w:color w:val="001135" w:themeColor="text2"/>
          <w:sz w:val="22"/>
          <w:szCs w:val="22"/>
        </w:rPr>
      </w:pPr>
    </w:p>
    <w:tbl>
      <w:tblPr>
        <w:tblStyle w:val="ComptelTable"/>
        <w:tblW w:w="0" w:type="auto"/>
        <w:tblLook w:val="04A0" w:firstRow="1" w:lastRow="0" w:firstColumn="1" w:lastColumn="0" w:noHBand="0" w:noVBand="1"/>
      </w:tblPr>
      <w:tblGrid>
        <w:gridCol w:w="625"/>
        <w:gridCol w:w="4371"/>
        <w:gridCol w:w="3362"/>
      </w:tblGrid>
      <w:tr w:rsidR="00463CE8" w14:paraId="6364F01F" w14:textId="775BFBAE" w:rsidTr="00205296">
        <w:trPr>
          <w:cnfStyle w:val="100000000000" w:firstRow="1" w:lastRow="0" w:firstColumn="0" w:lastColumn="0" w:oddVBand="0" w:evenVBand="0" w:oddHBand="0" w:evenHBand="0" w:firstRowFirstColumn="0" w:firstRowLastColumn="0" w:lastRowFirstColumn="0" w:lastRowLastColumn="0"/>
        </w:trPr>
        <w:tc>
          <w:tcPr>
            <w:tcW w:w="625" w:type="dxa"/>
          </w:tcPr>
          <w:p w14:paraId="693EC43B" w14:textId="77777777" w:rsidR="00463CE8" w:rsidRDefault="00463CE8" w:rsidP="00C9056D">
            <w:pPr>
              <w:pStyle w:val="Body"/>
              <w:ind w:left="0"/>
              <w:rPr>
                <w:rFonts w:cs="Arial"/>
                <w:color w:val="001135" w:themeColor="text2"/>
                <w:sz w:val="22"/>
                <w:szCs w:val="22"/>
              </w:rPr>
            </w:pPr>
            <w:r>
              <w:rPr>
                <w:rFonts w:cs="Arial"/>
                <w:color w:val="001135" w:themeColor="text2"/>
                <w:sz w:val="22"/>
                <w:szCs w:val="22"/>
              </w:rPr>
              <w:t>No.</w:t>
            </w:r>
          </w:p>
        </w:tc>
        <w:tc>
          <w:tcPr>
            <w:tcW w:w="4371" w:type="dxa"/>
          </w:tcPr>
          <w:p w14:paraId="27FB0113" w14:textId="0D732BB3" w:rsidR="00463CE8" w:rsidRDefault="00463CE8" w:rsidP="00C9056D">
            <w:pPr>
              <w:pStyle w:val="Body"/>
              <w:ind w:left="0"/>
              <w:rPr>
                <w:rFonts w:cs="Arial"/>
                <w:color w:val="001135" w:themeColor="text2"/>
                <w:sz w:val="22"/>
                <w:szCs w:val="22"/>
              </w:rPr>
            </w:pPr>
            <w:r>
              <w:rPr>
                <w:rFonts w:cs="Arial"/>
                <w:color w:val="001135" w:themeColor="text2"/>
                <w:sz w:val="22"/>
                <w:szCs w:val="22"/>
              </w:rPr>
              <w:t>Description of Change</w:t>
            </w:r>
          </w:p>
        </w:tc>
        <w:tc>
          <w:tcPr>
            <w:tcW w:w="3362" w:type="dxa"/>
          </w:tcPr>
          <w:p w14:paraId="1ED332C1" w14:textId="1007016C" w:rsidR="00463CE8" w:rsidRDefault="00463CE8" w:rsidP="00C9056D">
            <w:pPr>
              <w:pStyle w:val="Body"/>
              <w:ind w:left="0"/>
              <w:rPr>
                <w:rFonts w:cs="Arial"/>
                <w:color w:val="001135" w:themeColor="text2"/>
                <w:sz w:val="22"/>
                <w:szCs w:val="22"/>
              </w:rPr>
            </w:pPr>
            <w:r>
              <w:rPr>
                <w:rFonts w:cs="Arial"/>
                <w:color w:val="001135" w:themeColor="text2"/>
                <w:sz w:val="22"/>
                <w:szCs w:val="22"/>
              </w:rPr>
              <w:t>Date Confirmed</w:t>
            </w:r>
          </w:p>
        </w:tc>
      </w:tr>
      <w:tr w:rsidR="00463CE8" w14:paraId="2D40C4BF" w14:textId="274EE95C" w:rsidTr="00205296">
        <w:tc>
          <w:tcPr>
            <w:tcW w:w="625" w:type="dxa"/>
          </w:tcPr>
          <w:p w14:paraId="325CB446" w14:textId="77777777" w:rsidR="00463CE8" w:rsidRDefault="00463CE8" w:rsidP="00C9056D">
            <w:pPr>
              <w:pStyle w:val="Body"/>
              <w:ind w:left="0"/>
              <w:rPr>
                <w:rFonts w:cs="Arial"/>
                <w:color w:val="001135" w:themeColor="text2"/>
                <w:sz w:val="22"/>
                <w:szCs w:val="22"/>
              </w:rPr>
            </w:pPr>
            <w:r>
              <w:rPr>
                <w:rFonts w:cs="Arial"/>
                <w:color w:val="001135" w:themeColor="text2"/>
                <w:sz w:val="22"/>
                <w:szCs w:val="22"/>
              </w:rPr>
              <w:t>1</w:t>
            </w:r>
          </w:p>
        </w:tc>
        <w:tc>
          <w:tcPr>
            <w:tcW w:w="4371" w:type="dxa"/>
          </w:tcPr>
          <w:p w14:paraId="297CA132" w14:textId="05E38A46" w:rsidR="00463CE8" w:rsidRPr="00243B3D" w:rsidRDefault="00463CE8" w:rsidP="00C9056D">
            <w:r>
              <w:rPr>
                <w:sz w:val="22"/>
                <w:szCs w:val="22"/>
              </w:rPr>
              <w:t>WSO2 Request Format payload from SOAP to XML</w:t>
            </w:r>
            <w:r w:rsidR="00AD1A35">
              <w:rPr>
                <w:sz w:val="22"/>
                <w:szCs w:val="22"/>
              </w:rPr>
              <w:t xml:space="preserve"> (sec. 4.4.1-4.4.2)</w:t>
            </w:r>
          </w:p>
        </w:tc>
        <w:tc>
          <w:tcPr>
            <w:tcW w:w="3362" w:type="dxa"/>
          </w:tcPr>
          <w:p w14:paraId="195B40B2" w14:textId="6D289AB8" w:rsidR="00463CE8" w:rsidRDefault="00A8128A" w:rsidP="00205296">
            <w:pPr>
              <w:pStyle w:val="Body"/>
              <w:ind w:left="0"/>
            </w:pPr>
            <w:r w:rsidRPr="00A8128A">
              <w:rPr>
                <w:rFonts w:cs="Arial"/>
                <w:color w:val="001135" w:themeColor="text2"/>
                <w:sz w:val="22"/>
                <w:szCs w:val="22"/>
              </w:rPr>
              <w:t>10-</w:t>
            </w:r>
            <w:r>
              <w:rPr>
                <w:rFonts w:cs="Arial"/>
                <w:color w:val="001135" w:themeColor="text2"/>
                <w:sz w:val="22"/>
                <w:szCs w:val="22"/>
              </w:rPr>
              <w:t>Feb</w:t>
            </w:r>
            <w:r w:rsidRPr="00A8128A">
              <w:rPr>
                <w:rFonts w:cs="Arial"/>
                <w:color w:val="001135" w:themeColor="text2"/>
                <w:sz w:val="22"/>
                <w:szCs w:val="22"/>
              </w:rPr>
              <w:t>-2020</w:t>
            </w:r>
          </w:p>
        </w:tc>
      </w:tr>
      <w:tr w:rsidR="00463CE8" w14:paraId="2EFD309F" w14:textId="5CCDB112" w:rsidTr="00205296">
        <w:tc>
          <w:tcPr>
            <w:tcW w:w="625" w:type="dxa"/>
          </w:tcPr>
          <w:p w14:paraId="28C8951A" w14:textId="77777777" w:rsidR="00463CE8" w:rsidRDefault="00463CE8" w:rsidP="00C9056D">
            <w:pPr>
              <w:pStyle w:val="Body"/>
              <w:ind w:left="0"/>
              <w:rPr>
                <w:rFonts w:cs="Arial"/>
                <w:color w:val="001135" w:themeColor="text2"/>
                <w:sz w:val="22"/>
                <w:szCs w:val="22"/>
              </w:rPr>
            </w:pPr>
            <w:r>
              <w:rPr>
                <w:rFonts w:cs="Arial"/>
                <w:color w:val="001135" w:themeColor="text2"/>
                <w:sz w:val="22"/>
                <w:szCs w:val="22"/>
              </w:rPr>
              <w:t>2</w:t>
            </w:r>
          </w:p>
        </w:tc>
        <w:tc>
          <w:tcPr>
            <w:tcW w:w="4371" w:type="dxa"/>
          </w:tcPr>
          <w:p w14:paraId="320CC563" w14:textId="3AB7B9BB" w:rsidR="00463CE8" w:rsidRDefault="00A8128A" w:rsidP="00C9056D">
            <w:pPr>
              <w:pStyle w:val="Body"/>
              <w:ind w:left="0"/>
              <w:rPr>
                <w:rFonts w:cs="Arial"/>
                <w:color w:val="001135" w:themeColor="text2"/>
                <w:sz w:val="22"/>
                <w:szCs w:val="22"/>
              </w:rPr>
            </w:pPr>
            <w:r>
              <w:rPr>
                <w:rFonts w:cs="Arial"/>
                <w:color w:val="001135" w:themeColor="text2"/>
                <w:sz w:val="22"/>
                <w:szCs w:val="22"/>
              </w:rPr>
              <w:t>HandleResponse from SOAP to REST Json</w:t>
            </w:r>
            <w:r w:rsidR="00AD1A35">
              <w:rPr>
                <w:rFonts w:cs="Arial"/>
                <w:color w:val="001135" w:themeColor="text2"/>
                <w:sz w:val="22"/>
                <w:szCs w:val="22"/>
              </w:rPr>
              <w:t xml:space="preserve"> (sec 4.7)</w:t>
            </w:r>
          </w:p>
        </w:tc>
        <w:tc>
          <w:tcPr>
            <w:tcW w:w="3362" w:type="dxa"/>
          </w:tcPr>
          <w:p w14:paraId="5A0EF985" w14:textId="4A758AC0" w:rsidR="00463CE8" w:rsidRPr="00243B3D" w:rsidRDefault="00A8128A" w:rsidP="00C9056D">
            <w:pPr>
              <w:pStyle w:val="Body"/>
              <w:ind w:left="0"/>
              <w:rPr>
                <w:rFonts w:cs="Arial"/>
                <w:color w:val="001135" w:themeColor="text2"/>
                <w:sz w:val="22"/>
                <w:szCs w:val="22"/>
              </w:rPr>
            </w:pPr>
            <w:r>
              <w:rPr>
                <w:rFonts w:cs="Arial"/>
                <w:color w:val="001135" w:themeColor="text2"/>
                <w:sz w:val="22"/>
                <w:szCs w:val="22"/>
              </w:rPr>
              <w:t>19-Feb-2020</w:t>
            </w:r>
          </w:p>
        </w:tc>
      </w:tr>
      <w:tr w:rsidR="00463CE8" w14:paraId="6526C3D3" w14:textId="0B87586F" w:rsidTr="00205296">
        <w:tc>
          <w:tcPr>
            <w:tcW w:w="625" w:type="dxa"/>
          </w:tcPr>
          <w:p w14:paraId="423F0C71" w14:textId="77777777" w:rsidR="00463CE8" w:rsidRDefault="00463CE8" w:rsidP="00C9056D">
            <w:pPr>
              <w:pStyle w:val="Body"/>
              <w:ind w:left="0"/>
              <w:rPr>
                <w:rFonts w:cs="Arial"/>
                <w:color w:val="001135" w:themeColor="text2"/>
                <w:sz w:val="22"/>
                <w:szCs w:val="22"/>
              </w:rPr>
            </w:pPr>
            <w:r>
              <w:rPr>
                <w:rFonts w:cs="Arial"/>
                <w:color w:val="001135" w:themeColor="text2"/>
                <w:sz w:val="22"/>
                <w:szCs w:val="22"/>
              </w:rPr>
              <w:t>3</w:t>
            </w:r>
          </w:p>
        </w:tc>
        <w:tc>
          <w:tcPr>
            <w:tcW w:w="4371" w:type="dxa"/>
          </w:tcPr>
          <w:p w14:paraId="07CD2C3D" w14:textId="62C4545E" w:rsidR="00463CE8" w:rsidRDefault="000F48EE" w:rsidP="00C9056D">
            <w:pPr>
              <w:pStyle w:val="Body"/>
              <w:ind w:left="0"/>
              <w:rPr>
                <w:rFonts w:cs="Arial"/>
                <w:color w:val="001135" w:themeColor="text2"/>
                <w:sz w:val="22"/>
                <w:szCs w:val="22"/>
              </w:rPr>
            </w:pPr>
            <w:r>
              <w:rPr>
                <w:rFonts w:cs="Arial"/>
                <w:color w:val="001135" w:themeColor="text2"/>
                <w:sz w:val="22"/>
                <w:szCs w:val="22"/>
              </w:rPr>
              <w:t>Phase1B requirement Updates</w:t>
            </w:r>
            <w:r w:rsidR="00AD1A35">
              <w:rPr>
                <w:rFonts w:cs="Arial"/>
                <w:color w:val="001135" w:themeColor="text2"/>
                <w:sz w:val="22"/>
                <w:szCs w:val="22"/>
              </w:rPr>
              <w:t xml:space="preserve"> (sec 4.6.5-4.6.7)</w:t>
            </w:r>
          </w:p>
        </w:tc>
        <w:tc>
          <w:tcPr>
            <w:tcW w:w="3362" w:type="dxa"/>
          </w:tcPr>
          <w:p w14:paraId="62584A20" w14:textId="6B269FEB" w:rsidR="00463CE8" w:rsidRPr="00243B3D" w:rsidRDefault="000F48EE" w:rsidP="00C9056D">
            <w:pPr>
              <w:pStyle w:val="Body"/>
              <w:ind w:left="0"/>
              <w:rPr>
                <w:rFonts w:cs="Arial"/>
                <w:color w:val="001135" w:themeColor="text2"/>
                <w:sz w:val="22"/>
                <w:szCs w:val="22"/>
              </w:rPr>
            </w:pPr>
            <w:r>
              <w:rPr>
                <w:rFonts w:cs="Arial"/>
                <w:color w:val="001135" w:themeColor="text2"/>
                <w:sz w:val="22"/>
                <w:szCs w:val="22"/>
              </w:rPr>
              <w:t>14-Feb-2020</w:t>
            </w:r>
          </w:p>
        </w:tc>
      </w:tr>
      <w:tr w:rsidR="00463CE8" w14:paraId="00B99B01" w14:textId="7020A97B" w:rsidTr="00205296">
        <w:tc>
          <w:tcPr>
            <w:tcW w:w="625" w:type="dxa"/>
          </w:tcPr>
          <w:p w14:paraId="1B33612D" w14:textId="77777777" w:rsidR="00463CE8" w:rsidRDefault="00463CE8" w:rsidP="00C9056D">
            <w:pPr>
              <w:pStyle w:val="Body"/>
              <w:ind w:left="0"/>
              <w:rPr>
                <w:rFonts w:cs="Arial"/>
                <w:color w:val="001135" w:themeColor="text2"/>
                <w:sz w:val="22"/>
                <w:szCs w:val="22"/>
              </w:rPr>
            </w:pPr>
            <w:r>
              <w:rPr>
                <w:rFonts w:cs="Arial"/>
                <w:color w:val="001135" w:themeColor="text2"/>
                <w:sz w:val="22"/>
                <w:szCs w:val="22"/>
              </w:rPr>
              <w:lastRenderedPageBreak/>
              <w:t>4</w:t>
            </w:r>
          </w:p>
        </w:tc>
        <w:tc>
          <w:tcPr>
            <w:tcW w:w="4371" w:type="dxa"/>
          </w:tcPr>
          <w:p w14:paraId="1D23C7ED" w14:textId="70EC21AF" w:rsidR="000F48EE" w:rsidRPr="00243B3D" w:rsidRDefault="000F48EE" w:rsidP="00C9056D">
            <w:pPr>
              <w:pStyle w:val="Body"/>
              <w:ind w:left="0"/>
              <w:rPr>
                <w:rFonts w:cs="Arial"/>
                <w:color w:val="001135" w:themeColor="text2"/>
                <w:sz w:val="22"/>
                <w:szCs w:val="22"/>
              </w:rPr>
            </w:pPr>
            <w:r>
              <w:rPr>
                <w:rFonts w:cs="Arial"/>
                <w:color w:val="001135" w:themeColor="text2"/>
                <w:sz w:val="22"/>
                <w:szCs w:val="22"/>
              </w:rPr>
              <w:t>RFS List supported for Phase1a and Phase1b</w:t>
            </w:r>
            <w:r w:rsidR="00AD1A35">
              <w:rPr>
                <w:rFonts w:cs="Arial"/>
                <w:color w:val="001135" w:themeColor="text2"/>
                <w:sz w:val="22"/>
                <w:szCs w:val="22"/>
              </w:rPr>
              <w:t xml:space="preserve"> was</w:t>
            </w:r>
            <w:r>
              <w:rPr>
                <w:rFonts w:cs="Arial"/>
                <w:color w:val="001135" w:themeColor="text2"/>
                <w:sz w:val="22"/>
                <w:szCs w:val="22"/>
              </w:rPr>
              <w:t xml:space="preserve"> redefined</w:t>
            </w:r>
            <w:r w:rsidR="00AD1A35">
              <w:rPr>
                <w:rFonts w:cs="Arial"/>
                <w:color w:val="001135" w:themeColor="text2"/>
                <w:sz w:val="22"/>
                <w:szCs w:val="22"/>
              </w:rPr>
              <w:t xml:space="preserve"> (4.10.8 and 6.1)</w:t>
            </w:r>
          </w:p>
        </w:tc>
        <w:tc>
          <w:tcPr>
            <w:tcW w:w="3362" w:type="dxa"/>
          </w:tcPr>
          <w:p w14:paraId="3012B731" w14:textId="2E2021FD" w:rsidR="00463CE8" w:rsidRPr="004F3180" w:rsidRDefault="000F48EE" w:rsidP="00C9056D">
            <w:pPr>
              <w:pStyle w:val="Body"/>
              <w:ind w:left="0"/>
              <w:rPr>
                <w:rFonts w:cs="Arial"/>
                <w:color w:val="001135" w:themeColor="text2"/>
                <w:sz w:val="22"/>
                <w:szCs w:val="22"/>
              </w:rPr>
            </w:pPr>
            <w:r>
              <w:rPr>
                <w:rFonts w:cs="Arial"/>
                <w:color w:val="001135" w:themeColor="text2"/>
                <w:sz w:val="22"/>
                <w:szCs w:val="22"/>
              </w:rPr>
              <w:t>12-Mar-2020</w:t>
            </w:r>
          </w:p>
        </w:tc>
      </w:tr>
      <w:tr w:rsidR="001F77F7" w14:paraId="6B3F9181" w14:textId="77777777" w:rsidTr="00463CE8">
        <w:tc>
          <w:tcPr>
            <w:tcW w:w="625" w:type="dxa"/>
          </w:tcPr>
          <w:p w14:paraId="67076DAB" w14:textId="675EB7F2" w:rsidR="001F77F7" w:rsidRDefault="001F77F7" w:rsidP="00C9056D">
            <w:pPr>
              <w:pStyle w:val="Body"/>
              <w:ind w:left="0"/>
              <w:rPr>
                <w:rFonts w:cs="Arial"/>
                <w:color w:val="001135" w:themeColor="text2"/>
                <w:sz w:val="22"/>
                <w:szCs w:val="22"/>
              </w:rPr>
            </w:pPr>
            <w:r>
              <w:rPr>
                <w:rFonts w:cs="Arial"/>
                <w:color w:val="001135" w:themeColor="text2"/>
                <w:sz w:val="22"/>
                <w:szCs w:val="22"/>
              </w:rPr>
              <w:t>5</w:t>
            </w:r>
          </w:p>
        </w:tc>
        <w:tc>
          <w:tcPr>
            <w:tcW w:w="4371" w:type="dxa"/>
          </w:tcPr>
          <w:p w14:paraId="230714B0" w14:textId="719E3B4D" w:rsidR="001F77F7" w:rsidRDefault="001F77F7" w:rsidP="00C9056D">
            <w:pPr>
              <w:pStyle w:val="Body"/>
              <w:ind w:left="0"/>
              <w:rPr>
                <w:rFonts w:cs="Arial"/>
                <w:color w:val="001135" w:themeColor="text2"/>
                <w:sz w:val="22"/>
                <w:szCs w:val="22"/>
              </w:rPr>
            </w:pPr>
            <w:r>
              <w:rPr>
                <w:rFonts w:cs="Arial"/>
                <w:color w:val="001135" w:themeColor="text2"/>
                <w:sz w:val="22"/>
                <w:szCs w:val="22"/>
              </w:rPr>
              <w:t>mWARE removed from scope for Optima Notification</w:t>
            </w:r>
            <w:r w:rsidR="005C28B2">
              <w:rPr>
                <w:rFonts w:cs="Arial"/>
                <w:color w:val="001135" w:themeColor="text2"/>
                <w:sz w:val="22"/>
                <w:szCs w:val="22"/>
              </w:rPr>
              <w:t xml:space="preserve"> due to </w:t>
            </w:r>
            <w:r w:rsidR="000161B0">
              <w:rPr>
                <w:rFonts w:cs="Arial"/>
                <w:color w:val="001135" w:themeColor="text2"/>
                <w:sz w:val="22"/>
                <w:szCs w:val="22"/>
              </w:rPr>
              <w:t>decommissioning (4.5.1)</w:t>
            </w:r>
          </w:p>
        </w:tc>
        <w:tc>
          <w:tcPr>
            <w:tcW w:w="3362" w:type="dxa"/>
          </w:tcPr>
          <w:p w14:paraId="61B15610" w14:textId="773B08DD" w:rsidR="001F77F7" w:rsidRDefault="001F77F7" w:rsidP="00C9056D">
            <w:pPr>
              <w:pStyle w:val="Body"/>
              <w:ind w:left="0"/>
              <w:rPr>
                <w:rFonts w:cs="Arial"/>
                <w:color w:val="001135" w:themeColor="text2"/>
                <w:sz w:val="22"/>
                <w:szCs w:val="22"/>
              </w:rPr>
            </w:pPr>
            <w:r>
              <w:rPr>
                <w:rFonts w:cs="Arial"/>
                <w:color w:val="001135" w:themeColor="text2"/>
                <w:sz w:val="22"/>
                <w:szCs w:val="22"/>
              </w:rPr>
              <w:t>13-Mar-2020</w:t>
            </w:r>
          </w:p>
        </w:tc>
      </w:tr>
    </w:tbl>
    <w:p w14:paraId="7CD0C11C" w14:textId="00571934" w:rsidR="00520102" w:rsidRDefault="00520102" w:rsidP="00243B3D">
      <w:pPr>
        <w:pStyle w:val="Body"/>
        <w:ind w:left="0"/>
        <w:rPr>
          <w:rFonts w:cs="Arial"/>
          <w:color w:val="001135" w:themeColor="text2"/>
          <w:sz w:val="22"/>
          <w:szCs w:val="22"/>
        </w:rPr>
        <w:sectPr w:rsidR="00520102" w:rsidSect="00422692">
          <w:pgSz w:w="11906" w:h="16838" w:code="9"/>
          <w:pgMar w:top="2835" w:right="1134" w:bottom="1440" w:left="1304" w:header="567" w:footer="227" w:gutter="0"/>
          <w:pgNumType w:start="1"/>
          <w:cols w:space="708"/>
          <w:docGrid w:linePitch="360"/>
        </w:sectPr>
      </w:pPr>
      <w:r w:rsidRPr="00CC2FEA">
        <w:rPr>
          <w:rFonts w:cs="Arial"/>
          <w:color w:val="001135" w:themeColor="text2"/>
          <w:sz w:val="22"/>
          <w:szCs w:val="22"/>
        </w:rPr>
        <w:t xml:space="preserve"> </w:t>
      </w:r>
    </w:p>
    <w:p w14:paraId="3D27E3D3" w14:textId="5C4566E2" w:rsidR="001A65EA" w:rsidRDefault="00576B66" w:rsidP="001A65EA">
      <w:pPr>
        <w:pStyle w:val="Heading1"/>
      </w:pPr>
      <w:bookmarkStart w:id="2187" w:name="_Toc27665555"/>
      <w:bookmarkStart w:id="2188" w:name="_Toc89863726"/>
      <w:r>
        <w:lastRenderedPageBreak/>
        <w:t>Appendix D (Change Tracker)</w:t>
      </w:r>
      <w:bookmarkEnd w:id="2188"/>
    </w:p>
    <w:p w14:paraId="3D9967B9" w14:textId="4807F4F9" w:rsidR="001A65EA" w:rsidRDefault="001A65EA" w:rsidP="001A65EA">
      <w:r>
        <w:t xml:space="preserve">The following list of changes are reflected as additional </w:t>
      </w:r>
      <w:r w:rsidR="00A31639">
        <w:t>requirements</w:t>
      </w:r>
      <w:r>
        <w:t xml:space="preserve"> on top of Trident Optima-USPS solution.</w:t>
      </w:r>
    </w:p>
    <w:tbl>
      <w:tblPr>
        <w:tblStyle w:val="ComptelTable"/>
        <w:tblW w:w="0" w:type="auto"/>
        <w:tblLook w:val="04A0" w:firstRow="1" w:lastRow="0" w:firstColumn="1" w:lastColumn="0" w:noHBand="0" w:noVBand="1"/>
      </w:tblPr>
      <w:tblGrid>
        <w:gridCol w:w="593"/>
        <w:gridCol w:w="4800"/>
        <w:gridCol w:w="2965"/>
      </w:tblGrid>
      <w:tr w:rsidR="001A65EA" w14:paraId="4C20E349" w14:textId="15E5D2CF" w:rsidTr="001A65EA">
        <w:trPr>
          <w:cnfStyle w:val="100000000000" w:firstRow="1" w:lastRow="0" w:firstColumn="0" w:lastColumn="0" w:oddVBand="0" w:evenVBand="0" w:oddHBand="0" w:evenHBand="0" w:firstRowFirstColumn="0" w:firstRowLastColumn="0" w:lastRowFirstColumn="0" w:lastRowLastColumn="0"/>
        </w:trPr>
        <w:tc>
          <w:tcPr>
            <w:tcW w:w="593" w:type="dxa"/>
          </w:tcPr>
          <w:p w14:paraId="249FFFD7" w14:textId="77777777" w:rsidR="001A65EA" w:rsidRDefault="001A65EA" w:rsidP="00BB6876">
            <w:pPr>
              <w:pStyle w:val="Body"/>
              <w:ind w:left="0"/>
              <w:rPr>
                <w:rFonts w:cs="Arial"/>
                <w:color w:val="001135" w:themeColor="text2"/>
                <w:sz w:val="22"/>
                <w:szCs w:val="22"/>
              </w:rPr>
            </w:pPr>
            <w:r>
              <w:rPr>
                <w:rFonts w:cs="Arial"/>
                <w:color w:val="001135" w:themeColor="text2"/>
                <w:sz w:val="22"/>
                <w:szCs w:val="22"/>
              </w:rPr>
              <w:t>No.</w:t>
            </w:r>
          </w:p>
        </w:tc>
        <w:tc>
          <w:tcPr>
            <w:tcW w:w="4800" w:type="dxa"/>
          </w:tcPr>
          <w:p w14:paraId="2926AF54" w14:textId="5DF7BEE1" w:rsidR="001A65EA" w:rsidRDefault="001A65EA" w:rsidP="00BB6876">
            <w:pPr>
              <w:pStyle w:val="Body"/>
              <w:ind w:left="0"/>
              <w:rPr>
                <w:rFonts w:cs="Arial"/>
                <w:color w:val="001135" w:themeColor="text2"/>
                <w:sz w:val="22"/>
                <w:szCs w:val="22"/>
              </w:rPr>
            </w:pPr>
            <w:r>
              <w:rPr>
                <w:rFonts w:cs="Arial"/>
                <w:color w:val="001135" w:themeColor="text2"/>
                <w:sz w:val="22"/>
                <w:szCs w:val="22"/>
              </w:rPr>
              <w:t>Description</w:t>
            </w:r>
          </w:p>
        </w:tc>
        <w:tc>
          <w:tcPr>
            <w:tcW w:w="2965" w:type="dxa"/>
          </w:tcPr>
          <w:p w14:paraId="2CD50141" w14:textId="0F191BE7" w:rsidR="001A65EA" w:rsidRDefault="001A65EA" w:rsidP="00BB6876">
            <w:pPr>
              <w:pStyle w:val="Body"/>
              <w:ind w:left="0"/>
              <w:rPr>
                <w:rFonts w:cs="Arial"/>
                <w:color w:val="001135" w:themeColor="text2"/>
                <w:sz w:val="22"/>
                <w:szCs w:val="22"/>
              </w:rPr>
            </w:pPr>
            <w:r>
              <w:rPr>
                <w:rFonts w:cs="Arial"/>
                <w:color w:val="001135" w:themeColor="text2"/>
                <w:sz w:val="22"/>
                <w:szCs w:val="22"/>
              </w:rPr>
              <w:t>Date</w:t>
            </w:r>
            <w:r w:rsidR="00AF6657">
              <w:rPr>
                <w:rFonts w:cs="Arial"/>
                <w:color w:val="001135" w:themeColor="text2"/>
                <w:sz w:val="22"/>
                <w:szCs w:val="22"/>
              </w:rPr>
              <w:t xml:space="preserve"> Added</w:t>
            </w:r>
          </w:p>
        </w:tc>
      </w:tr>
      <w:tr w:rsidR="001A65EA" w:rsidRPr="00243B3D" w14:paraId="21DC4D98" w14:textId="029DDAFB" w:rsidTr="001A65EA">
        <w:tc>
          <w:tcPr>
            <w:tcW w:w="593" w:type="dxa"/>
          </w:tcPr>
          <w:p w14:paraId="24BC4315" w14:textId="77777777" w:rsidR="001A65EA" w:rsidRDefault="001A65EA" w:rsidP="00BB6876">
            <w:pPr>
              <w:pStyle w:val="Body"/>
              <w:ind w:left="0"/>
              <w:rPr>
                <w:rFonts w:cs="Arial"/>
                <w:color w:val="001135" w:themeColor="text2"/>
                <w:sz w:val="22"/>
                <w:szCs w:val="22"/>
              </w:rPr>
            </w:pPr>
            <w:r>
              <w:rPr>
                <w:rFonts w:cs="Arial"/>
                <w:color w:val="001135" w:themeColor="text2"/>
                <w:sz w:val="22"/>
                <w:szCs w:val="22"/>
              </w:rPr>
              <w:t>1</w:t>
            </w:r>
          </w:p>
        </w:tc>
        <w:tc>
          <w:tcPr>
            <w:tcW w:w="4800" w:type="dxa"/>
          </w:tcPr>
          <w:p w14:paraId="6566551E" w14:textId="0DF82A7C" w:rsidR="001A65EA" w:rsidRPr="00243B3D" w:rsidRDefault="001A65EA" w:rsidP="00BB6876">
            <w:r>
              <w:rPr>
                <w:sz w:val="22"/>
                <w:szCs w:val="22"/>
              </w:rPr>
              <w:t>SUN FLP Replenishment via Batch file</w:t>
            </w:r>
          </w:p>
        </w:tc>
        <w:tc>
          <w:tcPr>
            <w:tcW w:w="2965" w:type="dxa"/>
          </w:tcPr>
          <w:p w14:paraId="7CE683C8" w14:textId="694C5770" w:rsidR="001A65EA" w:rsidRPr="005D207F" w:rsidRDefault="0044503B" w:rsidP="00BB6876">
            <w:r>
              <w:rPr>
                <w:color w:val="001135" w:themeColor="text2"/>
                <w:sz w:val="22"/>
                <w:szCs w:val="22"/>
              </w:rPr>
              <w:t>02-09-2020</w:t>
            </w:r>
          </w:p>
        </w:tc>
      </w:tr>
      <w:tr w:rsidR="001A65EA" w14:paraId="695C0A06" w14:textId="325A7D21" w:rsidTr="001A65EA">
        <w:tc>
          <w:tcPr>
            <w:tcW w:w="593" w:type="dxa"/>
          </w:tcPr>
          <w:p w14:paraId="1B999710" w14:textId="77777777" w:rsidR="001A65EA" w:rsidRDefault="001A65EA" w:rsidP="00BB6876">
            <w:pPr>
              <w:pStyle w:val="Body"/>
              <w:ind w:left="0"/>
              <w:rPr>
                <w:rFonts w:cs="Arial"/>
                <w:color w:val="001135" w:themeColor="text2"/>
                <w:sz w:val="22"/>
                <w:szCs w:val="22"/>
              </w:rPr>
            </w:pPr>
            <w:r>
              <w:rPr>
                <w:rFonts w:cs="Arial"/>
                <w:color w:val="001135" w:themeColor="text2"/>
                <w:sz w:val="22"/>
                <w:szCs w:val="22"/>
              </w:rPr>
              <w:t>2</w:t>
            </w:r>
          </w:p>
        </w:tc>
        <w:tc>
          <w:tcPr>
            <w:tcW w:w="4800" w:type="dxa"/>
          </w:tcPr>
          <w:p w14:paraId="6E45084B" w14:textId="058CEFF1" w:rsidR="001A65EA" w:rsidRDefault="001A65EA" w:rsidP="00BB6876">
            <w:pPr>
              <w:pStyle w:val="Body"/>
              <w:ind w:left="0"/>
              <w:rPr>
                <w:rFonts w:cs="Arial"/>
                <w:color w:val="001135" w:themeColor="text2"/>
                <w:sz w:val="22"/>
                <w:szCs w:val="22"/>
              </w:rPr>
            </w:pPr>
            <w:r>
              <w:rPr>
                <w:rFonts w:cs="Arial"/>
                <w:color w:val="001135" w:themeColor="text2"/>
                <w:sz w:val="22"/>
                <w:szCs w:val="22"/>
              </w:rPr>
              <w:t>ARM inquire for Notice of Disconnect and Change Bill Cycle Wireline</w:t>
            </w:r>
          </w:p>
        </w:tc>
        <w:tc>
          <w:tcPr>
            <w:tcW w:w="2965" w:type="dxa"/>
          </w:tcPr>
          <w:p w14:paraId="547F33ED" w14:textId="2A0E1038" w:rsidR="001A65EA" w:rsidRPr="000B480B" w:rsidRDefault="0044503B" w:rsidP="00BB6876">
            <w:pPr>
              <w:pStyle w:val="Body"/>
              <w:ind w:left="0"/>
              <w:rPr>
                <w:rFonts w:cs="Arial"/>
                <w:color w:val="001135" w:themeColor="text2"/>
                <w:sz w:val="22"/>
                <w:szCs w:val="22"/>
              </w:rPr>
            </w:pPr>
            <w:r>
              <w:rPr>
                <w:rFonts w:cs="Arial"/>
                <w:color w:val="001135" w:themeColor="text2"/>
                <w:sz w:val="22"/>
                <w:szCs w:val="22"/>
              </w:rPr>
              <w:t>02-09-2020</w:t>
            </w:r>
          </w:p>
        </w:tc>
      </w:tr>
      <w:tr w:rsidR="0044503B" w14:paraId="0877C5E2" w14:textId="77777777" w:rsidTr="001A65EA">
        <w:tc>
          <w:tcPr>
            <w:tcW w:w="593" w:type="dxa"/>
          </w:tcPr>
          <w:p w14:paraId="50082698" w14:textId="58064E77" w:rsidR="0044503B" w:rsidRDefault="0044503B" w:rsidP="00BB6876">
            <w:pPr>
              <w:pStyle w:val="Body"/>
              <w:ind w:left="0"/>
              <w:rPr>
                <w:rFonts w:cs="Arial"/>
                <w:color w:val="001135" w:themeColor="text2"/>
                <w:sz w:val="22"/>
                <w:szCs w:val="22"/>
              </w:rPr>
            </w:pPr>
            <w:r>
              <w:rPr>
                <w:rFonts w:cs="Arial"/>
                <w:color w:val="001135" w:themeColor="text2"/>
                <w:sz w:val="22"/>
                <w:szCs w:val="22"/>
              </w:rPr>
              <w:t>3</w:t>
            </w:r>
          </w:p>
        </w:tc>
        <w:tc>
          <w:tcPr>
            <w:tcW w:w="4800" w:type="dxa"/>
          </w:tcPr>
          <w:p w14:paraId="63BD65FD" w14:textId="17D0E3D1" w:rsidR="0044503B" w:rsidRDefault="0044503B" w:rsidP="00BB6876">
            <w:pPr>
              <w:pStyle w:val="Body"/>
              <w:ind w:left="0"/>
              <w:rPr>
                <w:rFonts w:cs="Arial"/>
                <w:color w:val="001135" w:themeColor="text2"/>
                <w:sz w:val="22"/>
                <w:szCs w:val="22"/>
              </w:rPr>
            </w:pPr>
            <w:r>
              <w:rPr>
                <w:rFonts w:cs="Arial"/>
                <w:color w:val="001135" w:themeColor="text2"/>
                <w:sz w:val="22"/>
                <w:szCs w:val="22"/>
              </w:rPr>
              <w:t>Fixed Wireless</w:t>
            </w:r>
            <w:r w:rsidR="009E1E00">
              <w:rPr>
                <w:rFonts w:cs="Arial"/>
                <w:color w:val="001135" w:themeColor="text2"/>
                <w:sz w:val="22"/>
                <w:szCs w:val="22"/>
              </w:rPr>
              <w:t xml:space="preserve"> and Home Wifi</w:t>
            </w:r>
          </w:p>
        </w:tc>
        <w:tc>
          <w:tcPr>
            <w:tcW w:w="2965" w:type="dxa"/>
          </w:tcPr>
          <w:p w14:paraId="73FE93C4" w14:textId="5E73F5C6" w:rsidR="0044503B" w:rsidRDefault="0044503B" w:rsidP="00BB6876">
            <w:pPr>
              <w:pStyle w:val="Body"/>
              <w:ind w:left="0"/>
              <w:rPr>
                <w:rFonts w:cs="Arial"/>
                <w:color w:val="001135" w:themeColor="text2"/>
                <w:sz w:val="22"/>
                <w:szCs w:val="22"/>
              </w:rPr>
            </w:pPr>
            <w:r>
              <w:rPr>
                <w:rFonts w:cs="Arial"/>
                <w:color w:val="001135" w:themeColor="text2"/>
                <w:sz w:val="22"/>
                <w:szCs w:val="22"/>
              </w:rPr>
              <w:t>02-09-2020</w:t>
            </w:r>
          </w:p>
        </w:tc>
      </w:tr>
      <w:tr w:rsidR="000A7C9A" w14:paraId="51E9E9CC" w14:textId="77777777" w:rsidTr="001A65EA">
        <w:tc>
          <w:tcPr>
            <w:tcW w:w="593" w:type="dxa"/>
          </w:tcPr>
          <w:p w14:paraId="083B9ABA" w14:textId="1021118F" w:rsidR="000A7C9A" w:rsidRDefault="000A7C9A" w:rsidP="00BB6876">
            <w:pPr>
              <w:pStyle w:val="Body"/>
              <w:ind w:left="0"/>
              <w:rPr>
                <w:rFonts w:cs="Arial"/>
                <w:color w:val="001135" w:themeColor="text2"/>
                <w:sz w:val="22"/>
                <w:szCs w:val="22"/>
              </w:rPr>
            </w:pPr>
            <w:r>
              <w:rPr>
                <w:rFonts w:cs="Arial"/>
                <w:color w:val="001135" w:themeColor="text2"/>
                <w:sz w:val="22"/>
                <w:szCs w:val="22"/>
              </w:rPr>
              <w:t>4</w:t>
            </w:r>
          </w:p>
        </w:tc>
        <w:tc>
          <w:tcPr>
            <w:tcW w:w="4800" w:type="dxa"/>
          </w:tcPr>
          <w:p w14:paraId="71AB9275" w14:textId="260E445E" w:rsidR="000A7C9A" w:rsidRDefault="000A7C9A" w:rsidP="00BB6876">
            <w:pPr>
              <w:pStyle w:val="Body"/>
              <w:ind w:left="0"/>
              <w:rPr>
                <w:rFonts w:cs="Arial"/>
                <w:color w:val="001135" w:themeColor="text2"/>
                <w:sz w:val="22"/>
                <w:szCs w:val="22"/>
              </w:rPr>
            </w:pPr>
            <w:r>
              <w:rPr>
                <w:rFonts w:cs="Arial"/>
                <w:color w:val="001135" w:themeColor="text2"/>
                <w:sz w:val="22"/>
                <w:szCs w:val="22"/>
              </w:rPr>
              <w:t xml:space="preserve">IRAFM </w:t>
            </w:r>
            <w:r w:rsidR="008B183D">
              <w:rPr>
                <w:rFonts w:cs="Arial"/>
                <w:color w:val="001135" w:themeColor="text2"/>
                <w:sz w:val="22"/>
                <w:szCs w:val="22"/>
              </w:rPr>
              <w:t xml:space="preserve">header and </w:t>
            </w:r>
            <w:r>
              <w:rPr>
                <w:rFonts w:cs="Arial"/>
                <w:color w:val="001135" w:themeColor="text2"/>
                <w:sz w:val="22"/>
                <w:szCs w:val="22"/>
              </w:rPr>
              <w:t>content format</w:t>
            </w:r>
          </w:p>
        </w:tc>
        <w:tc>
          <w:tcPr>
            <w:tcW w:w="2965" w:type="dxa"/>
          </w:tcPr>
          <w:p w14:paraId="5E1E77E1" w14:textId="66EE6AFE" w:rsidR="000A7C9A" w:rsidRDefault="000A7C9A" w:rsidP="00BB6876">
            <w:pPr>
              <w:pStyle w:val="Body"/>
              <w:ind w:left="0"/>
              <w:rPr>
                <w:rFonts w:cs="Arial"/>
                <w:color w:val="001135" w:themeColor="text2"/>
                <w:sz w:val="22"/>
                <w:szCs w:val="22"/>
              </w:rPr>
            </w:pPr>
            <w:r>
              <w:rPr>
                <w:rFonts w:cs="Arial"/>
                <w:color w:val="001135" w:themeColor="text2"/>
                <w:sz w:val="22"/>
                <w:szCs w:val="22"/>
              </w:rPr>
              <w:t>02-09-2020</w:t>
            </w:r>
          </w:p>
        </w:tc>
      </w:tr>
    </w:tbl>
    <w:p w14:paraId="613EACC4" w14:textId="77777777" w:rsidR="001A65EA" w:rsidRPr="001A65EA" w:rsidRDefault="001A65EA" w:rsidP="001A65EA"/>
    <w:p w14:paraId="12A955D8" w14:textId="6068155F" w:rsidR="004F3180" w:rsidRPr="000D60FE" w:rsidRDefault="004F3180" w:rsidP="004F3180">
      <w:pPr>
        <w:pStyle w:val="Heading1"/>
        <w:rPr>
          <w:b/>
          <w:bCs w:val="0"/>
        </w:rPr>
      </w:pPr>
      <w:bookmarkStart w:id="2189" w:name="_Toc89863727"/>
      <w:r>
        <w:t>HLD Acceptance</w:t>
      </w:r>
      <w:bookmarkEnd w:id="2187"/>
      <w:bookmarkEnd w:id="2189"/>
    </w:p>
    <w:p w14:paraId="054EFF16" w14:textId="2D997000" w:rsidR="004F3180" w:rsidRDefault="004F3180" w:rsidP="004F3180">
      <w:pPr>
        <w:pStyle w:val="BodyText"/>
        <w:ind w:left="0"/>
      </w:pPr>
      <w:r w:rsidRPr="006E637B">
        <w:t>Upon signing below</w:t>
      </w:r>
      <w:r>
        <w:t>,</w:t>
      </w:r>
      <w:r w:rsidRPr="006E637B">
        <w:t xml:space="preserve"> both parties accept this </w:t>
      </w:r>
      <w:r w:rsidR="000E264F">
        <w:t>Optima</w:t>
      </w:r>
      <w:r>
        <w:t xml:space="preserve"> HLD</w:t>
      </w:r>
      <w:r w:rsidRPr="006E637B">
        <w:t xml:space="preserve"> in its current form.</w:t>
      </w:r>
    </w:p>
    <w:p w14:paraId="429CAAA3" w14:textId="77777777" w:rsidR="004F3180" w:rsidRDefault="004F3180" w:rsidP="004F3180">
      <w:pPr>
        <w:pStyle w:val="BodyText"/>
        <w:ind w:left="0"/>
      </w:pPr>
    </w:p>
    <w:tbl>
      <w:tblPr>
        <w:tblW w:w="48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3216"/>
        <w:gridCol w:w="2931"/>
      </w:tblGrid>
      <w:tr w:rsidR="004F3180" w:rsidRPr="00F53D7F" w14:paraId="59E05082" w14:textId="77777777" w:rsidTr="004F3180">
        <w:trPr>
          <w:trHeight w:val="2132"/>
        </w:trPr>
        <w:tc>
          <w:tcPr>
            <w:tcW w:w="1655" w:type="pct"/>
            <w:tcBorders>
              <w:top w:val="single" w:sz="4" w:space="0" w:color="auto"/>
              <w:left w:val="single" w:sz="4" w:space="0" w:color="auto"/>
              <w:bottom w:val="single" w:sz="4" w:space="0" w:color="auto"/>
              <w:right w:val="single" w:sz="4" w:space="0" w:color="auto"/>
            </w:tcBorders>
          </w:tcPr>
          <w:p w14:paraId="0F4AF92C" w14:textId="77777777" w:rsidR="004F3180" w:rsidRPr="00FD45B8" w:rsidRDefault="004F3180" w:rsidP="004F3180">
            <w:pPr>
              <w:spacing w:after="0" w:line="360" w:lineRule="auto"/>
              <w:rPr>
                <w:b/>
                <w:sz w:val="18"/>
                <w:szCs w:val="18"/>
              </w:rPr>
            </w:pPr>
            <w:r w:rsidRPr="00FD45B8">
              <w:rPr>
                <w:b/>
                <w:sz w:val="18"/>
                <w:szCs w:val="18"/>
              </w:rPr>
              <w:t xml:space="preserve">Prepared by </w:t>
            </w:r>
            <w:r>
              <w:rPr>
                <w:b/>
                <w:sz w:val="18"/>
                <w:szCs w:val="18"/>
              </w:rPr>
              <w:t>Nokia</w:t>
            </w:r>
            <w:r w:rsidRPr="00FD45B8">
              <w:rPr>
                <w:b/>
                <w:sz w:val="18"/>
                <w:szCs w:val="18"/>
              </w:rPr>
              <w:t>:</w:t>
            </w:r>
          </w:p>
          <w:p w14:paraId="4A45CB2D" w14:textId="77777777" w:rsidR="004F3180" w:rsidRPr="00FD45B8" w:rsidRDefault="004F3180" w:rsidP="004F3180">
            <w:pPr>
              <w:spacing w:after="0" w:line="360" w:lineRule="auto"/>
              <w:rPr>
                <w:sz w:val="18"/>
                <w:szCs w:val="18"/>
                <w:u w:val="single"/>
              </w:rPr>
            </w:pPr>
            <w:r w:rsidRPr="00FD45B8">
              <w:rPr>
                <w:b/>
                <w:sz w:val="18"/>
                <w:szCs w:val="18"/>
              </w:rPr>
              <w:t>Signed</w:t>
            </w:r>
            <w:r w:rsidRPr="00FD45B8">
              <w:rPr>
                <w:sz w:val="18"/>
                <w:szCs w:val="18"/>
              </w:rPr>
              <w:t xml:space="preserve">: </w:t>
            </w:r>
          </w:p>
          <w:p w14:paraId="72904E0B" w14:textId="77777777" w:rsidR="004F3180" w:rsidRDefault="004F3180" w:rsidP="004F3180">
            <w:pPr>
              <w:spacing w:after="0" w:line="360" w:lineRule="auto"/>
              <w:rPr>
                <w:b/>
                <w:sz w:val="18"/>
                <w:szCs w:val="18"/>
              </w:rPr>
            </w:pPr>
          </w:p>
          <w:p w14:paraId="250EEDE4" w14:textId="5099438D" w:rsidR="004F3180" w:rsidRPr="00FF4FEC" w:rsidRDefault="004F3180" w:rsidP="004F3180">
            <w:pPr>
              <w:spacing w:after="0" w:line="360" w:lineRule="auto"/>
              <w:rPr>
                <w:sz w:val="18"/>
                <w:szCs w:val="18"/>
              </w:rPr>
            </w:pPr>
            <w:r w:rsidRPr="00FD45B8">
              <w:rPr>
                <w:b/>
                <w:sz w:val="18"/>
                <w:szCs w:val="18"/>
              </w:rPr>
              <w:t>Name</w:t>
            </w:r>
            <w:r w:rsidRPr="00FD45B8">
              <w:rPr>
                <w:sz w:val="18"/>
                <w:szCs w:val="18"/>
              </w:rPr>
              <w:t>:</w:t>
            </w:r>
            <w:r>
              <w:rPr>
                <w:sz w:val="18"/>
                <w:szCs w:val="18"/>
                <w:lang w:val="id-ID"/>
              </w:rPr>
              <w:t xml:space="preserve">  </w:t>
            </w:r>
            <w:r w:rsidR="00FF4FEC">
              <w:rPr>
                <w:sz w:val="18"/>
                <w:szCs w:val="18"/>
              </w:rPr>
              <w:t>Kamhoong Lai</w:t>
            </w:r>
          </w:p>
          <w:p w14:paraId="48C8FAE6" w14:textId="29FA3315" w:rsidR="004F3180" w:rsidRDefault="004F3180" w:rsidP="004F3180">
            <w:pPr>
              <w:tabs>
                <w:tab w:val="left" w:pos="709"/>
              </w:tabs>
              <w:spacing w:after="0" w:line="360" w:lineRule="auto"/>
              <w:ind w:left="690" w:hanging="690"/>
              <w:rPr>
                <w:sz w:val="18"/>
                <w:szCs w:val="18"/>
              </w:rPr>
            </w:pPr>
            <w:r w:rsidRPr="00FD45B8">
              <w:rPr>
                <w:b/>
                <w:sz w:val="18"/>
                <w:szCs w:val="18"/>
              </w:rPr>
              <w:t>Title</w:t>
            </w:r>
            <w:r w:rsidRPr="00FD45B8">
              <w:rPr>
                <w:sz w:val="18"/>
                <w:szCs w:val="18"/>
              </w:rPr>
              <w:t>:</w:t>
            </w:r>
            <w:r>
              <w:rPr>
                <w:sz w:val="18"/>
                <w:szCs w:val="18"/>
              </w:rPr>
              <w:t xml:space="preserve">    </w:t>
            </w:r>
            <w:r w:rsidR="00FF4FEC">
              <w:rPr>
                <w:sz w:val="18"/>
                <w:szCs w:val="18"/>
              </w:rPr>
              <w:t>Domain Architect</w:t>
            </w:r>
          </w:p>
          <w:p w14:paraId="614E36CC" w14:textId="77777777" w:rsidR="004F3180" w:rsidRDefault="004F3180" w:rsidP="004F3180">
            <w:pPr>
              <w:tabs>
                <w:tab w:val="left" w:pos="709"/>
              </w:tabs>
              <w:spacing w:after="0" w:line="360" w:lineRule="auto"/>
              <w:rPr>
                <w:b/>
                <w:sz w:val="18"/>
                <w:szCs w:val="18"/>
              </w:rPr>
            </w:pPr>
          </w:p>
          <w:p w14:paraId="109929DF" w14:textId="0F9B98AD" w:rsidR="004F3180" w:rsidRPr="00717E39" w:rsidRDefault="004F3180" w:rsidP="004F3180">
            <w:pPr>
              <w:tabs>
                <w:tab w:val="left" w:pos="709"/>
              </w:tabs>
              <w:spacing w:after="0" w:line="360" w:lineRule="auto"/>
              <w:rPr>
                <w:sz w:val="18"/>
                <w:szCs w:val="18"/>
                <w:u w:val="single"/>
              </w:rPr>
            </w:pPr>
            <w:r w:rsidRPr="00FD45B8">
              <w:rPr>
                <w:b/>
                <w:sz w:val="18"/>
                <w:szCs w:val="18"/>
              </w:rPr>
              <w:t>Date</w:t>
            </w:r>
            <w:r w:rsidRPr="00FD45B8">
              <w:rPr>
                <w:sz w:val="18"/>
                <w:szCs w:val="18"/>
              </w:rPr>
              <w:t>:</w:t>
            </w:r>
            <w:r w:rsidRPr="00FD45B8">
              <w:rPr>
                <w:b/>
                <w:sz w:val="18"/>
                <w:szCs w:val="18"/>
              </w:rPr>
              <w:tab/>
            </w:r>
            <w:r w:rsidR="00EA383E">
              <w:rPr>
                <w:sz w:val="18"/>
                <w:szCs w:val="18"/>
                <w:u w:val="single"/>
              </w:rPr>
              <w:t>08</w:t>
            </w:r>
            <w:r w:rsidR="00FF4FEC">
              <w:rPr>
                <w:sz w:val="18"/>
                <w:szCs w:val="18"/>
                <w:u w:val="single"/>
              </w:rPr>
              <w:t>-</w:t>
            </w:r>
            <w:r w:rsidR="00EA383E">
              <w:rPr>
                <w:sz w:val="18"/>
                <w:szCs w:val="18"/>
                <w:u w:val="single"/>
              </w:rPr>
              <w:t>12</w:t>
            </w:r>
            <w:r w:rsidR="00FF4FEC">
              <w:rPr>
                <w:sz w:val="18"/>
                <w:szCs w:val="18"/>
                <w:u w:val="single"/>
              </w:rPr>
              <w:t>-2021</w:t>
            </w:r>
            <w:r w:rsidRPr="00FD45B8">
              <w:rPr>
                <w:sz w:val="18"/>
                <w:szCs w:val="18"/>
                <w:u w:val="single"/>
              </w:rPr>
              <w:tab/>
            </w:r>
          </w:p>
        </w:tc>
        <w:tc>
          <w:tcPr>
            <w:tcW w:w="1750" w:type="pct"/>
            <w:tcBorders>
              <w:top w:val="single" w:sz="4" w:space="0" w:color="auto"/>
              <w:left w:val="single" w:sz="4" w:space="0" w:color="auto"/>
              <w:bottom w:val="single" w:sz="4" w:space="0" w:color="auto"/>
              <w:right w:val="single" w:sz="4" w:space="0" w:color="auto"/>
            </w:tcBorders>
          </w:tcPr>
          <w:p w14:paraId="5EE809DB" w14:textId="77777777" w:rsidR="004F3180" w:rsidRPr="00FD45B8" w:rsidRDefault="004F3180" w:rsidP="004F3180">
            <w:pPr>
              <w:spacing w:after="0" w:line="360" w:lineRule="auto"/>
              <w:rPr>
                <w:b/>
                <w:sz w:val="18"/>
                <w:szCs w:val="18"/>
              </w:rPr>
            </w:pPr>
            <w:r w:rsidRPr="00FD45B8">
              <w:rPr>
                <w:b/>
                <w:sz w:val="18"/>
                <w:szCs w:val="18"/>
              </w:rPr>
              <w:t xml:space="preserve">Reviewed by </w:t>
            </w:r>
            <w:r>
              <w:rPr>
                <w:b/>
                <w:sz w:val="18"/>
                <w:szCs w:val="18"/>
              </w:rPr>
              <w:t>Nokia</w:t>
            </w:r>
            <w:r w:rsidRPr="00FD45B8">
              <w:rPr>
                <w:b/>
                <w:sz w:val="18"/>
                <w:szCs w:val="18"/>
              </w:rPr>
              <w:t>:</w:t>
            </w:r>
          </w:p>
          <w:p w14:paraId="06CEF918" w14:textId="77777777" w:rsidR="004F3180" w:rsidRPr="00FD45B8" w:rsidRDefault="004F3180" w:rsidP="004F3180">
            <w:pPr>
              <w:spacing w:after="0" w:line="360" w:lineRule="auto"/>
              <w:rPr>
                <w:sz w:val="18"/>
                <w:szCs w:val="18"/>
                <w:u w:val="single"/>
              </w:rPr>
            </w:pPr>
            <w:r w:rsidRPr="00FD45B8">
              <w:rPr>
                <w:b/>
                <w:sz w:val="18"/>
                <w:szCs w:val="18"/>
              </w:rPr>
              <w:t>Signed</w:t>
            </w:r>
            <w:r w:rsidRPr="00FD45B8">
              <w:rPr>
                <w:sz w:val="18"/>
                <w:szCs w:val="18"/>
              </w:rPr>
              <w:t xml:space="preserve">: </w:t>
            </w:r>
          </w:p>
          <w:p w14:paraId="4D36BBB9" w14:textId="77777777" w:rsidR="004F3180" w:rsidRPr="00CC2AC7" w:rsidRDefault="004F3180" w:rsidP="004F3180">
            <w:pPr>
              <w:spacing w:after="0" w:line="360" w:lineRule="auto"/>
              <w:rPr>
                <w:b/>
                <w:i/>
                <w:sz w:val="18"/>
                <w:szCs w:val="18"/>
              </w:rPr>
            </w:pPr>
          </w:p>
          <w:p w14:paraId="47CC9647" w14:textId="65977F16" w:rsidR="004F3180" w:rsidRPr="00FD45B8" w:rsidRDefault="004F3180" w:rsidP="004F3180">
            <w:pPr>
              <w:spacing w:after="0" w:line="360" w:lineRule="auto"/>
              <w:rPr>
                <w:sz w:val="18"/>
                <w:szCs w:val="18"/>
                <w:u w:val="single"/>
              </w:rPr>
            </w:pPr>
            <w:r w:rsidRPr="00FD45B8">
              <w:rPr>
                <w:b/>
                <w:sz w:val="18"/>
                <w:szCs w:val="18"/>
              </w:rPr>
              <w:t>Name</w:t>
            </w:r>
            <w:r w:rsidRPr="00FD45B8">
              <w:rPr>
                <w:sz w:val="18"/>
                <w:szCs w:val="18"/>
              </w:rPr>
              <w:t>:</w:t>
            </w:r>
            <w:r>
              <w:rPr>
                <w:sz w:val="18"/>
                <w:szCs w:val="18"/>
              </w:rPr>
              <w:t xml:space="preserve">   </w:t>
            </w:r>
            <w:r w:rsidR="00EA383E">
              <w:rPr>
                <w:sz w:val="18"/>
                <w:szCs w:val="18"/>
              </w:rPr>
              <w:t>Parin Wongchamboon</w:t>
            </w:r>
          </w:p>
          <w:p w14:paraId="0EADF51E" w14:textId="5AD2BC7F" w:rsidR="004F3180" w:rsidRPr="005C7DD6" w:rsidRDefault="004F3180" w:rsidP="004F3180">
            <w:pPr>
              <w:tabs>
                <w:tab w:val="left" w:pos="709"/>
              </w:tabs>
              <w:spacing w:after="0" w:line="360" w:lineRule="auto"/>
              <w:ind w:left="706" w:hanging="706"/>
              <w:rPr>
                <w:sz w:val="18"/>
                <w:szCs w:val="18"/>
                <w:u w:val="single"/>
                <w:lang w:val="id-ID"/>
              </w:rPr>
            </w:pPr>
            <w:r w:rsidRPr="00FD45B8">
              <w:rPr>
                <w:b/>
                <w:sz w:val="18"/>
                <w:szCs w:val="18"/>
              </w:rPr>
              <w:t>Title</w:t>
            </w:r>
            <w:r w:rsidRPr="00FD45B8">
              <w:rPr>
                <w:sz w:val="18"/>
                <w:szCs w:val="18"/>
              </w:rPr>
              <w:t>:</w:t>
            </w:r>
            <w:r>
              <w:rPr>
                <w:sz w:val="18"/>
                <w:szCs w:val="18"/>
              </w:rPr>
              <w:t xml:space="preserve">     </w:t>
            </w:r>
            <w:r w:rsidR="00FF4FEC">
              <w:rPr>
                <w:sz w:val="18"/>
                <w:szCs w:val="18"/>
              </w:rPr>
              <w:t xml:space="preserve">Project </w:t>
            </w:r>
            <w:r>
              <w:rPr>
                <w:sz w:val="18"/>
                <w:szCs w:val="18"/>
              </w:rPr>
              <w:t>Manager</w:t>
            </w:r>
            <w:r w:rsidRPr="00FD45B8">
              <w:rPr>
                <w:sz w:val="18"/>
                <w:szCs w:val="18"/>
              </w:rPr>
              <w:tab/>
            </w:r>
          </w:p>
          <w:p w14:paraId="42A132C6" w14:textId="77777777" w:rsidR="004F3180" w:rsidRDefault="004F3180" w:rsidP="004F3180">
            <w:pPr>
              <w:tabs>
                <w:tab w:val="left" w:pos="709"/>
              </w:tabs>
              <w:spacing w:after="0" w:line="360" w:lineRule="auto"/>
              <w:rPr>
                <w:b/>
                <w:sz w:val="18"/>
                <w:szCs w:val="18"/>
              </w:rPr>
            </w:pPr>
          </w:p>
          <w:p w14:paraId="3D25BC95" w14:textId="399E5A7A" w:rsidR="004F3180" w:rsidRPr="00FD45B8" w:rsidRDefault="004F3180" w:rsidP="004F3180">
            <w:pPr>
              <w:tabs>
                <w:tab w:val="left" w:pos="709"/>
              </w:tabs>
              <w:spacing w:after="0" w:line="360" w:lineRule="auto"/>
              <w:rPr>
                <w:sz w:val="18"/>
                <w:szCs w:val="18"/>
              </w:rPr>
            </w:pPr>
            <w:r w:rsidRPr="00FD45B8">
              <w:rPr>
                <w:b/>
                <w:sz w:val="18"/>
                <w:szCs w:val="18"/>
              </w:rPr>
              <w:t>Date</w:t>
            </w:r>
            <w:r w:rsidRPr="00FD45B8">
              <w:rPr>
                <w:sz w:val="18"/>
                <w:szCs w:val="18"/>
              </w:rPr>
              <w:t>:</w:t>
            </w:r>
            <w:r w:rsidRPr="00FD45B8">
              <w:rPr>
                <w:b/>
                <w:sz w:val="18"/>
                <w:szCs w:val="18"/>
              </w:rPr>
              <w:tab/>
            </w:r>
            <w:r w:rsidR="00EA383E">
              <w:rPr>
                <w:sz w:val="18"/>
                <w:szCs w:val="18"/>
                <w:u w:val="single"/>
              </w:rPr>
              <w:t>08</w:t>
            </w:r>
            <w:r w:rsidR="00FF4FEC">
              <w:rPr>
                <w:sz w:val="18"/>
                <w:szCs w:val="18"/>
                <w:u w:val="single"/>
              </w:rPr>
              <w:t>-</w:t>
            </w:r>
            <w:r w:rsidR="00EA383E">
              <w:rPr>
                <w:sz w:val="18"/>
                <w:szCs w:val="18"/>
                <w:u w:val="single"/>
              </w:rPr>
              <w:t>12</w:t>
            </w:r>
            <w:r w:rsidR="00FF4FEC">
              <w:rPr>
                <w:sz w:val="18"/>
                <w:szCs w:val="18"/>
                <w:u w:val="single"/>
              </w:rPr>
              <w:t>-2021</w:t>
            </w:r>
            <w:r w:rsidRPr="00FD45B8">
              <w:rPr>
                <w:sz w:val="18"/>
                <w:szCs w:val="18"/>
                <w:u w:val="single"/>
              </w:rPr>
              <w:tab/>
            </w:r>
            <w:r w:rsidRPr="00FD45B8">
              <w:rPr>
                <w:sz w:val="18"/>
                <w:szCs w:val="18"/>
                <w:u w:val="single"/>
              </w:rPr>
              <w:tab/>
            </w:r>
          </w:p>
        </w:tc>
        <w:tc>
          <w:tcPr>
            <w:tcW w:w="1595" w:type="pct"/>
          </w:tcPr>
          <w:p w14:paraId="6BC0741F" w14:textId="77777777" w:rsidR="004F3180" w:rsidRPr="00FD45B8" w:rsidRDefault="004F3180" w:rsidP="004F3180">
            <w:pPr>
              <w:spacing w:after="0" w:line="360" w:lineRule="auto"/>
              <w:rPr>
                <w:b/>
                <w:sz w:val="18"/>
                <w:szCs w:val="18"/>
              </w:rPr>
            </w:pPr>
            <w:r>
              <w:rPr>
                <w:b/>
                <w:sz w:val="18"/>
                <w:szCs w:val="18"/>
                <w:lang w:val="id-ID"/>
              </w:rPr>
              <w:t>Approved</w:t>
            </w:r>
            <w:r w:rsidRPr="00FD45B8">
              <w:rPr>
                <w:b/>
                <w:sz w:val="18"/>
                <w:szCs w:val="18"/>
              </w:rPr>
              <w:t xml:space="preserve"> by </w:t>
            </w:r>
            <w:r>
              <w:rPr>
                <w:b/>
                <w:sz w:val="18"/>
                <w:szCs w:val="18"/>
              </w:rPr>
              <w:t>Nokia</w:t>
            </w:r>
            <w:r w:rsidRPr="00FD45B8">
              <w:rPr>
                <w:b/>
                <w:sz w:val="18"/>
                <w:szCs w:val="18"/>
              </w:rPr>
              <w:t>:</w:t>
            </w:r>
          </w:p>
          <w:p w14:paraId="5133BADA" w14:textId="77777777" w:rsidR="004F3180" w:rsidRPr="00FD45B8" w:rsidRDefault="004F3180" w:rsidP="004F3180">
            <w:pPr>
              <w:spacing w:after="0" w:line="360" w:lineRule="auto"/>
              <w:rPr>
                <w:sz w:val="18"/>
                <w:szCs w:val="18"/>
                <w:u w:val="single"/>
              </w:rPr>
            </w:pPr>
            <w:r w:rsidRPr="00FD45B8">
              <w:rPr>
                <w:b/>
                <w:sz w:val="18"/>
                <w:szCs w:val="18"/>
              </w:rPr>
              <w:t>Signed</w:t>
            </w:r>
            <w:r w:rsidRPr="00FD45B8">
              <w:rPr>
                <w:sz w:val="18"/>
                <w:szCs w:val="18"/>
              </w:rPr>
              <w:t xml:space="preserve">: </w:t>
            </w:r>
          </w:p>
          <w:p w14:paraId="4894251F" w14:textId="77777777" w:rsidR="004F3180" w:rsidRPr="00FD45B8" w:rsidRDefault="004F3180" w:rsidP="004F3180">
            <w:pPr>
              <w:spacing w:after="0" w:line="360" w:lineRule="auto"/>
              <w:rPr>
                <w:i/>
                <w:iCs/>
                <w:sz w:val="18"/>
                <w:szCs w:val="18"/>
              </w:rPr>
            </w:pPr>
            <w:r w:rsidRPr="00FD45B8">
              <w:rPr>
                <w:i/>
                <w:iCs/>
                <w:sz w:val="18"/>
                <w:szCs w:val="18"/>
              </w:rPr>
              <w:tab/>
            </w:r>
          </w:p>
          <w:p w14:paraId="7660EDA0" w14:textId="0F619A17" w:rsidR="004F3180" w:rsidRPr="00FD45B8" w:rsidRDefault="004F3180" w:rsidP="004F3180">
            <w:pPr>
              <w:spacing w:after="0" w:line="360" w:lineRule="auto"/>
              <w:rPr>
                <w:sz w:val="18"/>
                <w:szCs w:val="18"/>
                <w:u w:val="single"/>
              </w:rPr>
            </w:pPr>
            <w:r w:rsidRPr="00FD45B8">
              <w:rPr>
                <w:b/>
                <w:sz w:val="18"/>
                <w:szCs w:val="18"/>
              </w:rPr>
              <w:t>Name</w:t>
            </w:r>
            <w:r w:rsidRPr="00FD45B8">
              <w:rPr>
                <w:sz w:val="18"/>
                <w:szCs w:val="18"/>
              </w:rPr>
              <w:t xml:space="preserve">:   </w:t>
            </w:r>
            <w:r w:rsidR="00EA383E">
              <w:rPr>
                <w:sz w:val="18"/>
                <w:szCs w:val="18"/>
              </w:rPr>
              <w:t>Parin Wongchamboon</w:t>
            </w:r>
          </w:p>
          <w:p w14:paraId="7F890B62" w14:textId="77777777" w:rsidR="004F3180" w:rsidRPr="00FD45B8" w:rsidRDefault="004F3180" w:rsidP="004F3180">
            <w:pPr>
              <w:tabs>
                <w:tab w:val="left" w:pos="736"/>
              </w:tabs>
              <w:spacing w:after="0" w:line="360" w:lineRule="auto"/>
              <w:ind w:left="736" w:hanging="736"/>
              <w:rPr>
                <w:sz w:val="18"/>
                <w:szCs w:val="18"/>
                <w:u w:val="single"/>
              </w:rPr>
            </w:pPr>
            <w:r w:rsidRPr="00FD45B8">
              <w:rPr>
                <w:b/>
                <w:sz w:val="18"/>
                <w:szCs w:val="18"/>
              </w:rPr>
              <w:t>Title</w:t>
            </w:r>
            <w:r w:rsidRPr="00FD45B8">
              <w:rPr>
                <w:sz w:val="18"/>
                <w:szCs w:val="18"/>
              </w:rPr>
              <w:t>:</w:t>
            </w:r>
            <w:r>
              <w:rPr>
                <w:sz w:val="18"/>
                <w:szCs w:val="18"/>
              </w:rPr>
              <w:t xml:space="preserve">     </w:t>
            </w:r>
            <w:r w:rsidRPr="00171AD4">
              <w:rPr>
                <w:sz w:val="18"/>
                <w:szCs w:val="18"/>
              </w:rPr>
              <w:t>Project Manager</w:t>
            </w:r>
          </w:p>
          <w:p w14:paraId="47869CF9" w14:textId="77777777" w:rsidR="004F3180" w:rsidRDefault="004F3180" w:rsidP="004F3180">
            <w:pPr>
              <w:tabs>
                <w:tab w:val="left" w:pos="709"/>
              </w:tabs>
              <w:spacing w:after="0" w:line="360" w:lineRule="auto"/>
              <w:rPr>
                <w:b/>
                <w:sz w:val="18"/>
                <w:szCs w:val="18"/>
              </w:rPr>
            </w:pPr>
          </w:p>
          <w:p w14:paraId="1240C55E" w14:textId="24FF8250" w:rsidR="004F3180" w:rsidRPr="00171AD4" w:rsidRDefault="004F3180" w:rsidP="004F3180">
            <w:pPr>
              <w:tabs>
                <w:tab w:val="left" w:pos="709"/>
              </w:tabs>
              <w:spacing w:after="0" w:line="360" w:lineRule="auto"/>
              <w:rPr>
                <w:sz w:val="18"/>
                <w:szCs w:val="18"/>
                <w:u w:val="single"/>
              </w:rPr>
            </w:pPr>
            <w:r w:rsidRPr="00FD45B8">
              <w:rPr>
                <w:b/>
                <w:sz w:val="18"/>
                <w:szCs w:val="18"/>
              </w:rPr>
              <w:t>Date</w:t>
            </w:r>
            <w:r w:rsidRPr="00FD45B8">
              <w:rPr>
                <w:sz w:val="18"/>
                <w:szCs w:val="18"/>
              </w:rPr>
              <w:t>:</w:t>
            </w:r>
            <w:r w:rsidRPr="00FD45B8">
              <w:rPr>
                <w:b/>
                <w:sz w:val="18"/>
                <w:szCs w:val="18"/>
              </w:rPr>
              <w:tab/>
            </w:r>
            <w:r w:rsidR="00EA383E">
              <w:rPr>
                <w:sz w:val="18"/>
                <w:szCs w:val="18"/>
                <w:u w:val="single"/>
              </w:rPr>
              <w:t>08</w:t>
            </w:r>
            <w:r w:rsidR="00E03F3C">
              <w:rPr>
                <w:sz w:val="18"/>
                <w:szCs w:val="18"/>
                <w:u w:val="single"/>
              </w:rPr>
              <w:t>-</w:t>
            </w:r>
            <w:r w:rsidR="00EA383E">
              <w:rPr>
                <w:sz w:val="18"/>
                <w:szCs w:val="18"/>
                <w:u w:val="single"/>
              </w:rPr>
              <w:t>12</w:t>
            </w:r>
            <w:r w:rsidR="005832C4">
              <w:rPr>
                <w:sz w:val="18"/>
                <w:szCs w:val="18"/>
                <w:u w:val="single"/>
              </w:rPr>
              <w:t>-20</w:t>
            </w:r>
            <w:r w:rsidR="00FF4FEC">
              <w:rPr>
                <w:sz w:val="18"/>
                <w:szCs w:val="18"/>
                <w:u w:val="single"/>
              </w:rPr>
              <w:t>21</w:t>
            </w:r>
            <w:r w:rsidRPr="00FD45B8">
              <w:rPr>
                <w:sz w:val="18"/>
                <w:szCs w:val="18"/>
                <w:u w:val="single"/>
              </w:rPr>
              <w:tab/>
            </w:r>
          </w:p>
        </w:tc>
      </w:tr>
    </w:tbl>
    <w:p w14:paraId="0D7D6F42" w14:textId="77777777" w:rsidR="004F3180" w:rsidRDefault="004F3180" w:rsidP="004F3180">
      <w:pPr>
        <w:pStyle w:val="Body"/>
        <w:ind w:left="0"/>
        <w:jc w:val="both"/>
      </w:pPr>
    </w:p>
    <w:tbl>
      <w:tblPr>
        <w:tblW w:w="48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3212"/>
        <w:gridCol w:w="2961"/>
      </w:tblGrid>
      <w:tr w:rsidR="004F3180" w:rsidRPr="00FD45B8" w14:paraId="0BAAFDEE" w14:textId="77777777" w:rsidTr="004F3180">
        <w:tc>
          <w:tcPr>
            <w:tcW w:w="1648" w:type="pct"/>
            <w:tcBorders>
              <w:top w:val="single" w:sz="4" w:space="0" w:color="auto"/>
              <w:left w:val="single" w:sz="4" w:space="0" w:color="auto"/>
              <w:bottom w:val="single" w:sz="4" w:space="0" w:color="auto"/>
              <w:right w:val="single" w:sz="4" w:space="0" w:color="auto"/>
            </w:tcBorders>
          </w:tcPr>
          <w:p w14:paraId="2021FD43" w14:textId="77777777" w:rsidR="004F3180" w:rsidRPr="00FD45B8" w:rsidRDefault="004F3180" w:rsidP="004F3180">
            <w:pPr>
              <w:rPr>
                <w:b/>
                <w:sz w:val="18"/>
                <w:szCs w:val="18"/>
              </w:rPr>
            </w:pPr>
            <w:r w:rsidRPr="00FD45B8">
              <w:rPr>
                <w:b/>
                <w:sz w:val="18"/>
                <w:szCs w:val="18"/>
              </w:rPr>
              <w:t xml:space="preserve">Approved by </w:t>
            </w:r>
            <w:r>
              <w:rPr>
                <w:b/>
                <w:sz w:val="18"/>
                <w:szCs w:val="18"/>
              </w:rPr>
              <w:t>Amdocs</w:t>
            </w:r>
            <w:r w:rsidRPr="00FD45B8">
              <w:rPr>
                <w:b/>
                <w:sz w:val="18"/>
                <w:szCs w:val="18"/>
              </w:rPr>
              <w:t>:</w:t>
            </w:r>
          </w:p>
          <w:p w14:paraId="52FDB55A" w14:textId="77777777" w:rsidR="004F3180" w:rsidRPr="00FD45B8" w:rsidRDefault="004F3180" w:rsidP="004F3180">
            <w:pPr>
              <w:tabs>
                <w:tab w:val="left" w:pos="1387"/>
              </w:tabs>
              <w:rPr>
                <w:b/>
                <w:bCs/>
                <w:sz w:val="18"/>
                <w:szCs w:val="18"/>
                <w:lang w:eastAsia="ja-JP"/>
              </w:rPr>
            </w:pPr>
          </w:p>
          <w:p w14:paraId="6A231882" w14:textId="1E4A3BE1" w:rsidR="004F3180" w:rsidRPr="00FD45B8" w:rsidRDefault="004F3180" w:rsidP="004F3180">
            <w:pPr>
              <w:rPr>
                <w:sz w:val="18"/>
                <w:szCs w:val="18"/>
                <w:u w:val="single"/>
              </w:rPr>
            </w:pPr>
            <w:r w:rsidRPr="00FD45B8">
              <w:rPr>
                <w:b/>
                <w:sz w:val="18"/>
                <w:szCs w:val="18"/>
              </w:rPr>
              <w:t>Signed</w:t>
            </w:r>
            <w:r w:rsidRPr="00FD45B8">
              <w:rPr>
                <w:sz w:val="18"/>
                <w:szCs w:val="18"/>
              </w:rPr>
              <w:t>:</w:t>
            </w:r>
            <w:r w:rsidR="00EA383E">
              <w:rPr>
                <w:sz w:val="18"/>
                <w:szCs w:val="18"/>
                <w:u w:val="single"/>
              </w:rPr>
              <w:t xml:space="preserve"> </w:t>
            </w:r>
            <w:r w:rsidR="00EA383E" w:rsidRPr="00EA383E">
              <w:rPr>
                <w:sz w:val="18"/>
                <w:szCs w:val="18"/>
              </w:rPr>
              <w:t>_________________</w:t>
            </w:r>
          </w:p>
          <w:p w14:paraId="5F7012C2" w14:textId="77777777" w:rsidR="004F3180" w:rsidRPr="00FD45B8" w:rsidRDefault="004F3180" w:rsidP="004F3180">
            <w:pPr>
              <w:rPr>
                <w:i/>
                <w:iCs/>
                <w:sz w:val="18"/>
                <w:szCs w:val="18"/>
              </w:rPr>
            </w:pPr>
            <w:r w:rsidRPr="00FD45B8">
              <w:rPr>
                <w:i/>
                <w:iCs/>
                <w:sz w:val="18"/>
                <w:szCs w:val="18"/>
              </w:rPr>
              <w:tab/>
            </w:r>
          </w:p>
          <w:p w14:paraId="698C8D04" w14:textId="322B3926" w:rsidR="004F3180" w:rsidRPr="00FD45B8" w:rsidRDefault="004F3180" w:rsidP="004F3180">
            <w:pPr>
              <w:rPr>
                <w:sz w:val="18"/>
                <w:szCs w:val="18"/>
                <w:u w:val="single"/>
              </w:rPr>
            </w:pPr>
            <w:r w:rsidRPr="00FD45B8">
              <w:rPr>
                <w:b/>
                <w:sz w:val="18"/>
                <w:szCs w:val="18"/>
              </w:rPr>
              <w:t>Name</w:t>
            </w:r>
            <w:r w:rsidRPr="00FD45B8">
              <w:rPr>
                <w:sz w:val="18"/>
                <w:szCs w:val="18"/>
              </w:rPr>
              <w:t xml:space="preserve">:   </w:t>
            </w:r>
            <w:r w:rsidR="00EA383E" w:rsidRPr="00EA383E">
              <w:rPr>
                <w:sz w:val="18"/>
                <w:szCs w:val="18"/>
              </w:rPr>
              <w:t>________________</w:t>
            </w:r>
            <w:r w:rsidR="00EA383E">
              <w:rPr>
                <w:sz w:val="18"/>
                <w:szCs w:val="18"/>
              </w:rPr>
              <w:t>_</w:t>
            </w:r>
          </w:p>
          <w:p w14:paraId="500ACBE9" w14:textId="513A87BC" w:rsidR="004F3180" w:rsidRPr="00FD45B8" w:rsidRDefault="004F3180" w:rsidP="004F3180">
            <w:pPr>
              <w:rPr>
                <w:i/>
                <w:iCs/>
                <w:sz w:val="18"/>
                <w:szCs w:val="18"/>
              </w:rPr>
            </w:pPr>
            <w:r w:rsidRPr="00FD45B8">
              <w:rPr>
                <w:i/>
                <w:iCs/>
                <w:sz w:val="18"/>
                <w:szCs w:val="18"/>
              </w:rPr>
              <w:lastRenderedPageBreak/>
              <w:tab/>
            </w:r>
          </w:p>
          <w:p w14:paraId="493D9458" w14:textId="11B66074" w:rsidR="004F3180" w:rsidRPr="00FD45B8" w:rsidRDefault="004F3180" w:rsidP="004F3180">
            <w:pPr>
              <w:tabs>
                <w:tab w:val="left" w:pos="709"/>
              </w:tabs>
              <w:ind w:left="736" w:hanging="736"/>
              <w:rPr>
                <w:caps/>
                <w:sz w:val="18"/>
                <w:szCs w:val="18"/>
                <w:u w:val="single"/>
                <w:lang w:val="id-ID"/>
              </w:rPr>
            </w:pPr>
            <w:r w:rsidRPr="00FD45B8">
              <w:rPr>
                <w:b/>
                <w:sz w:val="18"/>
                <w:szCs w:val="18"/>
              </w:rPr>
              <w:t>Title</w:t>
            </w:r>
            <w:r w:rsidRPr="00FD45B8">
              <w:rPr>
                <w:sz w:val="18"/>
                <w:szCs w:val="18"/>
              </w:rPr>
              <w:t>:</w:t>
            </w:r>
            <w:r w:rsidRPr="00FD45B8">
              <w:rPr>
                <w:b/>
                <w:sz w:val="18"/>
                <w:szCs w:val="18"/>
              </w:rPr>
              <w:tab/>
            </w:r>
            <w:r w:rsidR="00EA383E" w:rsidRPr="00EA383E">
              <w:rPr>
                <w:sz w:val="18"/>
                <w:szCs w:val="18"/>
              </w:rPr>
              <w:t>_________________</w:t>
            </w:r>
          </w:p>
          <w:p w14:paraId="5A70C09E" w14:textId="77777777" w:rsidR="004F3180" w:rsidRPr="00FD45B8" w:rsidRDefault="004F3180" w:rsidP="004F3180">
            <w:pPr>
              <w:rPr>
                <w:sz w:val="18"/>
                <w:szCs w:val="18"/>
              </w:rPr>
            </w:pPr>
            <w:r w:rsidRPr="00FD45B8">
              <w:rPr>
                <w:sz w:val="18"/>
                <w:szCs w:val="18"/>
              </w:rPr>
              <w:tab/>
            </w:r>
          </w:p>
          <w:p w14:paraId="329A66A2" w14:textId="12A5782D" w:rsidR="004F3180" w:rsidRPr="00FD45B8" w:rsidRDefault="004F3180" w:rsidP="004F3180">
            <w:pPr>
              <w:tabs>
                <w:tab w:val="left" w:pos="709"/>
              </w:tabs>
              <w:rPr>
                <w:sz w:val="18"/>
                <w:szCs w:val="18"/>
                <w:u w:val="single"/>
              </w:rPr>
            </w:pPr>
            <w:r w:rsidRPr="00FD45B8">
              <w:rPr>
                <w:b/>
                <w:sz w:val="18"/>
                <w:szCs w:val="18"/>
              </w:rPr>
              <w:t>Date</w:t>
            </w:r>
            <w:r w:rsidRPr="00FD45B8">
              <w:rPr>
                <w:sz w:val="18"/>
                <w:szCs w:val="18"/>
              </w:rPr>
              <w:t>:</w:t>
            </w:r>
            <w:r w:rsidRPr="00FD45B8">
              <w:rPr>
                <w:b/>
                <w:sz w:val="18"/>
                <w:szCs w:val="18"/>
              </w:rPr>
              <w:tab/>
            </w:r>
            <w:r w:rsidR="00EA383E" w:rsidRPr="00EA383E">
              <w:rPr>
                <w:bCs/>
                <w:sz w:val="18"/>
                <w:szCs w:val="18"/>
              </w:rPr>
              <w:t>_______________</w:t>
            </w:r>
            <w:r w:rsidR="00EA383E">
              <w:rPr>
                <w:bCs/>
                <w:sz w:val="18"/>
                <w:szCs w:val="18"/>
              </w:rPr>
              <w:t>__</w:t>
            </w:r>
          </w:p>
          <w:p w14:paraId="68602AA4" w14:textId="77777777" w:rsidR="004F3180" w:rsidRPr="00FD45B8" w:rsidRDefault="004F3180" w:rsidP="004F3180">
            <w:pPr>
              <w:spacing w:after="0" w:line="360" w:lineRule="auto"/>
              <w:rPr>
                <w:sz w:val="18"/>
                <w:szCs w:val="18"/>
              </w:rPr>
            </w:pPr>
          </w:p>
        </w:tc>
        <w:tc>
          <w:tcPr>
            <w:tcW w:w="1744" w:type="pct"/>
            <w:tcBorders>
              <w:top w:val="single" w:sz="4" w:space="0" w:color="auto"/>
              <w:left w:val="single" w:sz="4" w:space="0" w:color="auto"/>
              <w:bottom w:val="single" w:sz="4" w:space="0" w:color="auto"/>
              <w:right w:val="single" w:sz="4" w:space="0" w:color="auto"/>
            </w:tcBorders>
          </w:tcPr>
          <w:p w14:paraId="4C50D4F5" w14:textId="77777777" w:rsidR="004F3180" w:rsidRPr="00FD45B8" w:rsidRDefault="004F3180" w:rsidP="004F3180">
            <w:pPr>
              <w:rPr>
                <w:b/>
                <w:sz w:val="18"/>
                <w:szCs w:val="18"/>
              </w:rPr>
            </w:pPr>
            <w:r w:rsidRPr="00FD45B8">
              <w:rPr>
                <w:b/>
                <w:sz w:val="18"/>
                <w:szCs w:val="18"/>
              </w:rPr>
              <w:lastRenderedPageBreak/>
              <w:t xml:space="preserve">Approved by </w:t>
            </w:r>
            <w:r>
              <w:rPr>
                <w:b/>
                <w:sz w:val="18"/>
                <w:szCs w:val="18"/>
              </w:rPr>
              <w:t>Amdocs</w:t>
            </w:r>
            <w:r w:rsidRPr="00FD45B8">
              <w:rPr>
                <w:b/>
                <w:sz w:val="18"/>
                <w:szCs w:val="18"/>
              </w:rPr>
              <w:t>:</w:t>
            </w:r>
          </w:p>
          <w:p w14:paraId="54068CC0" w14:textId="77777777" w:rsidR="004F3180" w:rsidRPr="00FD45B8" w:rsidRDefault="004F3180" w:rsidP="004F3180">
            <w:pPr>
              <w:tabs>
                <w:tab w:val="left" w:pos="1387"/>
              </w:tabs>
              <w:rPr>
                <w:b/>
                <w:bCs/>
                <w:sz w:val="18"/>
                <w:szCs w:val="18"/>
                <w:lang w:eastAsia="ja-JP"/>
              </w:rPr>
            </w:pPr>
          </w:p>
          <w:p w14:paraId="095EA8E4" w14:textId="77777777" w:rsidR="00FF4FEC" w:rsidRPr="00FD45B8" w:rsidRDefault="00FF4FEC" w:rsidP="00FF4FEC">
            <w:pPr>
              <w:rPr>
                <w:sz w:val="18"/>
                <w:szCs w:val="18"/>
                <w:u w:val="single"/>
              </w:rPr>
            </w:pPr>
            <w:r w:rsidRPr="00FD45B8">
              <w:rPr>
                <w:b/>
                <w:sz w:val="18"/>
                <w:szCs w:val="18"/>
              </w:rPr>
              <w:t>Signed</w:t>
            </w:r>
            <w:r w:rsidRPr="00FD45B8">
              <w:rPr>
                <w:sz w:val="18"/>
                <w:szCs w:val="18"/>
              </w:rPr>
              <w:t xml:space="preserve">: </w:t>
            </w:r>
            <w:r w:rsidRPr="00FD45B8">
              <w:rPr>
                <w:sz w:val="18"/>
                <w:szCs w:val="18"/>
                <w:u w:val="single"/>
              </w:rPr>
              <w:tab/>
            </w:r>
            <w:r w:rsidRPr="00FD45B8">
              <w:rPr>
                <w:sz w:val="18"/>
                <w:szCs w:val="18"/>
                <w:u w:val="single"/>
              </w:rPr>
              <w:tab/>
            </w:r>
            <w:r w:rsidRPr="00FD45B8">
              <w:rPr>
                <w:sz w:val="18"/>
                <w:szCs w:val="18"/>
                <w:u w:val="single"/>
              </w:rPr>
              <w:tab/>
            </w:r>
          </w:p>
          <w:p w14:paraId="0F81D9F2" w14:textId="77777777" w:rsidR="00FF4FEC" w:rsidRPr="00FD45B8" w:rsidRDefault="00FF4FEC" w:rsidP="00FF4FEC">
            <w:pPr>
              <w:rPr>
                <w:i/>
                <w:iCs/>
                <w:sz w:val="18"/>
                <w:szCs w:val="18"/>
              </w:rPr>
            </w:pPr>
            <w:r w:rsidRPr="00FD45B8">
              <w:rPr>
                <w:i/>
                <w:iCs/>
                <w:sz w:val="18"/>
                <w:szCs w:val="18"/>
              </w:rPr>
              <w:tab/>
            </w:r>
          </w:p>
          <w:p w14:paraId="0392C55A" w14:textId="77777777" w:rsidR="00FF4FEC" w:rsidRPr="00FD45B8" w:rsidRDefault="00FF4FEC" w:rsidP="00FF4FEC">
            <w:pPr>
              <w:rPr>
                <w:sz w:val="18"/>
                <w:szCs w:val="18"/>
                <w:u w:val="single"/>
              </w:rPr>
            </w:pPr>
            <w:r w:rsidRPr="00FD45B8">
              <w:rPr>
                <w:b/>
                <w:sz w:val="18"/>
                <w:szCs w:val="18"/>
              </w:rPr>
              <w:t>Name</w:t>
            </w:r>
            <w:r w:rsidRPr="00FD45B8">
              <w:rPr>
                <w:sz w:val="18"/>
                <w:szCs w:val="18"/>
              </w:rPr>
              <w:t xml:space="preserve">:   </w:t>
            </w:r>
            <w:r w:rsidRPr="00FD45B8">
              <w:rPr>
                <w:sz w:val="18"/>
                <w:szCs w:val="18"/>
                <w:u w:val="single"/>
              </w:rPr>
              <w:tab/>
            </w:r>
            <w:r w:rsidRPr="00FD45B8">
              <w:rPr>
                <w:sz w:val="18"/>
                <w:szCs w:val="18"/>
                <w:u w:val="single"/>
              </w:rPr>
              <w:tab/>
            </w:r>
            <w:r w:rsidRPr="00FD45B8">
              <w:rPr>
                <w:sz w:val="18"/>
                <w:szCs w:val="18"/>
                <w:u w:val="single"/>
              </w:rPr>
              <w:tab/>
            </w:r>
          </w:p>
          <w:p w14:paraId="5ABBDF30" w14:textId="77777777" w:rsidR="004F3180" w:rsidRPr="00FD45B8" w:rsidRDefault="004F3180" w:rsidP="004F3180">
            <w:pPr>
              <w:rPr>
                <w:i/>
                <w:iCs/>
                <w:sz w:val="18"/>
                <w:szCs w:val="18"/>
              </w:rPr>
            </w:pPr>
            <w:r w:rsidRPr="00FD45B8">
              <w:rPr>
                <w:i/>
                <w:iCs/>
                <w:sz w:val="18"/>
                <w:szCs w:val="18"/>
              </w:rPr>
              <w:lastRenderedPageBreak/>
              <w:tab/>
            </w:r>
          </w:p>
          <w:p w14:paraId="4618F517" w14:textId="77777777" w:rsidR="00FF4FEC" w:rsidRPr="00FD45B8" w:rsidRDefault="00FF4FEC" w:rsidP="00FF4FEC">
            <w:pPr>
              <w:tabs>
                <w:tab w:val="left" w:pos="709"/>
              </w:tabs>
              <w:ind w:left="736" w:hanging="736"/>
              <w:rPr>
                <w:caps/>
                <w:sz w:val="18"/>
                <w:szCs w:val="18"/>
                <w:u w:val="single"/>
                <w:lang w:val="id-ID"/>
              </w:rPr>
            </w:pPr>
            <w:r w:rsidRPr="00FD45B8">
              <w:rPr>
                <w:b/>
                <w:sz w:val="18"/>
                <w:szCs w:val="18"/>
              </w:rPr>
              <w:t>Title</w:t>
            </w:r>
            <w:r w:rsidRPr="00FD45B8">
              <w:rPr>
                <w:sz w:val="18"/>
                <w:szCs w:val="18"/>
              </w:rPr>
              <w:t>:</w:t>
            </w:r>
            <w:r w:rsidRPr="00FD45B8">
              <w:rPr>
                <w:b/>
                <w:sz w:val="18"/>
                <w:szCs w:val="18"/>
              </w:rPr>
              <w:tab/>
            </w:r>
            <w:r w:rsidRPr="00FD45B8">
              <w:rPr>
                <w:sz w:val="18"/>
                <w:szCs w:val="18"/>
                <w:u w:val="single"/>
              </w:rPr>
              <w:tab/>
            </w:r>
            <w:r w:rsidRPr="00FD45B8">
              <w:rPr>
                <w:sz w:val="18"/>
                <w:szCs w:val="18"/>
                <w:u w:val="single"/>
              </w:rPr>
              <w:tab/>
            </w:r>
            <w:r w:rsidRPr="00FD45B8">
              <w:rPr>
                <w:sz w:val="18"/>
                <w:szCs w:val="18"/>
                <w:u w:val="single"/>
              </w:rPr>
              <w:tab/>
            </w:r>
          </w:p>
          <w:p w14:paraId="467F56A3" w14:textId="77777777" w:rsidR="00FF4FEC" w:rsidRPr="00FD45B8" w:rsidRDefault="00FF4FEC" w:rsidP="00FF4FEC">
            <w:pPr>
              <w:rPr>
                <w:sz w:val="18"/>
                <w:szCs w:val="18"/>
              </w:rPr>
            </w:pPr>
            <w:r w:rsidRPr="00FD45B8">
              <w:rPr>
                <w:sz w:val="18"/>
                <w:szCs w:val="18"/>
              </w:rPr>
              <w:tab/>
            </w:r>
          </w:p>
          <w:p w14:paraId="1E2B788B" w14:textId="77777777" w:rsidR="00FF4FEC" w:rsidRPr="00FD45B8" w:rsidRDefault="00FF4FEC" w:rsidP="00FF4FEC">
            <w:pPr>
              <w:tabs>
                <w:tab w:val="left" w:pos="709"/>
              </w:tabs>
              <w:rPr>
                <w:sz w:val="18"/>
                <w:szCs w:val="18"/>
                <w:u w:val="single"/>
              </w:rPr>
            </w:pPr>
            <w:r w:rsidRPr="00FD45B8">
              <w:rPr>
                <w:b/>
                <w:sz w:val="18"/>
                <w:szCs w:val="18"/>
              </w:rPr>
              <w:t>Date</w:t>
            </w:r>
            <w:r w:rsidRPr="00FD45B8">
              <w:rPr>
                <w:sz w:val="18"/>
                <w:szCs w:val="18"/>
              </w:rPr>
              <w:t>:</w:t>
            </w:r>
            <w:r w:rsidRPr="00FD45B8">
              <w:rPr>
                <w:b/>
                <w:sz w:val="18"/>
                <w:szCs w:val="18"/>
              </w:rPr>
              <w:tab/>
            </w:r>
            <w:r w:rsidRPr="00FD45B8">
              <w:rPr>
                <w:sz w:val="18"/>
                <w:szCs w:val="18"/>
                <w:u w:val="single"/>
              </w:rPr>
              <w:tab/>
            </w:r>
            <w:r w:rsidRPr="00FD45B8">
              <w:rPr>
                <w:sz w:val="18"/>
                <w:szCs w:val="18"/>
                <w:u w:val="single"/>
              </w:rPr>
              <w:tab/>
            </w:r>
            <w:r w:rsidRPr="00FD45B8">
              <w:rPr>
                <w:sz w:val="18"/>
                <w:szCs w:val="18"/>
                <w:u w:val="single"/>
              </w:rPr>
              <w:tab/>
            </w:r>
          </w:p>
          <w:p w14:paraId="73AE8DF8" w14:textId="77777777" w:rsidR="004F3180" w:rsidRPr="00FD45B8" w:rsidRDefault="004F3180" w:rsidP="004F3180">
            <w:pPr>
              <w:spacing w:after="0" w:line="360" w:lineRule="auto"/>
              <w:rPr>
                <w:sz w:val="18"/>
                <w:szCs w:val="18"/>
              </w:rPr>
            </w:pPr>
          </w:p>
        </w:tc>
        <w:tc>
          <w:tcPr>
            <w:tcW w:w="1608" w:type="pct"/>
            <w:tcBorders>
              <w:top w:val="single" w:sz="4" w:space="0" w:color="auto"/>
              <w:left w:val="single" w:sz="4" w:space="0" w:color="auto"/>
              <w:bottom w:val="single" w:sz="4" w:space="0" w:color="auto"/>
              <w:right w:val="single" w:sz="4" w:space="0" w:color="auto"/>
            </w:tcBorders>
          </w:tcPr>
          <w:p w14:paraId="0A8968B2" w14:textId="77777777" w:rsidR="004F3180" w:rsidRPr="00FD45B8" w:rsidRDefault="004F3180" w:rsidP="004F3180">
            <w:pPr>
              <w:rPr>
                <w:b/>
                <w:sz w:val="18"/>
                <w:szCs w:val="18"/>
              </w:rPr>
            </w:pPr>
            <w:r w:rsidRPr="00FD45B8">
              <w:rPr>
                <w:b/>
                <w:sz w:val="18"/>
                <w:szCs w:val="18"/>
              </w:rPr>
              <w:lastRenderedPageBreak/>
              <w:t xml:space="preserve">Approved by </w:t>
            </w:r>
            <w:r>
              <w:rPr>
                <w:b/>
                <w:sz w:val="18"/>
                <w:szCs w:val="18"/>
              </w:rPr>
              <w:t>Amdocs</w:t>
            </w:r>
            <w:r w:rsidRPr="00FD45B8">
              <w:rPr>
                <w:b/>
                <w:sz w:val="18"/>
                <w:szCs w:val="18"/>
              </w:rPr>
              <w:t>:</w:t>
            </w:r>
          </w:p>
          <w:p w14:paraId="5482230B" w14:textId="77777777" w:rsidR="004F3180" w:rsidRPr="00FD45B8" w:rsidRDefault="004F3180" w:rsidP="004F3180">
            <w:pPr>
              <w:tabs>
                <w:tab w:val="left" w:pos="1387"/>
              </w:tabs>
              <w:rPr>
                <w:b/>
                <w:bCs/>
                <w:sz w:val="18"/>
                <w:szCs w:val="18"/>
                <w:lang w:eastAsia="ja-JP"/>
              </w:rPr>
            </w:pPr>
          </w:p>
          <w:p w14:paraId="26C091D5" w14:textId="77777777" w:rsidR="00FF4FEC" w:rsidRPr="00FD45B8" w:rsidRDefault="00FF4FEC" w:rsidP="00FF4FEC">
            <w:pPr>
              <w:rPr>
                <w:sz w:val="18"/>
                <w:szCs w:val="18"/>
                <w:u w:val="single"/>
              </w:rPr>
            </w:pPr>
            <w:r w:rsidRPr="00FD45B8">
              <w:rPr>
                <w:b/>
                <w:sz w:val="18"/>
                <w:szCs w:val="18"/>
              </w:rPr>
              <w:t>Signed</w:t>
            </w:r>
            <w:r w:rsidRPr="00FD45B8">
              <w:rPr>
                <w:sz w:val="18"/>
                <w:szCs w:val="18"/>
              </w:rPr>
              <w:t xml:space="preserve">: </w:t>
            </w:r>
            <w:r w:rsidRPr="00FD45B8">
              <w:rPr>
                <w:sz w:val="18"/>
                <w:szCs w:val="18"/>
                <w:u w:val="single"/>
              </w:rPr>
              <w:tab/>
            </w:r>
            <w:r w:rsidRPr="00FD45B8">
              <w:rPr>
                <w:sz w:val="18"/>
                <w:szCs w:val="18"/>
                <w:u w:val="single"/>
              </w:rPr>
              <w:tab/>
            </w:r>
            <w:r w:rsidRPr="00FD45B8">
              <w:rPr>
                <w:sz w:val="18"/>
                <w:szCs w:val="18"/>
                <w:u w:val="single"/>
              </w:rPr>
              <w:tab/>
            </w:r>
          </w:p>
          <w:p w14:paraId="44A75D76" w14:textId="77777777" w:rsidR="00FF4FEC" w:rsidRPr="00FD45B8" w:rsidRDefault="00FF4FEC" w:rsidP="00FF4FEC">
            <w:pPr>
              <w:rPr>
                <w:i/>
                <w:iCs/>
                <w:sz w:val="18"/>
                <w:szCs w:val="18"/>
              </w:rPr>
            </w:pPr>
            <w:r w:rsidRPr="00FD45B8">
              <w:rPr>
                <w:i/>
                <w:iCs/>
                <w:sz w:val="18"/>
                <w:szCs w:val="18"/>
              </w:rPr>
              <w:tab/>
            </w:r>
          </w:p>
          <w:p w14:paraId="63B963D6" w14:textId="77777777" w:rsidR="00FF4FEC" w:rsidRPr="00FD45B8" w:rsidRDefault="00FF4FEC" w:rsidP="00FF4FEC">
            <w:pPr>
              <w:rPr>
                <w:sz w:val="18"/>
                <w:szCs w:val="18"/>
                <w:u w:val="single"/>
              </w:rPr>
            </w:pPr>
            <w:r w:rsidRPr="00FD45B8">
              <w:rPr>
                <w:b/>
                <w:sz w:val="18"/>
                <w:szCs w:val="18"/>
              </w:rPr>
              <w:t>Name</w:t>
            </w:r>
            <w:r w:rsidRPr="00FD45B8">
              <w:rPr>
                <w:sz w:val="18"/>
                <w:szCs w:val="18"/>
              </w:rPr>
              <w:t xml:space="preserve">:   </w:t>
            </w:r>
            <w:r w:rsidRPr="00FD45B8">
              <w:rPr>
                <w:sz w:val="18"/>
                <w:szCs w:val="18"/>
                <w:u w:val="single"/>
              </w:rPr>
              <w:tab/>
            </w:r>
            <w:r w:rsidRPr="00FD45B8">
              <w:rPr>
                <w:sz w:val="18"/>
                <w:szCs w:val="18"/>
                <w:u w:val="single"/>
              </w:rPr>
              <w:tab/>
            </w:r>
            <w:r w:rsidRPr="00FD45B8">
              <w:rPr>
                <w:sz w:val="18"/>
                <w:szCs w:val="18"/>
                <w:u w:val="single"/>
              </w:rPr>
              <w:tab/>
            </w:r>
          </w:p>
          <w:p w14:paraId="30845AFF" w14:textId="77777777" w:rsidR="004F3180" w:rsidRPr="00FD45B8" w:rsidRDefault="004F3180" w:rsidP="004F3180">
            <w:pPr>
              <w:rPr>
                <w:i/>
                <w:iCs/>
                <w:sz w:val="18"/>
                <w:szCs w:val="18"/>
              </w:rPr>
            </w:pPr>
            <w:r w:rsidRPr="00FD45B8">
              <w:rPr>
                <w:i/>
                <w:iCs/>
                <w:sz w:val="18"/>
                <w:szCs w:val="18"/>
              </w:rPr>
              <w:lastRenderedPageBreak/>
              <w:tab/>
            </w:r>
          </w:p>
          <w:p w14:paraId="6178223B" w14:textId="77777777" w:rsidR="00FF4FEC" w:rsidRPr="00FD45B8" w:rsidRDefault="00FF4FEC" w:rsidP="00FF4FEC">
            <w:pPr>
              <w:tabs>
                <w:tab w:val="left" w:pos="709"/>
              </w:tabs>
              <w:ind w:left="736" w:hanging="736"/>
              <w:rPr>
                <w:caps/>
                <w:sz w:val="18"/>
                <w:szCs w:val="18"/>
                <w:u w:val="single"/>
                <w:lang w:val="id-ID"/>
              </w:rPr>
            </w:pPr>
            <w:r w:rsidRPr="00FD45B8">
              <w:rPr>
                <w:b/>
                <w:sz w:val="18"/>
                <w:szCs w:val="18"/>
              </w:rPr>
              <w:t>Title</w:t>
            </w:r>
            <w:r w:rsidRPr="00FD45B8">
              <w:rPr>
                <w:sz w:val="18"/>
                <w:szCs w:val="18"/>
              </w:rPr>
              <w:t>:</w:t>
            </w:r>
            <w:r w:rsidRPr="00FD45B8">
              <w:rPr>
                <w:b/>
                <w:sz w:val="18"/>
                <w:szCs w:val="18"/>
              </w:rPr>
              <w:tab/>
            </w:r>
            <w:r w:rsidRPr="00FD45B8">
              <w:rPr>
                <w:sz w:val="18"/>
                <w:szCs w:val="18"/>
                <w:u w:val="single"/>
              </w:rPr>
              <w:tab/>
            </w:r>
            <w:r w:rsidRPr="00FD45B8">
              <w:rPr>
                <w:sz w:val="18"/>
                <w:szCs w:val="18"/>
                <w:u w:val="single"/>
              </w:rPr>
              <w:tab/>
            </w:r>
            <w:r w:rsidRPr="00FD45B8">
              <w:rPr>
                <w:sz w:val="18"/>
                <w:szCs w:val="18"/>
                <w:u w:val="single"/>
              </w:rPr>
              <w:tab/>
            </w:r>
          </w:p>
          <w:p w14:paraId="58C62B91" w14:textId="77777777" w:rsidR="00FF4FEC" w:rsidRPr="00FD45B8" w:rsidRDefault="00FF4FEC" w:rsidP="00FF4FEC">
            <w:pPr>
              <w:rPr>
                <w:sz w:val="18"/>
                <w:szCs w:val="18"/>
              </w:rPr>
            </w:pPr>
            <w:r w:rsidRPr="00FD45B8">
              <w:rPr>
                <w:sz w:val="18"/>
                <w:szCs w:val="18"/>
              </w:rPr>
              <w:tab/>
            </w:r>
          </w:p>
          <w:p w14:paraId="4582365D" w14:textId="77777777" w:rsidR="00FF4FEC" w:rsidRPr="00FD45B8" w:rsidRDefault="00FF4FEC" w:rsidP="00FF4FEC">
            <w:pPr>
              <w:tabs>
                <w:tab w:val="left" w:pos="709"/>
              </w:tabs>
              <w:rPr>
                <w:sz w:val="18"/>
                <w:szCs w:val="18"/>
                <w:u w:val="single"/>
              </w:rPr>
            </w:pPr>
            <w:r w:rsidRPr="00FD45B8">
              <w:rPr>
                <w:b/>
                <w:sz w:val="18"/>
                <w:szCs w:val="18"/>
              </w:rPr>
              <w:t>Date</w:t>
            </w:r>
            <w:r w:rsidRPr="00FD45B8">
              <w:rPr>
                <w:sz w:val="18"/>
                <w:szCs w:val="18"/>
              </w:rPr>
              <w:t>:</w:t>
            </w:r>
            <w:r w:rsidRPr="00FD45B8">
              <w:rPr>
                <w:b/>
                <w:sz w:val="18"/>
                <w:szCs w:val="18"/>
              </w:rPr>
              <w:tab/>
            </w:r>
            <w:r w:rsidRPr="00FD45B8">
              <w:rPr>
                <w:sz w:val="18"/>
                <w:szCs w:val="18"/>
                <w:u w:val="single"/>
              </w:rPr>
              <w:tab/>
            </w:r>
            <w:r w:rsidRPr="00FD45B8">
              <w:rPr>
                <w:sz w:val="18"/>
                <w:szCs w:val="18"/>
                <w:u w:val="single"/>
              </w:rPr>
              <w:tab/>
            </w:r>
            <w:r w:rsidRPr="00FD45B8">
              <w:rPr>
                <w:sz w:val="18"/>
                <w:szCs w:val="18"/>
                <w:u w:val="single"/>
              </w:rPr>
              <w:tab/>
            </w:r>
          </w:p>
          <w:p w14:paraId="3D9B58D0" w14:textId="77777777" w:rsidR="004F3180" w:rsidRPr="00FD45B8" w:rsidRDefault="004F3180" w:rsidP="004F3180">
            <w:pPr>
              <w:rPr>
                <w:b/>
                <w:sz w:val="18"/>
                <w:szCs w:val="18"/>
              </w:rPr>
            </w:pPr>
          </w:p>
        </w:tc>
      </w:tr>
    </w:tbl>
    <w:p w14:paraId="6300E538" w14:textId="34F02BE5" w:rsidR="00243B3D" w:rsidRPr="00243B3D" w:rsidRDefault="00243B3D" w:rsidP="00243B3D">
      <w:pPr>
        <w:pStyle w:val="Body"/>
        <w:ind w:left="0"/>
        <w:rPr>
          <w:rFonts w:cs="Arial"/>
          <w:color w:val="001135" w:themeColor="text2"/>
          <w:sz w:val="22"/>
          <w:szCs w:val="22"/>
        </w:rPr>
      </w:pPr>
    </w:p>
    <w:sectPr w:rsidR="00243B3D" w:rsidRPr="00243B3D" w:rsidSect="00422692">
      <w:pgSz w:w="11906" w:h="16838" w:code="9"/>
      <w:pgMar w:top="2835" w:right="1134" w:bottom="1440" w:left="1304" w:header="567"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3ED28" w14:textId="77777777" w:rsidR="00B36775" w:rsidRDefault="00B36775" w:rsidP="0039363B">
      <w:r>
        <w:separator/>
      </w:r>
    </w:p>
  </w:endnote>
  <w:endnote w:type="continuationSeparator" w:id="0">
    <w:p w14:paraId="43A3DF78" w14:textId="77777777" w:rsidR="00B36775" w:rsidRDefault="00B36775" w:rsidP="0039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Light">
    <w:altName w:val="Khmer UI"/>
    <w:panose1 w:val="020B0304040602060303"/>
    <w:charset w:val="00"/>
    <w:family w:val="swiss"/>
    <w:pitch w:val="variable"/>
    <w:sig w:usb0="A00002FF" w:usb1="700078FB" w:usb2="0001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kia Pure Text">
    <w:panose1 w:val="020B0504040602060303"/>
    <w:charset w:val="00"/>
    <w:family w:val="swiss"/>
    <w:pitch w:val="variable"/>
    <w:sig w:usb0="A00002FF" w:usb1="700078FB" w:usb2="00010000" w:usb3="00000000" w:csb0="0000019F" w:csb1="00000000"/>
  </w:font>
  <w:font w:name="Century Gothic">
    <w:panose1 w:val="020B0502020202020204"/>
    <w:charset w:val="00"/>
    <w:family w:val="swiss"/>
    <w:pitch w:val="variable"/>
    <w:sig w:usb0="00000287" w:usb1="00000000" w:usb2="00000000" w:usb3="00000000" w:csb0="0000009F" w:csb1="00000000"/>
  </w:font>
  <w:font w:name="Iskoola Pota">
    <w:altName w:val="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Nokia Pure Headline Light">
    <w:altName w:val="Sylfaen"/>
    <w:panose1 w:val="020B0304040602060303"/>
    <w:charset w:val="00"/>
    <w:family w:val="swiss"/>
    <w:pitch w:val="variable"/>
    <w:sig w:usb0="A00006EF" w:usb1="5000205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17"/>
      <w:gridCol w:w="3355"/>
      <w:gridCol w:w="2596"/>
    </w:tblGrid>
    <w:tr w:rsidR="0060293A" w:rsidRPr="0039363B" w14:paraId="24F18B3A" w14:textId="77777777" w:rsidTr="00A7506B">
      <w:tc>
        <w:tcPr>
          <w:tcW w:w="1857" w:type="pct"/>
          <w:hideMark/>
        </w:tcPr>
        <w:p w14:paraId="41BABB76" w14:textId="251F3513" w:rsidR="0060293A" w:rsidRDefault="0060293A" w:rsidP="007E4DDE">
          <w:pPr>
            <w:pStyle w:val="Footer"/>
          </w:pPr>
          <w:r>
            <w:rPr>
              <w:noProof/>
            </w:rPr>
            <mc:AlternateContent>
              <mc:Choice Requires="wps">
                <w:drawing>
                  <wp:anchor distT="0" distB="0" distL="114300" distR="114300" simplePos="0" relativeHeight="251665918" behindDoc="0" locked="0" layoutInCell="0" allowOverlap="1" wp14:anchorId="3943E847" wp14:editId="0F216C21">
                    <wp:simplePos x="0" y="0"/>
                    <wp:positionH relativeFrom="page">
                      <wp:align>center</wp:align>
                    </wp:positionH>
                    <wp:positionV relativeFrom="page">
                      <wp:align>bottom</wp:align>
                    </wp:positionV>
                    <wp:extent cx="7772400" cy="457200"/>
                    <wp:effectExtent l="0" t="0" r="0" b="0"/>
                    <wp:wrapNone/>
                    <wp:docPr id="1" name="MSIPCM39f64ebd99b7326ece24c77c" descr="{&quot;HashCode&quot;:-16975900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CEE9C9" w14:textId="56060D1F" w:rsidR="0060293A" w:rsidRPr="00837012" w:rsidRDefault="00837012" w:rsidP="00837012">
                                <w:pPr>
                                  <w:spacing w:after="0"/>
                                  <w:jc w:val="center"/>
                                  <w:rPr>
                                    <w:rFonts w:ascii="Arial" w:hAnsi="Arial"/>
                                    <w:color w:val="001753"/>
                                    <w:sz w:val="16"/>
                                  </w:rPr>
                                </w:pPr>
                                <w:r w:rsidRPr="00837012">
                                  <w:rPr>
                                    <w:rFonts w:ascii="Arial" w:hAnsi="Arial"/>
                                    <w:color w:val="001753"/>
                                    <w:sz w:val="16"/>
                                  </w:rPr>
                                  <w:t>Nokia internal use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3943E847" id="_x0000_t202" coordsize="21600,21600" o:spt="202" path="m,l,21600r21600,l21600,xe">
                    <v:stroke joinstyle="miter"/>
                    <v:path gradientshapeok="t" o:connecttype="rect"/>
                  </v:shapetype>
                  <v:shape id="MSIPCM39f64ebd99b7326ece24c77c" o:spid="_x0000_s1026" type="#_x0000_t202" alt="{&quot;HashCode&quot;:-169759003,&quot;Height&quot;:9999999.0,&quot;Width&quot;:9999999.0,&quot;Placement&quot;:&quot;Footer&quot;,&quot;Index&quot;:&quot;Primary&quot;,&quot;Section&quot;:1,&quot;Top&quot;:0.0,&quot;Left&quot;:0.0}" style="position:absolute;margin-left:0;margin-top:0;width:612pt;height:36pt;z-index:251665918;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" o:allowincell="f" filled="f" stroked="f" strokeweight=".5pt">
                    <v:textbox inset=",0,,0">
                      <w:txbxContent>
                        <w:p w14:paraId="1FCEE9C9" w14:textId="56060D1F" w:rsidR="0060293A" w:rsidRPr="00837012" w:rsidRDefault="00837012" w:rsidP="00837012">
                          <w:pPr>
                            <w:spacing w:after="0"/>
                            <w:jc w:val="center"/>
                            <w:rPr>
                              <w:rFonts w:ascii="Arial" w:hAnsi="Arial"/>
                              <w:color w:val="001753"/>
                              <w:sz w:val="16"/>
                            </w:rPr>
                          </w:pPr>
                          <w:r w:rsidRPr="00837012">
                            <w:rPr>
                              <w:rFonts w:ascii="Arial" w:hAnsi="Arial"/>
                              <w:color w:val="001753"/>
                              <w:sz w:val="16"/>
                            </w:rPr>
                            <w:t>Nokia internal use</w:t>
                          </w:r>
                        </w:p>
                      </w:txbxContent>
                    </v:textbox>
                    <w10:wrap anchorx="page" anchory="page"/>
                  </v:shape>
                </w:pict>
              </mc:Fallback>
            </mc:AlternateContent>
          </w:r>
        </w:p>
        <w:p w14:paraId="33B670F7" w14:textId="77777777" w:rsidR="0060293A" w:rsidRPr="007E4DDE" w:rsidRDefault="0060293A" w:rsidP="007E4DDE">
          <w:pPr>
            <w:pStyle w:val="Footer"/>
            <w:rPr>
              <w:sz w:val="22"/>
            </w:rPr>
          </w:pPr>
        </w:p>
        <w:p w14:paraId="79187810" w14:textId="77777777" w:rsidR="0060293A" w:rsidRPr="0039363B" w:rsidRDefault="0060293A" w:rsidP="0039363B">
          <w:pPr>
            <w:rPr>
              <w:sz w:val="16"/>
            </w:rPr>
          </w:pPr>
        </w:p>
      </w:tc>
      <w:tc>
        <w:tcPr>
          <w:tcW w:w="1771" w:type="pct"/>
        </w:tcPr>
        <w:sdt>
          <w:sdtPr>
            <w:alias w:val="Category"/>
            <w:tag w:val=""/>
            <w:id w:val="-1001352967"/>
            <w:placeholder>
              <w:docPart w:val="6B5A3FB66E814002A439B7AE7DBFE682"/>
            </w:placeholder>
            <w:dataBinding w:prefixMappings="xmlns:ns0='http://purl.org/dc/elements/1.1/' xmlns:ns1='http://schemas.openxmlformats.org/package/2006/metadata/core-properties' " w:xpath="/ns1:coreProperties[1]/ns1:category[1]" w:storeItemID="{6C3C8BC8-F283-45AE-878A-BAB7291924A1}"/>
            <w:text/>
          </w:sdtPr>
          <w:sdtContent>
            <w:p w14:paraId="3AC2F0D4" w14:textId="77777777" w:rsidR="0060293A" w:rsidRDefault="0060293A" w:rsidP="00A7506B">
              <w:pPr>
                <w:pStyle w:val="Footer"/>
              </w:pPr>
              <w:r>
                <w:t>Confidential</w:t>
              </w:r>
            </w:p>
          </w:sdtContent>
        </w:sdt>
        <w:p w14:paraId="639DC7F6" w14:textId="77777777" w:rsidR="0060293A" w:rsidRDefault="0060293A" w:rsidP="00A7506B">
          <w:pPr>
            <w:pStyle w:val="Footer"/>
            <w:rPr>
              <w:rStyle w:val="FooterChar"/>
            </w:rPr>
          </w:pPr>
        </w:p>
        <w:p w14:paraId="370D0521" w14:textId="77777777" w:rsidR="0060293A" w:rsidRPr="00A7506B" w:rsidRDefault="0060293A" w:rsidP="00A7506B">
          <w:pPr>
            <w:pStyle w:val="Footer"/>
          </w:pPr>
        </w:p>
      </w:tc>
      <w:tc>
        <w:tcPr>
          <w:tcW w:w="1371" w:type="pct"/>
          <w:hideMark/>
        </w:tcPr>
        <w:p w14:paraId="098A97E3" w14:textId="031D0464" w:rsidR="0060293A" w:rsidRPr="0039363B" w:rsidRDefault="0060293A" w:rsidP="00A7506B">
          <w:pPr>
            <w:pStyle w:val="Footer"/>
            <w:jc w:val="right"/>
            <w:rPr>
              <w:rFonts w:ascii="Calibri" w:hAnsi="Calibri"/>
              <w:color w:val="222222"/>
              <w:lang w:eastAsia="en-GB"/>
            </w:rPr>
          </w:pPr>
          <w:r w:rsidRPr="0039363B">
            <w:rPr>
              <w:lang w:eastAsia="en-GB"/>
            </w:rPr>
            <w:t>© Nokia</w:t>
          </w:r>
          <w:r w:rsidRPr="00DA7187">
            <w:t xml:space="preserve"> </w:t>
          </w:r>
          <w:r>
            <w:fldChar w:fldCharType="begin"/>
          </w:r>
          <w:r>
            <w:instrText xml:space="preserve"> DATE  \@ "yyyy"  \* MERGEFORMAT </w:instrText>
          </w:r>
          <w:r>
            <w:fldChar w:fldCharType="separate"/>
          </w:r>
          <w:r>
            <w:rPr>
              <w:noProof/>
            </w:rPr>
            <w:t>2021</w:t>
          </w:r>
          <w:r>
            <w:fldChar w:fldCharType="end"/>
          </w:r>
        </w:p>
      </w:tc>
    </w:tr>
  </w:tbl>
  <w:p w14:paraId="6176E68B" w14:textId="77777777" w:rsidR="0060293A" w:rsidRPr="0039363B" w:rsidRDefault="0060293A" w:rsidP="003936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9FA37" w14:textId="32E80DF2" w:rsidR="0060293A" w:rsidRDefault="0060293A">
    <w:pPr>
      <w:pStyle w:val="Footer"/>
    </w:pPr>
    <w:r>
      <w:rPr>
        <w:noProof/>
      </w:rPr>
      <mc:AlternateContent>
        <mc:Choice Requires="wps">
          <w:drawing>
            <wp:anchor distT="0" distB="0" distL="114300" distR="114300" simplePos="0" relativeHeight="251665919" behindDoc="0" locked="0" layoutInCell="0" allowOverlap="1" wp14:anchorId="0B6BD0EA" wp14:editId="103DDF25">
              <wp:simplePos x="0" y="9410700"/>
              <wp:positionH relativeFrom="page">
                <wp:align>center</wp:align>
              </wp:positionH>
              <wp:positionV relativeFrom="page">
                <wp:align>bottom</wp:align>
              </wp:positionV>
              <wp:extent cx="7772400" cy="457200"/>
              <wp:effectExtent l="0" t="0" r="0" b="0"/>
              <wp:wrapNone/>
              <wp:docPr id="7" name="MSIPCMb2cc43d6a07a18f4f4a3a1bb" descr="{&quot;HashCode&quot;:-169759003,&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E1C58D" w14:textId="027257EB" w:rsidR="0060293A" w:rsidRPr="00837012" w:rsidRDefault="00837012" w:rsidP="00837012">
                          <w:pPr>
                            <w:spacing w:after="0"/>
                            <w:jc w:val="center"/>
                            <w:rPr>
                              <w:rFonts w:ascii="Arial" w:hAnsi="Arial"/>
                              <w:color w:val="001753"/>
                              <w:sz w:val="16"/>
                            </w:rPr>
                          </w:pPr>
                          <w:r w:rsidRPr="00837012">
                            <w:rPr>
                              <w:rFonts w:ascii="Arial" w:hAnsi="Arial"/>
                              <w:color w:val="001753"/>
                              <w:sz w:val="16"/>
                            </w:rPr>
                            <w:t>Nokia internal use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0B6BD0EA" id="_x0000_t202" coordsize="21600,21600" o:spt="202" path="m,l,21600r21600,l21600,xe">
              <v:stroke joinstyle="miter"/>
              <v:path gradientshapeok="t" o:connecttype="rect"/>
            </v:shapetype>
            <v:shape id="MSIPCMb2cc43d6a07a18f4f4a3a1bb" o:spid="_x0000_s1027" type="#_x0000_t202" alt="{&quot;HashCode&quot;:-169759003,&quot;Height&quot;:9999999.0,&quot;Width&quot;:9999999.0,&quot;Placement&quot;:&quot;Footer&quot;,&quot;Index&quot;:&quot;FirstPage&quot;,&quot;Section&quot;:1,&quot;Top&quot;:0.0,&quot;Left&quot;:0.0}" style="position:absolute;margin-left:0;margin-top:0;width:612pt;height:36pt;z-index:251665919;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" o:allowincell="f" filled="f" stroked="f" strokeweight=".5pt">
              <v:textbox inset=",0,,0">
                <w:txbxContent>
                  <w:p w14:paraId="5AE1C58D" w14:textId="027257EB" w:rsidR="0060293A" w:rsidRPr="00837012" w:rsidRDefault="00837012" w:rsidP="00837012">
                    <w:pPr>
                      <w:spacing w:after="0"/>
                      <w:jc w:val="center"/>
                      <w:rPr>
                        <w:rFonts w:ascii="Arial" w:hAnsi="Arial"/>
                        <w:color w:val="001753"/>
                        <w:sz w:val="16"/>
                      </w:rPr>
                    </w:pPr>
                    <w:r w:rsidRPr="00837012">
                      <w:rPr>
                        <w:rFonts w:ascii="Arial" w:hAnsi="Arial"/>
                        <w:color w:val="001753"/>
                        <w:sz w:val="16"/>
                      </w:rPr>
                      <w:t>Nokia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17"/>
      <w:gridCol w:w="3355"/>
      <w:gridCol w:w="2596"/>
    </w:tblGrid>
    <w:tr w:rsidR="0060293A" w:rsidRPr="0039363B" w14:paraId="2EFC2FC1" w14:textId="77777777" w:rsidTr="00A7506B">
      <w:tc>
        <w:tcPr>
          <w:tcW w:w="1857" w:type="pct"/>
          <w:hideMark/>
        </w:tcPr>
        <w:p w14:paraId="755C10E3" w14:textId="665FD73A" w:rsidR="0060293A" w:rsidRPr="0039363B" w:rsidRDefault="0060293A" w:rsidP="0039363B">
          <w:pPr>
            <w:rPr>
              <w:sz w:val="16"/>
            </w:rPr>
          </w:pPr>
          <w:r>
            <w:rPr>
              <w:noProof/>
              <w:sz w:val="16"/>
            </w:rPr>
            <mc:AlternateContent>
              <mc:Choice Requires="wps">
                <w:drawing>
                  <wp:anchor distT="0" distB="0" distL="114300" distR="114300" simplePos="0" relativeHeight="251665920" behindDoc="0" locked="0" layoutInCell="0" allowOverlap="1" wp14:anchorId="020FF684" wp14:editId="33763514">
                    <wp:simplePos x="0" y="0"/>
                    <wp:positionH relativeFrom="page">
                      <wp:align>center</wp:align>
                    </wp:positionH>
                    <wp:positionV relativeFrom="page">
                      <wp:align>bottom</wp:align>
                    </wp:positionV>
                    <wp:extent cx="7772400" cy="457200"/>
                    <wp:effectExtent l="0" t="0" r="0" b="0"/>
                    <wp:wrapNone/>
                    <wp:docPr id="8" name="MSIPCMc94d4e9fb82565a42ec09fe3" descr="{&quot;HashCode&quot;:-169759003,&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F06708" w14:textId="18BE2FDA" w:rsidR="0060293A" w:rsidRPr="00B824EA" w:rsidRDefault="0060293A" w:rsidP="00B824EA">
                                <w:pPr>
                                  <w:spacing w:after="0"/>
                                  <w:jc w:val="center"/>
                                  <w:rPr>
                                    <w:rFonts w:ascii="Arial" w:hAnsi="Arial"/>
                                    <w:color w:val="001753"/>
                                    <w:sz w:val="16"/>
                                  </w:rPr>
                                </w:pPr>
                                <w:r w:rsidRPr="00B824EA">
                                  <w:rPr>
                                    <w:rFonts w:ascii="Arial" w:hAnsi="Arial"/>
                                    <w:color w:val="001753"/>
                                    <w:sz w:val="16"/>
                                  </w:rPr>
                                  <w:t>Nokia internal use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020FF684" id="_x0000_t202" coordsize="21600,21600" o:spt="202" path="m,l,21600r21600,l21600,xe">
                    <v:stroke joinstyle="miter"/>
                    <v:path gradientshapeok="t" o:connecttype="rect"/>
                  </v:shapetype>
                  <v:shape id="MSIPCMc94d4e9fb82565a42ec09fe3" o:spid="_x0000_s1028" type="#_x0000_t202" alt="{&quot;HashCode&quot;:-169759003,&quot;Height&quot;:9999999.0,&quot;Width&quot;:9999999.0,&quot;Placement&quot;:&quot;Footer&quot;,&quot;Index&quot;:&quot;Primary&quot;,&quot;Section&quot;:3,&quot;Top&quot;:0.0,&quot;Left&quot;:0.0}" style="position:absolute;margin-left:0;margin-top:0;width:612pt;height:36pt;z-index:25166592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" o:allowincell="f" filled="f" stroked="f" strokeweight=".5pt">
                    <v:textbox inset=",0,,0">
                      <w:txbxContent>
                        <w:p w14:paraId="38F06708" w14:textId="18BE2FDA" w:rsidR="0060293A" w:rsidRPr="00B824EA" w:rsidRDefault="0060293A" w:rsidP="00B824EA">
                          <w:pPr>
                            <w:spacing w:after="0"/>
                            <w:jc w:val="center"/>
                            <w:rPr>
                              <w:rFonts w:ascii="Arial" w:hAnsi="Arial"/>
                              <w:color w:val="001753"/>
                              <w:sz w:val="16"/>
                            </w:rPr>
                          </w:pPr>
                          <w:r w:rsidRPr="00B824EA">
                            <w:rPr>
                              <w:rFonts w:ascii="Arial" w:hAnsi="Arial"/>
                              <w:color w:val="001753"/>
                              <w:sz w:val="16"/>
                            </w:rPr>
                            <w:t>Nokia internal use</w:t>
                          </w:r>
                        </w:p>
                      </w:txbxContent>
                    </v:textbox>
                    <w10:wrap anchorx="page" anchory="page"/>
                  </v:shape>
                </w:pict>
              </mc:Fallback>
            </mc:AlternateContent>
          </w:r>
          <w:r w:rsidRPr="0039363B">
            <w:rPr>
              <w:sz w:val="16"/>
            </w:rPr>
            <w:fldChar w:fldCharType="begin"/>
          </w:r>
          <w:r w:rsidRPr="0039363B">
            <w:rPr>
              <w:sz w:val="16"/>
            </w:rPr>
            <w:instrText xml:space="preserve"> PAGE  \* Arabic  \* MERGEFORMAT </w:instrText>
          </w:r>
          <w:r w:rsidRPr="0039363B">
            <w:rPr>
              <w:sz w:val="16"/>
            </w:rPr>
            <w:fldChar w:fldCharType="separate"/>
          </w:r>
          <w:r>
            <w:rPr>
              <w:noProof/>
              <w:sz w:val="16"/>
            </w:rPr>
            <w:t>118</w:t>
          </w:r>
          <w:r w:rsidRPr="0039363B">
            <w:rPr>
              <w:sz w:val="16"/>
            </w:rPr>
            <w:fldChar w:fldCharType="end"/>
          </w:r>
          <w:r w:rsidRPr="0039363B">
            <w:rPr>
              <w:sz w:val="16"/>
            </w:rPr>
            <w:t xml:space="preserve"> / </w:t>
          </w:r>
          <w:r>
            <w:rPr>
              <w:sz w:val="16"/>
            </w:rPr>
            <w:fldChar w:fldCharType="begin"/>
          </w:r>
          <w:r>
            <w:rPr>
              <w:sz w:val="16"/>
            </w:rPr>
            <w:instrText xml:space="preserve"> SECTIONPAGES   \* MERGEFORMAT </w:instrText>
          </w:r>
          <w:r>
            <w:rPr>
              <w:sz w:val="16"/>
            </w:rPr>
            <w:fldChar w:fldCharType="separate"/>
          </w:r>
          <w:r w:rsidR="00837012">
            <w:rPr>
              <w:noProof/>
              <w:sz w:val="16"/>
            </w:rPr>
            <w:t>36</w:t>
          </w:r>
          <w:r>
            <w:rPr>
              <w:sz w:val="16"/>
            </w:rPr>
            <w:fldChar w:fldCharType="end"/>
          </w:r>
        </w:p>
      </w:tc>
      <w:tc>
        <w:tcPr>
          <w:tcW w:w="1771" w:type="pct"/>
        </w:tcPr>
        <w:sdt>
          <w:sdtPr>
            <w:alias w:val="Category"/>
            <w:tag w:val=""/>
            <w:id w:val="-304010391"/>
            <w:placeholder>
              <w:docPart w:val="D3B6BBF8DD024AF19B0EA6B50BC376AC"/>
            </w:placeholder>
            <w:dataBinding w:prefixMappings="xmlns:ns0='http://purl.org/dc/elements/1.1/' xmlns:ns1='http://schemas.openxmlformats.org/package/2006/metadata/core-properties' " w:xpath="/ns1:coreProperties[1]/ns1:category[1]" w:storeItemID="{6C3C8BC8-F283-45AE-878A-BAB7291924A1}"/>
            <w:text/>
          </w:sdtPr>
          <w:sdtContent>
            <w:p w14:paraId="6800C741" w14:textId="77777777" w:rsidR="0060293A" w:rsidRDefault="0060293A" w:rsidP="00A7506B">
              <w:pPr>
                <w:pStyle w:val="Footer"/>
              </w:pPr>
              <w:r>
                <w:t>Confidential</w:t>
              </w:r>
            </w:p>
          </w:sdtContent>
        </w:sdt>
        <w:p w14:paraId="00E8ECF2" w14:textId="77777777" w:rsidR="0060293A" w:rsidRDefault="0060293A" w:rsidP="00A7506B">
          <w:pPr>
            <w:pStyle w:val="Footer"/>
            <w:rPr>
              <w:rStyle w:val="FooterChar"/>
            </w:rPr>
          </w:pPr>
        </w:p>
        <w:p w14:paraId="02D6BBB6" w14:textId="77777777" w:rsidR="0060293A" w:rsidRPr="00A7506B" w:rsidRDefault="0060293A" w:rsidP="00A7506B">
          <w:pPr>
            <w:pStyle w:val="Footer"/>
          </w:pPr>
        </w:p>
      </w:tc>
      <w:tc>
        <w:tcPr>
          <w:tcW w:w="1371" w:type="pct"/>
          <w:hideMark/>
        </w:tcPr>
        <w:p w14:paraId="02EBE6A6" w14:textId="7F16ABB4" w:rsidR="0060293A" w:rsidRPr="0039363B" w:rsidRDefault="0060293A" w:rsidP="00A7506B">
          <w:pPr>
            <w:pStyle w:val="Footer"/>
            <w:jc w:val="right"/>
            <w:rPr>
              <w:rFonts w:ascii="Calibri" w:hAnsi="Calibri"/>
              <w:color w:val="222222"/>
              <w:lang w:eastAsia="en-GB"/>
            </w:rPr>
          </w:pPr>
          <w:r w:rsidRPr="0039363B">
            <w:rPr>
              <w:lang w:eastAsia="en-GB"/>
            </w:rPr>
            <w:t>© Nokia</w:t>
          </w:r>
          <w:r w:rsidRPr="00DA7187">
            <w:t xml:space="preserve"> </w:t>
          </w:r>
          <w:r>
            <w:fldChar w:fldCharType="begin"/>
          </w:r>
          <w:r>
            <w:instrText xml:space="preserve"> DATE  \@ "yyyy"  \* MERGEFORMAT </w:instrText>
          </w:r>
          <w:r>
            <w:fldChar w:fldCharType="separate"/>
          </w:r>
          <w:r>
            <w:rPr>
              <w:noProof/>
            </w:rPr>
            <w:t>2021</w:t>
          </w:r>
          <w:r>
            <w:fldChar w:fldCharType="end"/>
          </w:r>
        </w:p>
      </w:tc>
    </w:tr>
  </w:tbl>
  <w:p w14:paraId="1BC0C838" w14:textId="77777777" w:rsidR="0060293A" w:rsidRPr="0039363B" w:rsidRDefault="0060293A" w:rsidP="00393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11ED8" w14:textId="77777777" w:rsidR="00B36775" w:rsidRDefault="00B36775" w:rsidP="0039363B">
      <w:r>
        <w:separator/>
      </w:r>
    </w:p>
  </w:footnote>
  <w:footnote w:type="continuationSeparator" w:id="0">
    <w:p w14:paraId="2386374C" w14:textId="77777777" w:rsidR="00B36775" w:rsidRDefault="00B36775" w:rsidP="00393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B71E3" w14:textId="77777777" w:rsidR="0060293A" w:rsidRPr="008179D0" w:rsidRDefault="0060293A" w:rsidP="0039363B">
    <w:r>
      <w:rPr>
        <w:noProof/>
      </w:rPr>
      <w:drawing>
        <wp:anchor distT="0" distB="0" distL="114300" distR="114300" simplePos="0" relativeHeight="251660800" behindDoc="1" locked="0" layoutInCell="1" allowOverlap="1" wp14:anchorId="6D0CCFD6" wp14:editId="1F8E23D4">
          <wp:simplePos x="0" y="0"/>
          <wp:positionH relativeFrom="column">
            <wp:posOffset>-424003</wp:posOffset>
          </wp:positionH>
          <wp:positionV relativeFrom="paragraph">
            <wp:posOffset>-360045</wp:posOffset>
          </wp:positionV>
          <wp:extent cx="7540299" cy="1796901"/>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Desktop\header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0299" cy="179690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0563"/>
    <w:multiLevelType w:val="multilevel"/>
    <w:tmpl w:val="FB3CB37C"/>
    <w:numStyleLink w:val="UBulletTable"/>
  </w:abstractNum>
  <w:abstractNum w:abstractNumId="1" w15:restartNumberingAfterBreak="0">
    <w:nsid w:val="0225684B"/>
    <w:multiLevelType w:val="hybridMultilevel"/>
    <w:tmpl w:val="C54CA2C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3E528EE"/>
    <w:multiLevelType w:val="multilevel"/>
    <w:tmpl w:val="644AED48"/>
    <w:styleLink w:val="Instructions"/>
    <w:lvl w:ilvl="0">
      <w:start w:val="1"/>
      <w:numFmt w:val="none"/>
      <w:pStyle w:val="Instruction"/>
      <w:suff w:val="space"/>
      <w:lvlText w:val="Instructions:"/>
      <w:lvlJc w:val="left"/>
      <w:pPr>
        <w:ind w:left="1559" w:firstLine="0"/>
      </w:pPr>
      <w:rPr>
        <w:rFonts w:hint="default"/>
        <w:b/>
        <w:i/>
      </w:rPr>
    </w:lvl>
    <w:lvl w:ilvl="1">
      <w:start w:val="1"/>
      <w:numFmt w:val="none"/>
      <w:lvlText w:val=""/>
      <w:lvlJc w:val="left"/>
      <w:pPr>
        <w:ind w:left="1559" w:firstLine="0"/>
      </w:pPr>
      <w:rPr>
        <w:rFonts w:hint="default"/>
      </w:rPr>
    </w:lvl>
    <w:lvl w:ilvl="2">
      <w:start w:val="1"/>
      <w:numFmt w:val="none"/>
      <w:lvlText w:val=""/>
      <w:lvlJc w:val="left"/>
      <w:pPr>
        <w:ind w:left="1559" w:firstLine="0"/>
      </w:pPr>
      <w:rPr>
        <w:rFonts w:hint="default"/>
      </w:rPr>
    </w:lvl>
    <w:lvl w:ilvl="3">
      <w:start w:val="1"/>
      <w:numFmt w:val="none"/>
      <w:lvlText w:val=""/>
      <w:lvlJc w:val="left"/>
      <w:pPr>
        <w:ind w:left="1559" w:firstLine="0"/>
      </w:pPr>
      <w:rPr>
        <w:rFonts w:hint="default"/>
      </w:rPr>
    </w:lvl>
    <w:lvl w:ilvl="4">
      <w:start w:val="1"/>
      <w:numFmt w:val="none"/>
      <w:lvlText w:val=""/>
      <w:lvlJc w:val="left"/>
      <w:pPr>
        <w:ind w:left="1559" w:firstLine="0"/>
      </w:pPr>
      <w:rPr>
        <w:rFonts w:hint="default"/>
      </w:rPr>
    </w:lvl>
    <w:lvl w:ilvl="5">
      <w:start w:val="1"/>
      <w:numFmt w:val="none"/>
      <w:lvlText w:val=""/>
      <w:lvlJc w:val="left"/>
      <w:pPr>
        <w:ind w:left="1559" w:firstLine="0"/>
      </w:pPr>
      <w:rPr>
        <w:rFonts w:hint="default"/>
      </w:rPr>
    </w:lvl>
    <w:lvl w:ilvl="6">
      <w:start w:val="1"/>
      <w:numFmt w:val="none"/>
      <w:lvlText w:val=""/>
      <w:lvlJc w:val="left"/>
      <w:pPr>
        <w:ind w:left="1559" w:firstLine="0"/>
      </w:pPr>
      <w:rPr>
        <w:rFonts w:hint="default"/>
      </w:rPr>
    </w:lvl>
    <w:lvl w:ilvl="7">
      <w:start w:val="1"/>
      <w:numFmt w:val="none"/>
      <w:lvlText w:val=""/>
      <w:lvlJc w:val="left"/>
      <w:pPr>
        <w:ind w:left="1559" w:firstLine="0"/>
      </w:pPr>
      <w:rPr>
        <w:rFonts w:hint="default"/>
      </w:rPr>
    </w:lvl>
    <w:lvl w:ilvl="8">
      <w:start w:val="1"/>
      <w:numFmt w:val="none"/>
      <w:lvlText w:val=""/>
      <w:lvlJc w:val="left"/>
      <w:pPr>
        <w:ind w:left="1559" w:firstLine="0"/>
      </w:pPr>
      <w:rPr>
        <w:rFonts w:hint="default"/>
      </w:rPr>
    </w:lvl>
  </w:abstractNum>
  <w:abstractNum w:abstractNumId="3" w15:restartNumberingAfterBreak="0">
    <w:nsid w:val="04C22A32"/>
    <w:multiLevelType w:val="hybridMultilevel"/>
    <w:tmpl w:val="98BC0446"/>
    <w:lvl w:ilvl="0" w:tplc="306ABA08">
      <w:start w:val="1"/>
      <w:numFmt w:val="decimal"/>
      <w:pStyle w:val="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B6FBE"/>
    <w:multiLevelType w:val="hybridMultilevel"/>
    <w:tmpl w:val="ED321AC2"/>
    <w:lvl w:ilvl="0" w:tplc="E102BAA6">
      <w:start w:val="1"/>
      <w:numFmt w:val="bullet"/>
      <w:pStyle w:val="ListParagraph"/>
      <w:lvlText w:val=""/>
      <w:lvlJc w:val="left"/>
      <w:pPr>
        <w:ind w:left="720" w:hanging="360"/>
      </w:pPr>
      <w:rPr>
        <w:rFonts w:ascii="Symbol" w:hAnsi="Symbol" w:hint="default"/>
        <w:color w:val="001135"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814FF2"/>
    <w:multiLevelType w:val="multilevel"/>
    <w:tmpl w:val="23D89EF4"/>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820" w:hanging="851"/>
      </w:pPr>
      <w:rPr>
        <w:rFonts w:hint="default"/>
        <w:b w:val="0"/>
        <w:bCs w:val="0"/>
        <w:i w:val="0"/>
        <w:iCs w:val="0"/>
        <w:caps w:val="0"/>
        <w:smallCaps w:val="0"/>
        <w:strike w:val="0"/>
        <w:dstrike w:val="0"/>
        <w:noProof w:val="0"/>
        <w:vanish w:val="0"/>
        <w:color w:val="124191" w:themeColor="tex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3"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1418" w:hanging="1418"/>
      </w:pPr>
      <w:rPr>
        <w:rFonts w:hint="default"/>
      </w:rPr>
    </w:lvl>
    <w:lvl w:ilvl="8">
      <w:start w:val="1"/>
      <w:numFmt w:val="decimal"/>
      <w:pStyle w:val="Heading9"/>
      <w:lvlText w:val="%1.%2.%3.%4.%5.%6.%7.%8.%9"/>
      <w:lvlJc w:val="left"/>
      <w:pPr>
        <w:ind w:left="1418" w:hanging="1418"/>
      </w:pPr>
      <w:rPr>
        <w:rFonts w:hint="default"/>
      </w:rPr>
    </w:lvl>
  </w:abstractNum>
  <w:abstractNum w:abstractNumId="6" w15:restartNumberingAfterBreak="0">
    <w:nsid w:val="0F5F71E5"/>
    <w:multiLevelType w:val="hybridMultilevel"/>
    <w:tmpl w:val="AF74AB2C"/>
    <w:lvl w:ilvl="0" w:tplc="0A92F286">
      <w:start w:val="1"/>
      <w:numFmt w:val="decimal"/>
      <w:lvlText w:val="%1."/>
      <w:lvlJc w:val="left"/>
      <w:pPr>
        <w:ind w:left="1080" w:hanging="72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15:restartNumberingAfterBreak="0">
    <w:nsid w:val="0F7F2372"/>
    <w:multiLevelType w:val="hybridMultilevel"/>
    <w:tmpl w:val="3B8A78DE"/>
    <w:lvl w:ilvl="0" w:tplc="043E0001">
      <w:start w:val="1"/>
      <w:numFmt w:val="bullet"/>
      <w:lvlText w:val=""/>
      <w:lvlJc w:val="left"/>
      <w:pPr>
        <w:ind w:left="1080" w:hanging="360"/>
      </w:pPr>
      <w:rPr>
        <w:rFonts w:ascii="Symbol" w:hAnsi="Symbol" w:hint="default"/>
      </w:rPr>
    </w:lvl>
    <w:lvl w:ilvl="1" w:tplc="68420434">
      <w:numFmt w:val="bullet"/>
      <w:lvlText w:val="•"/>
      <w:lvlJc w:val="left"/>
      <w:pPr>
        <w:ind w:left="2160" w:hanging="720"/>
      </w:pPr>
      <w:rPr>
        <w:rFonts w:ascii="Nokia Pure Text Light" w:eastAsiaTheme="minorHAnsi" w:hAnsi="Nokia Pure Text Light" w:cs="Nokia Pure Text Light"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8" w15:restartNumberingAfterBreak="0">
    <w:nsid w:val="13A02352"/>
    <w:multiLevelType w:val="singleLevel"/>
    <w:tmpl w:val="5BF2A8E6"/>
    <w:lvl w:ilvl="0">
      <w:start w:val="1"/>
      <w:numFmt w:val="bullet"/>
      <w:pStyle w:val="BulletBodyLast"/>
      <w:lvlText w:val=""/>
      <w:lvlJc w:val="left"/>
      <w:pPr>
        <w:ind w:left="1800" w:hanging="360"/>
      </w:pPr>
      <w:rPr>
        <w:rFonts w:ascii="Symbol" w:hAnsi="Symbol" w:hint="default"/>
      </w:rPr>
    </w:lvl>
  </w:abstractNum>
  <w:abstractNum w:abstractNumId="9" w15:restartNumberingAfterBreak="0">
    <w:nsid w:val="14C162AB"/>
    <w:multiLevelType w:val="multilevel"/>
    <w:tmpl w:val="F7DA1DB0"/>
    <w:styleLink w:val="UBullet"/>
    <w:lvl w:ilvl="0">
      <w:start w:val="1"/>
      <w:numFmt w:val="bullet"/>
      <w:lvlText w:val=""/>
      <w:lvlJc w:val="left"/>
      <w:pPr>
        <w:tabs>
          <w:tab w:val="num" w:pos="1440"/>
        </w:tabs>
        <w:ind w:left="1800" w:hanging="360"/>
      </w:pPr>
      <w:rPr>
        <w:rFonts w:ascii="Wingdings" w:hAnsi="Wingdings" w:cs="Times New Roman" w:hint="default"/>
        <w:color w:val="6B7000"/>
        <w:sz w:val="12"/>
        <w:szCs w:val="18"/>
      </w:rPr>
    </w:lvl>
    <w:lvl w:ilvl="1">
      <w:start w:val="1"/>
      <w:numFmt w:val="bullet"/>
      <w:lvlText w:val=""/>
      <w:lvlJc w:val="left"/>
      <w:pPr>
        <w:tabs>
          <w:tab w:val="num" w:pos="1800"/>
        </w:tabs>
        <w:ind w:left="2160" w:hanging="360"/>
      </w:pPr>
      <w:rPr>
        <w:rFonts w:ascii="Wingdings" w:hAnsi="Wingdings" w:cs="Times New Roman" w:hint="default"/>
        <w:color w:val="6B7000"/>
        <w:sz w:val="12"/>
        <w:szCs w:val="18"/>
      </w:rPr>
    </w:lvl>
    <w:lvl w:ilvl="2">
      <w:start w:val="1"/>
      <w:numFmt w:val="bullet"/>
      <w:lvlText w:val=""/>
      <w:lvlJc w:val="left"/>
      <w:pPr>
        <w:tabs>
          <w:tab w:val="num" w:pos="2160"/>
        </w:tabs>
        <w:ind w:left="2520" w:hanging="360"/>
      </w:pPr>
      <w:rPr>
        <w:rFonts w:ascii="Wingdings" w:hAnsi="Wingdings" w:cs="Times New Roman" w:hint="default"/>
        <w:color w:val="6B7000"/>
        <w:sz w:val="12"/>
        <w:szCs w:val="18"/>
      </w:rPr>
    </w:lvl>
    <w:lvl w:ilvl="3">
      <w:start w:val="1"/>
      <w:numFmt w:val="bullet"/>
      <w:lvlText w:val=""/>
      <w:lvlJc w:val="left"/>
      <w:pPr>
        <w:tabs>
          <w:tab w:val="num" w:pos="2880"/>
        </w:tabs>
        <w:ind w:left="2880" w:hanging="360"/>
      </w:pPr>
      <w:rPr>
        <w:rFonts w:ascii="Wingdings" w:hAnsi="Wingdings" w:cs="Times New Roman" w:hint="default"/>
        <w:color w:val="6B7000"/>
        <w:sz w:val="12"/>
        <w:szCs w:val="18"/>
      </w:rPr>
    </w:lvl>
    <w:lvl w:ilvl="4">
      <w:start w:val="1"/>
      <w:numFmt w:val="bullet"/>
      <w:lvlText w:val=""/>
      <w:lvlJc w:val="left"/>
      <w:pPr>
        <w:tabs>
          <w:tab w:val="num" w:pos="2880"/>
        </w:tabs>
        <w:ind w:left="3240" w:hanging="360"/>
      </w:pPr>
      <w:rPr>
        <w:rFonts w:ascii="Wingdings" w:hAnsi="Wingdings" w:cs="Times New Roman" w:hint="default"/>
        <w:color w:val="6B7000"/>
        <w:sz w:val="12"/>
        <w:szCs w:val="18"/>
      </w:rPr>
    </w:lvl>
    <w:lvl w:ilvl="5">
      <w:start w:val="1"/>
      <w:numFmt w:val="bullet"/>
      <w:lvlText w:val=""/>
      <w:lvlJc w:val="left"/>
      <w:pPr>
        <w:tabs>
          <w:tab w:val="num" w:pos="3240"/>
        </w:tabs>
        <w:ind w:left="3600" w:hanging="360"/>
      </w:pPr>
      <w:rPr>
        <w:rFonts w:ascii="Wingdings" w:hAnsi="Wingdings" w:cs="Times New Roman" w:hint="default"/>
        <w:color w:val="6B7000"/>
        <w:sz w:val="12"/>
        <w:szCs w:val="18"/>
      </w:rPr>
    </w:lvl>
    <w:lvl w:ilvl="6">
      <w:start w:val="1"/>
      <w:numFmt w:val="bullet"/>
      <w:lvlText w:val=""/>
      <w:lvlJc w:val="left"/>
      <w:pPr>
        <w:tabs>
          <w:tab w:val="num" w:pos="3600"/>
        </w:tabs>
        <w:ind w:left="3960" w:hanging="360"/>
      </w:pPr>
      <w:rPr>
        <w:rFonts w:ascii="Wingdings" w:hAnsi="Wingdings" w:cs="Times New Roman" w:hint="default"/>
        <w:color w:val="6B7000"/>
        <w:sz w:val="12"/>
        <w:szCs w:val="18"/>
      </w:rPr>
    </w:lvl>
    <w:lvl w:ilvl="7">
      <w:start w:val="1"/>
      <w:numFmt w:val="bullet"/>
      <w:lvlText w:val=""/>
      <w:lvlJc w:val="left"/>
      <w:pPr>
        <w:tabs>
          <w:tab w:val="num" w:pos="3960"/>
        </w:tabs>
        <w:ind w:left="4320" w:hanging="360"/>
      </w:pPr>
      <w:rPr>
        <w:rFonts w:ascii="Wingdings" w:hAnsi="Wingdings" w:cs="Times New Roman" w:hint="default"/>
        <w:color w:val="6B7000"/>
        <w:sz w:val="12"/>
        <w:szCs w:val="18"/>
      </w:rPr>
    </w:lvl>
    <w:lvl w:ilvl="8">
      <w:start w:val="1"/>
      <w:numFmt w:val="bullet"/>
      <w:lvlText w:val=""/>
      <w:lvlJc w:val="left"/>
      <w:pPr>
        <w:ind w:left="4680" w:hanging="360"/>
      </w:pPr>
      <w:rPr>
        <w:rFonts w:ascii="Wingdings" w:hAnsi="Wingdings" w:cs="Times New Roman" w:hint="default"/>
        <w:color w:val="6B7000"/>
        <w:sz w:val="12"/>
        <w:szCs w:val="18"/>
      </w:rPr>
    </w:lvl>
  </w:abstractNum>
  <w:abstractNum w:abstractNumId="10" w15:restartNumberingAfterBreak="0">
    <w:nsid w:val="1BAD7217"/>
    <w:multiLevelType w:val="hybridMultilevel"/>
    <w:tmpl w:val="65E80D9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2760B9"/>
    <w:multiLevelType w:val="hybridMultilevel"/>
    <w:tmpl w:val="AA5047D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2" w15:restartNumberingAfterBreak="0">
    <w:nsid w:val="20EF32D4"/>
    <w:multiLevelType w:val="hybridMultilevel"/>
    <w:tmpl w:val="C1D0C3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612B9E"/>
    <w:multiLevelType w:val="hybridMultilevel"/>
    <w:tmpl w:val="EBA48D24"/>
    <w:lvl w:ilvl="0" w:tplc="043E000F">
      <w:start w:val="1"/>
      <w:numFmt w:val="decimal"/>
      <w:lvlText w:val="%1."/>
      <w:lvlJc w:val="left"/>
      <w:pPr>
        <w:ind w:left="1440" w:hanging="360"/>
      </w:pPr>
    </w:lvl>
    <w:lvl w:ilvl="1" w:tplc="043E0019">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14" w15:restartNumberingAfterBreak="0">
    <w:nsid w:val="220F5794"/>
    <w:multiLevelType w:val="multilevel"/>
    <w:tmpl w:val="CE22A776"/>
    <w:styleLink w:val="Stepnumbering"/>
    <w:lvl w:ilvl="0">
      <w:start w:val="1"/>
      <w:numFmt w:val="decimal"/>
      <w:pStyle w:val="Step"/>
      <w:lvlText w:val="%1."/>
      <w:lvlJc w:val="left"/>
      <w:pPr>
        <w:ind w:left="2160" w:hanging="720"/>
      </w:pPr>
      <w:rPr>
        <w:rFonts w:hint="default"/>
      </w:rPr>
    </w:lvl>
    <w:lvl w:ilvl="1">
      <w:start w:val="1"/>
      <w:numFmt w:val="lowerLetter"/>
      <w:lvlText w:val="%2."/>
      <w:lvlJc w:val="left"/>
      <w:pPr>
        <w:ind w:left="2880" w:hanging="720"/>
      </w:pPr>
      <w:rPr>
        <w:rFonts w:hint="default"/>
      </w:rPr>
    </w:lvl>
    <w:lvl w:ilvl="2">
      <w:start w:val="1"/>
      <w:numFmt w:val="lowerRoman"/>
      <w:lvlText w:val="%3."/>
      <w:lvlJc w:val="left"/>
      <w:pPr>
        <w:ind w:left="3600" w:hanging="720"/>
      </w:pPr>
      <w:rPr>
        <w:rFonts w:hint="default"/>
      </w:rPr>
    </w:lvl>
    <w:lvl w:ilvl="3">
      <w:start w:val="1"/>
      <w:numFmt w:val="decimal"/>
      <w:lvlText w:val="%4)"/>
      <w:lvlJc w:val="left"/>
      <w:pPr>
        <w:ind w:left="4320" w:hanging="720"/>
      </w:pPr>
      <w:rPr>
        <w:rFonts w:hint="default"/>
      </w:rPr>
    </w:lvl>
    <w:lvl w:ilvl="4">
      <w:start w:val="1"/>
      <w:numFmt w:val="lowerLetter"/>
      <w:lvlText w:val="%5)"/>
      <w:lvlJc w:val="left"/>
      <w:pPr>
        <w:ind w:left="5040" w:hanging="720"/>
      </w:pPr>
      <w:rPr>
        <w:rFonts w:hint="default"/>
      </w:rPr>
    </w:lvl>
    <w:lvl w:ilvl="5">
      <w:start w:val="1"/>
      <w:numFmt w:val="lowerRoman"/>
      <w:lvlText w:val="%6)"/>
      <w:lvlJc w:val="left"/>
      <w:pPr>
        <w:ind w:left="5760" w:hanging="720"/>
      </w:pPr>
      <w:rPr>
        <w:rFonts w:hint="default"/>
      </w:rPr>
    </w:lvl>
    <w:lvl w:ilvl="6">
      <w:start w:val="1"/>
      <w:numFmt w:val="decimal"/>
      <w:lvlText w:val="(%7)"/>
      <w:lvlJc w:val="left"/>
      <w:pPr>
        <w:ind w:left="6480" w:hanging="720"/>
      </w:pPr>
      <w:rPr>
        <w:rFonts w:hint="default"/>
      </w:rPr>
    </w:lvl>
    <w:lvl w:ilvl="7">
      <w:start w:val="1"/>
      <w:numFmt w:val="lowerLetter"/>
      <w:lvlText w:val="(%8)"/>
      <w:lvlJc w:val="left"/>
      <w:pPr>
        <w:ind w:left="7200" w:hanging="720"/>
      </w:pPr>
      <w:rPr>
        <w:rFonts w:hint="default"/>
      </w:rPr>
    </w:lvl>
    <w:lvl w:ilvl="8">
      <w:start w:val="1"/>
      <w:numFmt w:val="lowerRoman"/>
      <w:lvlText w:val="(%9)"/>
      <w:lvlJc w:val="left"/>
      <w:pPr>
        <w:ind w:left="7920" w:hanging="720"/>
      </w:pPr>
      <w:rPr>
        <w:rFonts w:hint="default"/>
      </w:rPr>
    </w:lvl>
  </w:abstractNum>
  <w:abstractNum w:abstractNumId="15" w15:restartNumberingAfterBreak="0">
    <w:nsid w:val="35E66719"/>
    <w:multiLevelType w:val="multilevel"/>
    <w:tmpl w:val="A1D02D2A"/>
    <w:styleLink w:val="ComptelHeadings"/>
    <w:lvl w:ilvl="0">
      <w:start w:val="1"/>
      <w:numFmt w:val="decimal"/>
      <w:lvlText w:val="%1"/>
      <w:lvlJc w:val="left"/>
      <w:pPr>
        <w:ind w:left="1440" w:hanging="1440"/>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440" w:hanging="1440"/>
      </w:pPr>
      <w:rPr>
        <w:rFonts w:hint="default"/>
      </w:rPr>
    </w:lvl>
    <w:lvl w:ilvl="4">
      <w:start w:val="1"/>
      <w:numFmt w:val="none"/>
      <w:suff w:val="nothing"/>
      <w:lvlText w:val=""/>
      <w:lvlJc w:val="left"/>
      <w:pPr>
        <w:ind w:left="1440" w:hanging="1440"/>
      </w:pPr>
      <w:rPr>
        <w:rFonts w:hint="default"/>
      </w:rPr>
    </w:lvl>
    <w:lvl w:ilvl="5">
      <w:start w:val="1"/>
      <w:numFmt w:val="none"/>
      <w:suff w:val="nothing"/>
      <w:lvlText w:val=""/>
      <w:lvlJc w:val="left"/>
      <w:pPr>
        <w:ind w:left="1440" w:hanging="1440"/>
      </w:pPr>
      <w:rPr>
        <w:rFonts w:hint="default"/>
      </w:rPr>
    </w:lvl>
    <w:lvl w:ilvl="6">
      <w:start w:val="1"/>
      <w:numFmt w:val="none"/>
      <w:suff w:val="nothing"/>
      <w:lvlText w:val=""/>
      <w:lvlJc w:val="left"/>
      <w:pPr>
        <w:ind w:left="1440" w:hanging="1440"/>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440" w:hanging="1440"/>
      </w:pPr>
      <w:rPr>
        <w:rFonts w:hint="default"/>
      </w:rPr>
    </w:lvl>
  </w:abstractNum>
  <w:abstractNum w:abstractNumId="16" w15:restartNumberingAfterBreak="0">
    <w:nsid w:val="36313E6E"/>
    <w:multiLevelType w:val="hybridMultilevel"/>
    <w:tmpl w:val="E3E8EF18"/>
    <w:lvl w:ilvl="0" w:tplc="F6328522">
      <w:start w:val="3"/>
      <w:numFmt w:val="bullet"/>
      <w:lvlText w:val="•"/>
      <w:lvlJc w:val="left"/>
      <w:pPr>
        <w:ind w:left="1080" w:hanging="720"/>
      </w:pPr>
      <w:rPr>
        <w:rFonts w:ascii="Nokia Pure Text Light" w:eastAsia="SimSun" w:hAnsi="Nokia Pure Text Light" w:cs="Nokia Pure Text Light"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7" w15:restartNumberingAfterBreak="0">
    <w:nsid w:val="36982D77"/>
    <w:multiLevelType w:val="multilevel"/>
    <w:tmpl w:val="DDD24E1A"/>
    <w:styleLink w:val="Nokia"/>
    <w:lvl w:ilvl="0">
      <w:start w:val="1"/>
      <w:numFmt w:val="decimal"/>
      <w:lvlText w:val="%1."/>
      <w:lvlJc w:val="left"/>
      <w:pPr>
        <w:ind w:left="357" w:hanging="357"/>
      </w:pPr>
      <w:rPr>
        <w:rFonts w:ascii="Nokia Pure Text" w:hAnsi="Nokia Pure Text" w:hint="default"/>
      </w:rPr>
    </w:lvl>
    <w:lvl w:ilvl="1">
      <w:start w:val="1"/>
      <w:numFmt w:val="decimal"/>
      <w:lvlText w:val="%1.%2"/>
      <w:lvlJc w:val="left"/>
      <w:pPr>
        <w:ind w:left="1434" w:hanging="357"/>
      </w:pPr>
      <w:rPr>
        <w:rFonts w:hint="default"/>
      </w:rPr>
    </w:lvl>
    <w:lvl w:ilvl="2">
      <w:start w:val="1"/>
      <w:numFmt w:val="decimal"/>
      <w:lvlText w:val="%1.%2.%3"/>
      <w:lvlJc w:val="right"/>
      <w:pPr>
        <w:ind w:left="2511" w:hanging="357"/>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8" w15:restartNumberingAfterBreak="0">
    <w:nsid w:val="372B1845"/>
    <w:multiLevelType w:val="hybridMultilevel"/>
    <w:tmpl w:val="AC246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F6372"/>
    <w:multiLevelType w:val="hybridMultilevel"/>
    <w:tmpl w:val="D6785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DF0A85"/>
    <w:multiLevelType w:val="hybridMultilevel"/>
    <w:tmpl w:val="712A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190D63"/>
    <w:multiLevelType w:val="singleLevel"/>
    <w:tmpl w:val="F7B0AE98"/>
    <w:lvl w:ilvl="0">
      <w:start w:val="1"/>
      <w:numFmt w:val="bullet"/>
      <w:pStyle w:val="BulletBody"/>
      <w:lvlText w:val=""/>
      <w:lvlJc w:val="left"/>
      <w:pPr>
        <w:ind w:left="1800" w:hanging="360"/>
      </w:pPr>
      <w:rPr>
        <w:rFonts w:ascii="Symbol" w:hAnsi="Symbol" w:hint="default"/>
      </w:rPr>
    </w:lvl>
  </w:abstractNum>
  <w:abstractNum w:abstractNumId="22" w15:restartNumberingAfterBreak="0">
    <w:nsid w:val="3E7F44A9"/>
    <w:multiLevelType w:val="multilevel"/>
    <w:tmpl w:val="AA02C442"/>
    <w:lvl w:ilvl="0">
      <w:start w:val="1"/>
      <w:numFmt w:val="upperLetter"/>
      <w:lvlRestart w:val="0"/>
      <w:pStyle w:val="AppendixHeading1"/>
      <w:lvlText w:val="Appendix %1"/>
      <w:lvlJc w:val="left"/>
      <w:pPr>
        <w:tabs>
          <w:tab w:val="num" w:pos="2520"/>
        </w:tabs>
        <w:ind w:left="2520" w:hanging="2520"/>
      </w:pPr>
      <w:rPr>
        <w:rFonts w:ascii="Century Gothic" w:hAnsi="Century Gothic" w:hint="default"/>
        <w:b w:val="0"/>
        <w:bCs/>
        <w:i w:val="0"/>
        <w:iCs w:val="0"/>
        <w:caps w:val="0"/>
        <w:strike w:val="0"/>
        <w:dstrike w:val="0"/>
        <w:outline w:val="0"/>
        <w:shadow w:val="0"/>
        <w:emboss w:val="0"/>
        <w:imprint w:val="0"/>
        <w:vanish w:val="0"/>
        <w:color w:val="302E45"/>
        <w:sz w:val="44"/>
        <w:szCs w:val="4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1.%2"/>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36"/>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lvlText w:val="%1.%2.%3.%4"/>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2"/>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lvlText w:val="%1.%2.%3.%4.%5"/>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AppendixHeading6"/>
      <w:lvlText w:val="%1.%2.%3.%4.%5.%6"/>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AppendixHeading7"/>
      <w:lvlText w:val="%1.%2.%3.%4.%5.%6.%7"/>
      <w:lvlJc w:val="left"/>
      <w:pPr>
        <w:tabs>
          <w:tab w:val="num" w:pos="1080"/>
        </w:tabs>
        <w:ind w:left="1080" w:hanging="108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AppendixHeading8"/>
      <w:lvlText w:val="%1.%2.%3.%4.%5.%6.%7.%8"/>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AppendixHeading9"/>
      <w:lvlText w:val="%1.%2.%3.%4.%5.%6.%7.%8.%9"/>
      <w:lvlJc w:val="left"/>
      <w:pPr>
        <w:tabs>
          <w:tab w:val="num" w:pos="1440"/>
        </w:tabs>
        <w:ind w:left="1440" w:hanging="1440"/>
      </w:pPr>
      <w:rPr>
        <w:rFonts w:ascii="Century Gothic" w:hAnsi="Century Gothic" w:hint="default"/>
        <w:b w:val="0"/>
        <w:bCs w:val="0"/>
        <w:i w:val="0"/>
        <w:iCs w:val="0"/>
        <w:caps w:val="0"/>
        <w:strike w:val="0"/>
        <w:dstrike w:val="0"/>
        <w:outline w:val="0"/>
        <w:shadow w:val="0"/>
        <w:emboss w:val="0"/>
        <w:imprint w:val="0"/>
        <w:vanish w:val="0"/>
        <w:color w:val="302E45"/>
        <w:sz w:val="18"/>
        <w:szCs w:val="1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0F068CE"/>
    <w:multiLevelType w:val="hybridMultilevel"/>
    <w:tmpl w:val="CD360AAE"/>
    <w:lvl w:ilvl="0" w:tplc="34090003">
      <w:start w:val="1"/>
      <w:numFmt w:val="bullet"/>
      <w:lvlText w:val="o"/>
      <w:lvlJc w:val="left"/>
      <w:pPr>
        <w:ind w:left="780" w:hanging="360"/>
      </w:pPr>
      <w:rPr>
        <w:rFonts w:ascii="Courier New" w:hAnsi="Courier New" w:cs="Courier New"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24" w15:restartNumberingAfterBreak="0">
    <w:nsid w:val="47001C0A"/>
    <w:multiLevelType w:val="hybridMultilevel"/>
    <w:tmpl w:val="A678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07DC3"/>
    <w:multiLevelType w:val="multilevel"/>
    <w:tmpl w:val="BE80DDF4"/>
    <w:lvl w:ilvl="0">
      <w:start w:val="1"/>
      <w:numFmt w:val="decimal"/>
      <w:pStyle w:val="Num1"/>
      <w:lvlText w:val="%1."/>
      <w:lvlJc w:val="left"/>
      <w:pPr>
        <w:tabs>
          <w:tab w:val="num" w:pos="1800"/>
        </w:tabs>
        <w:ind w:left="1800" w:hanging="360"/>
      </w:pPr>
      <w:rPr>
        <w:rFonts w:hint="default"/>
        <w:color w:val="302E45"/>
      </w:rPr>
    </w:lvl>
    <w:lvl w:ilvl="1">
      <w:start w:val="1"/>
      <w:numFmt w:val="lowerLetter"/>
      <w:lvlRestart w:val="0"/>
      <w:pStyle w:val="Num2"/>
      <w:lvlText w:val="%2."/>
      <w:lvlJc w:val="left"/>
      <w:pPr>
        <w:tabs>
          <w:tab w:val="num" w:pos="2160"/>
        </w:tabs>
        <w:ind w:left="2160" w:hanging="360"/>
      </w:pPr>
      <w:rPr>
        <w:rFonts w:hint="default"/>
        <w:color w:val="302E45"/>
      </w:rPr>
    </w:lvl>
    <w:lvl w:ilvl="2">
      <w:start w:val="1"/>
      <w:numFmt w:val="lowerRoman"/>
      <w:lvlRestart w:val="0"/>
      <w:pStyle w:val="Num3"/>
      <w:lvlText w:val="%3."/>
      <w:lvlJc w:val="left"/>
      <w:pPr>
        <w:tabs>
          <w:tab w:val="num" w:pos="2520"/>
        </w:tabs>
        <w:ind w:left="2520" w:hanging="360"/>
      </w:pPr>
      <w:rPr>
        <w:rFonts w:hint="default"/>
        <w:color w:val="302E45"/>
      </w:rPr>
    </w:lvl>
    <w:lvl w:ilvl="3">
      <w:start w:val="1"/>
      <w:numFmt w:val="upperLetter"/>
      <w:lvlRestart w:val="0"/>
      <w:pStyle w:val="Num4"/>
      <w:lvlText w:val="%4."/>
      <w:lvlJc w:val="left"/>
      <w:pPr>
        <w:tabs>
          <w:tab w:val="num" w:pos="2880"/>
        </w:tabs>
        <w:ind w:left="2880" w:hanging="360"/>
      </w:pPr>
      <w:rPr>
        <w:rFonts w:hint="default"/>
        <w:color w:val="302E45"/>
      </w:rPr>
    </w:lvl>
    <w:lvl w:ilvl="4">
      <w:start w:val="1"/>
      <w:numFmt w:val="decimal"/>
      <w:lvlRestart w:val="0"/>
      <w:lvlText w:val="%5."/>
      <w:lvlJc w:val="left"/>
      <w:pPr>
        <w:tabs>
          <w:tab w:val="num" w:pos="216"/>
        </w:tabs>
        <w:ind w:left="216" w:hanging="216"/>
      </w:pPr>
      <w:rPr>
        <w:rFonts w:hint="default"/>
      </w:rPr>
    </w:lvl>
    <w:lvl w:ilvl="5">
      <w:start w:val="1"/>
      <w:numFmt w:val="lowerLetter"/>
      <w:lvlRestart w:val="0"/>
      <w:lvlText w:val="%6."/>
      <w:lvlJc w:val="left"/>
      <w:pPr>
        <w:tabs>
          <w:tab w:val="num" w:pos="432"/>
        </w:tabs>
        <w:ind w:left="432" w:hanging="216"/>
      </w:pPr>
      <w:rPr>
        <w:rFonts w:hint="default"/>
      </w:rPr>
    </w:lvl>
    <w:lvl w:ilvl="6">
      <w:start w:val="1"/>
      <w:numFmt w:val="lowerRoman"/>
      <w:lvlRestart w:val="0"/>
      <w:lvlText w:val="%7."/>
      <w:lvlJc w:val="left"/>
      <w:pPr>
        <w:tabs>
          <w:tab w:val="num" w:pos="648"/>
        </w:tabs>
        <w:ind w:left="648" w:hanging="216"/>
      </w:pPr>
      <w:rPr>
        <w:rFonts w:hint="default"/>
      </w:rPr>
    </w:lvl>
    <w:lvl w:ilvl="7">
      <w:start w:val="1"/>
      <w:numFmt w:val="upperLetter"/>
      <w:lvlRestart w:val="0"/>
      <w:lvlText w:val="%8."/>
      <w:lvlJc w:val="left"/>
      <w:pPr>
        <w:tabs>
          <w:tab w:val="num" w:pos="864"/>
        </w:tabs>
        <w:ind w:left="864" w:hanging="216"/>
      </w:pPr>
      <w:rPr>
        <w:rFonts w:hint="default"/>
      </w:rPr>
    </w:lvl>
    <w:lvl w:ilvl="8">
      <w:start w:val="1"/>
      <w:numFmt w:val="lowerRoman"/>
      <w:lvlRestart w:val="0"/>
      <w:lvlText w:val="(%9)"/>
      <w:lvlJc w:val="left"/>
      <w:pPr>
        <w:ind w:left="4680" w:hanging="360"/>
      </w:pPr>
      <w:rPr>
        <w:rFonts w:hint="default"/>
      </w:rPr>
    </w:lvl>
  </w:abstractNum>
  <w:abstractNum w:abstractNumId="26" w15:restartNumberingAfterBreak="0">
    <w:nsid w:val="4A270972"/>
    <w:multiLevelType w:val="hybridMultilevel"/>
    <w:tmpl w:val="14A0C05C"/>
    <w:lvl w:ilvl="0" w:tplc="60482950">
      <w:start w:val="1"/>
      <w:numFmt w:val="bullet"/>
      <w:lvlText w:val=""/>
      <w:lvlJc w:val="left"/>
      <w:pPr>
        <w:ind w:left="720" w:hanging="360"/>
      </w:pPr>
      <w:rPr>
        <w:rFonts w:ascii="Symbol" w:hAnsi="Symbol" w:hint="default"/>
      </w:rPr>
    </w:lvl>
    <w:lvl w:ilvl="1" w:tplc="3EB64C22" w:tentative="1">
      <w:start w:val="1"/>
      <w:numFmt w:val="bullet"/>
      <w:lvlText w:val="o"/>
      <w:lvlJc w:val="left"/>
      <w:pPr>
        <w:ind w:left="1440" w:hanging="360"/>
      </w:pPr>
      <w:rPr>
        <w:rFonts w:ascii="Courier New" w:hAnsi="Courier New" w:cs="Courier New" w:hint="default"/>
      </w:rPr>
    </w:lvl>
    <w:lvl w:ilvl="2" w:tplc="11E61A9E" w:tentative="1">
      <w:start w:val="1"/>
      <w:numFmt w:val="bullet"/>
      <w:lvlText w:val=""/>
      <w:lvlJc w:val="left"/>
      <w:pPr>
        <w:ind w:left="2160" w:hanging="360"/>
      </w:pPr>
      <w:rPr>
        <w:rFonts w:ascii="Wingdings" w:hAnsi="Wingdings" w:hint="default"/>
      </w:rPr>
    </w:lvl>
    <w:lvl w:ilvl="3" w:tplc="A21C755A" w:tentative="1">
      <w:start w:val="1"/>
      <w:numFmt w:val="bullet"/>
      <w:lvlText w:val=""/>
      <w:lvlJc w:val="left"/>
      <w:pPr>
        <w:ind w:left="2880" w:hanging="360"/>
      </w:pPr>
      <w:rPr>
        <w:rFonts w:ascii="Symbol" w:hAnsi="Symbol" w:hint="default"/>
      </w:rPr>
    </w:lvl>
    <w:lvl w:ilvl="4" w:tplc="5886678C" w:tentative="1">
      <w:start w:val="1"/>
      <w:numFmt w:val="bullet"/>
      <w:lvlText w:val="o"/>
      <w:lvlJc w:val="left"/>
      <w:pPr>
        <w:ind w:left="3600" w:hanging="360"/>
      </w:pPr>
      <w:rPr>
        <w:rFonts w:ascii="Courier New" w:hAnsi="Courier New" w:cs="Courier New" w:hint="default"/>
      </w:rPr>
    </w:lvl>
    <w:lvl w:ilvl="5" w:tplc="D602C8D8" w:tentative="1">
      <w:start w:val="1"/>
      <w:numFmt w:val="bullet"/>
      <w:lvlText w:val=""/>
      <w:lvlJc w:val="left"/>
      <w:pPr>
        <w:ind w:left="4320" w:hanging="360"/>
      </w:pPr>
      <w:rPr>
        <w:rFonts w:ascii="Wingdings" w:hAnsi="Wingdings" w:hint="default"/>
      </w:rPr>
    </w:lvl>
    <w:lvl w:ilvl="6" w:tplc="8BCEE0D2" w:tentative="1">
      <w:start w:val="1"/>
      <w:numFmt w:val="bullet"/>
      <w:lvlText w:val=""/>
      <w:lvlJc w:val="left"/>
      <w:pPr>
        <w:ind w:left="5040" w:hanging="360"/>
      </w:pPr>
      <w:rPr>
        <w:rFonts w:ascii="Symbol" w:hAnsi="Symbol" w:hint="default"/>
      </w:rPr>
    </w:lvl>
    <w:lvl w:ilvl="7" w:tplc="61EAD7A6" w:tentative="1">
      <w:start w:val="1"/>
      <w:numFmt w:val="bullet"/>
      <w:lvlText w:val="o"/>
      <w:lvlJc w:val="left"/>
      <w:pPr>
        <w:ind w:left="5760" w:hanging="360"/>
      </w:pPr>
      <w:rPr>
        <w:rFonts w:ascii="Courier New" w:hAnsi="Courier New" w:cs="Courier New" w:hint="default"/>
      </w:rPr>
    </w:lvl>
    <w:lvl w:ilvl="8" w:tplc="872AE1F2" w:tentative="1">
      <w:start w:val="1"/>
      <w:numFmt w:val="bullet"/>
      <w:lvlText w:val=""/>
      <w:lvlJc w:val="left"/>
      <w:pPr>
        <w:ind w:left="6480" w:hanging="360"/>
      </w:pPr>
      <w:rPr>
        <w:rFonts w:ascii="Wingdings" w:hAnsi="Wingdings" w:hint="default"/>
      </w:rPr>
    </w:lvl>
  </w:abstractNum>
  <w:abstractNum w:abstractNumId="27" w15:restartNumberingAfterBreak="0">
    <w:nsid w:val="51D51ECC"/>
    <w:multiLevelType w:val="hybridMultilevel"/>
    <w:tmpl w:val="8828CD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3290323"/>
    <w:multiLevelType w:val="hybridMultilevel"/>
    <w:tmpl w:val="2392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A047A"/>
    <w:multiLevelType w:val="hybridMultilevel"/>
    <w:tmpl w:val="72D496AA"/>
    <w:lvl w:ilvl="0" w:tplc="043E0001">
      <w:start w:val="1"/>
      <w:numFmt w:val="bullet"/>
      <w:lvlText w:val=""/>
      <w:lvlJc w:val="left"/>
      <w:pPr>
        <w:ind w:left="720" w:hanging="360"/>
      </w:pPr>
      <w:rPr>
        <w:rFonts w:ascii="Symbol" w:hAnsi="Symbol" w:hint="default"/>
      </w:rPr>
    </w:lvl>
    <w:lvl w:ilvl="1" w:tplc="043E0003">
      <w:start w:val="1"/>
      <w:numFmt w:val="bullet"/>
      <w:lvlText w:val="o"/>
      <w:lvlJc w:val="left"/>
      <w:pPr>
        <w:ind w:left="1440" w:hanging="360"/>
      </w:pPr>
      <w:rPr>
        <w:rFonts w:ascii="Courier New" w:hAnsi="Courier New" w:cs="Courier New" w:hint="default"/>
      </w:rPr>
    </w:lvl>
    <w:lvl w:ilvl="2" w:tplc="043E0005">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0" w15:restartNumberingAfterBreak="0">
    <w:nsid w:val="5C9A5136"/>
    <w:multiLevelType w:val="hybridMultilevel"/>
    <w:tmpl w:val="95542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D6072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14C3A4D"/>
    <w:multiLevelType w:val="hybridMultilevel"/>
    <w:tmpl w:val="4DCE4FF2"/>
    <w:lvl w:ilvl="0" w:tplc="9C12E27E">
      <w:start w:val="1"/>
      <w:numFmt w:val="bullet"/>
      <w:pStyle w:val="BulletBody1"/>
      <w:lvlText w:val=""/>
      <w:lvlJc w:val="left"/>
      <w:pPr>
        <w:tabs>
          <w:tab w:val="num" w:pos="1057"/>
        </w:tabs>
        <w:ind w:left="1057" w:hanging="360"/>
      </w:pPr>
      <w:rPr>
        <w:rFonts w:ascii="Symbol" w:hAnsi="Symbol" w:hint="default"/>
      </w:rPr>
    </w:lvl>
    <w:lvl w:ilvl="1" w:tplc="04090003">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3" w15:restartNumberingAfterBreak="0">
    <w:nsid w:val="722C4EC4"/>
    <w:multiLevelType w:val="multilevel"/>
    <w:tmpl w:val="FB3CB37C"/>
    <w:styleLink w:val="UBulletTable"/>
    <w:lvl w:ilvl="0">
      <w:start w:val="1"/>
      <w:numFmt w:val="bullet"/>
      <w:lvlText w:val=""/>
      <w:lvlJc w:val="left"/>
      <w:pPr>
        <w:ind w:left="216" w:hanging="216"/>
      </w:pPr>
      <w:rPr>
        <w:rFonts w:ascii="Wingdings" w:hAnsi="Wingdings" w:cs="Times New Roman" w:hint="default"/>
        <w:color w:val="6B7000"/>
        <w:sz w:val="10"/>
        <w:szCs w:val="18"/>
      </w:rPr>
    </w:lvl>
    <w:lvl w:ilvl="1">
      <w:start w:val="1"/>
      <w:numFmt w:val="bullet"/>
      <w:lvlText w:val=""/>
      <w:lvlJc w:val="left"/>
      <w:pPr>
        <w:ind w:left="432" w:hanging="216"/>
      </w:pPr>
      <w:rPr>
        <w:rFonts w:ascii="Wingdings" w:hAnsi="Wingdings" w:cs="Times New Roman" w:hint="default"/>
        <w:color w:val="6B7000"/>
        <w:sz w:val="10"/>
        <w:szCs w:val="18"/>
      </w:rPr>
    </w:lvl>
    <w:lvl w:ilvl="2">
      <w:start w:val="1"/>
      <w:numFmt w:val="bullet"/>
      <w:lvlText w:val=""/>
      <w:lvlJc w:val="left"/>
      <w:pPr>
        <w:ind w:left="648" w:hanging="216"/>
      </w:pPr>
      <w:rPr>
        <w:rFonts w:ascii="Wingdings" w:hAnsi="Wingdings" w:cs="Times New Roman" w:hint="default"/>
        <w:color w:val="6B7000"/>
        <w:sz w:val="10"/>
        <w:szCs w:val="18"/>
      </w:rPr>
    </w:lvl>
    <w:lvl w:ilvl="3">
      <w:start w:val="1"/>
      <w:numFmt w:val="bullet"/>
      <w:lvlText w:val=""/>
      <w:lvlJc w:val="left"/>
      <w:pPr>
        <w:ind w:left="864" w:hanging="216"/>
      </w:pPr>
      <w:rPr>
        <w:rFonts w:ascii="Wingdings" w:hAnsi="Wingdings" w:cs="Times New Roman" w:hint="default"/>
        <w:color w:val="6B7000"/>
        <w:sz w:val="10"/>
        <w:szCs w:val="18"/>
      </w:rPr>
    </w:lvl>
    <w:lvl w:ilvl="4">
      <w:start w:val="1"/>
      <w:numFmt w:val="bullet"/>
      <w:lvlText w:val=""/>
      <w:lvlJc w:val="left"/>
      <w:pPr>
        <w:ind w:left="1080" w:hanging="216"/>
      </w:pPr>
      <w:rPr>
        <w:rFonts w:ascii="Wingdings" w:hAnsi="Wingdings" w:cs="Times New Roman" w:hint="default"/>
        <w:color w:val="6B7000"/>
        <w:szCs w:val="18"/>
      </w:rPr>
    </w:lvl>
    <w:lvl w:ilvl="5">
      <w:start w:val="1"/>
      <w:numFmt w:val="bullet"/>
      <w:lvlText w:val=""/>
      <w:lvlJc w:val="left"/>
      <w:pPr>
        <w:ind w:left="1440" w:hanging="360"/>
      </w:pPr>
      <w:rPr>
        <w:rFonts w:ascii="Wingdings" w:hAnsi="Wingdings" w:cs="Times New Roman" w:hint="default"/>
        <w:color w:val="6B7000"/>
        <w:szCs w:val="18"/>
      </w:rPr>
    </w:lvl>
    <w:lvl w:ilvl="6">
      <w:start w:val="1"/>
      <w:numFmt w:val="bullet"/>
      <w:lvlText w:val=""/>
      <w:lvlJc w:val="left"/>
      <w:pPr>
        <w:ind w:left="1656" w:hanging="216"/>
      </w:pPr>
      <w:rPr>
        <w:rFonts w:ascii="Wingdings" w:hAnsi="Wingdings" w:cs="Times New Roman" w:hint="default"/>
        <w:color w:val="6B7000"/>
        <w:szCs w:val="18"/>
      </w:rPr>
    </w:lvl>
    <w:lvl w:ilvl="7">
      <w:start w:val="1"/>
      <w:numFmt w:val="bullet"/>
      <w:lvlText w:val=""/>
      <w:lvlJc w:val="left"/>
      <w:pPr>
        <w:ind w:left="1872" w:hanging="216"/>
      </w:pPr>
      <w:rPr>
        <w:rFonts w:ascii="Wingdings" w:hAnsi="Wingdings" w:cs="Times New Roman" w:hint="default"/>
        <w:color w:val="6B7000"/>
        <w:szCs w:val="18"/>
      </w:rPr>
    </w:lvl>
    <w:lvl w:ilvl="8">
      <w:start w:val="1"/>
      <w:numFmt w:val="bullet"/>
      <w:lvlText w:val=""/>
      <w:lvlJc w:val="left"/>
      <w:pPr>
        <w:ind w:left="2088" w:hanging="216"/>
      </w:pPr>
      <w:rPr>
        <w:rFonts w:ascii="Wingdings" w:hAnsi="Wingdings" w:cs="Times New Roman" w:hint="default"/>
        <w:color w:val="6B7000"/>
        <w:szCs w:val="18"/>
      </w:rPr>
    </w:lvl>
  </w:abstractNum>
  <w:num w:numId="1">
    <w:abstractNumId w:val="17"/>
  </w:num>
  <w:num w:numId="2">
    <w:abstractNumId w:val="5"/>
  </w:num>
  <w:num w:numId="3">
    <w:abstractNumId w:val="4"/>
  </w:num>
  <w:num w:numId="4">
    <w:abstractNumId w:val="3"/>
  </w:num>
  <w:num w:numId="5">
    <w:abstractNumId w:val="2"/>
  </w:num>
  <w:num w:numId="6">
    <w:abstractNumId w:val="15"/>
  </w:num>
  <w:num w:numId="7">
    <w:abstractNumId w:val="21"/>
  </w:num>
  <w:num w:numId="8">
    <w:abstractNumId w:val="26"/>
  </w:num>
  <w:num w:numId="9">
    <w:abstractNumId w:val="1"/>
  </w:num>
  <w:num w:numId="10">
    <w:abstractNumId w:val="8"/>
  </w:num>
  <w:num w:numId="11">
    <w:abstractNumId w:val="29"/>
  </w:num>
  <w:num w:numId="12">
    <w:abstractNumId w:val="7"/>
  </w:num>
  <w:num w:numId="13">
    <w:abstractNumId w:val="6"/>
  </w:num>
  <w:num w:numId="14">
    <w:abstractNumId w:val="16"/>
  </w:num>
  <w:num w:numId="15">
    <w:abstractNumId w:val="18"/>
  </w:num>
  <w:num w:numId="16">
    <w:abstractNumId w:val="20"/>
  </w:num>
  <w:num w:numId="17">
    <w:abstractNumId w:val="11"/>
  </w:num>
  <w:num w:numId="18">
    <w:abstractNumId w:val="13"/>
  </w:num>
  <w:num w:numId="19">
    <w:abstractNumId w:val="30"/>
  </w:num>
  <w:num w:numId="20">
    <w:abstractNumId w:val="32"/>
  </w:num>
  <w:num w:numId="21">
    <w:abstractNumId w:val="14"/>
  </w:num>
  <w:num w:numId="22">
    <w:abstractNumId w:val="24"/>
  </w:num>
  <w:num w:numId="23">
    <w:abstractNumId w:val="28"/>
  </w:num>
  <w:num w:numId="24">
    <w:abstractNumId w:val="25"/>
  </w:num>
  <w:num w:numId="25">
    <w:abstractNumId w:val="9"/>
  </w:num>
  <w:num w:numId="26">
    <w:abstractNumId w:val="19"/>
  </w:num>
  <w:num w:numId="27">
    <w:abstractNumId w:val="33"/>
  </w:num>
  <w:num w:numId="28">
    <w:abstractNumId w:val="22"/>
  </w:num>
  <w:num w:numId="29">
    <w:abstractNumId w:val="10"/>
  </w:num>
  <w:num w:numId="30">
    <w:abstractNumId w:val="27"/>
  </w:num>
  <w:num w:numId="31">
    <w:abstractNumId w:val="31"/>
  </w:num>
  <w:num w:numId="32">
    <w:abstractNumId w:val="0"/>
    <w:lvlOverride w:ilvl="0">
      <w:lvl w:ilvl="0">
        <w:start w:val="1"/>
        <w:numFmt w:val="bullet"/>
        <w:lvlText w:val=""/>
        <w:lvlJc w:val="left"/>
        <w:pPr>
          <w:ind w:left="216" w:hanging="216"/>
        </w:pPr>
        <w:rPr>
          <w:rFonts w:ascii="Wingdings" w:hAnsi="Wingdings" w:cs="Times New Roman" w:hint="default"/>
          <w:color w:val="302E45"/>
          <w:sz w:val="10"/>
          <w:szCs w:val="18"/>
        </w:rPr>
      </w:lvl>
    </w:lvlOverride>
  </w:num>
  <w:num w:numId="33">
    <w:abstractNumId w:val="23"/>
  </w:num>
  <w:num w:numId="34">
    <w:abstractNumId w:val="12"/>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i, Kamhoong (Nokia - SG/Singapore)">
    <w15:presenceInfo w15:providerId="AD" w15:userId="S::kamhoong.lai@nokia.com::bcd3806b-7089-49c2-9776-3e8473ed7d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363"/>
    <w:rsid w:val="000002E4"/>
    <w:rsid w:val="0000049F"/>
    <w:rsid w:val="00000675"/>
    <w:rsid w:val="00000A3E"/>
    <w:rsid w:val="00000B7B"/>
    <w:rsid w:val="00001E72"/>
    <w:rsid w:val="000020E9"/>
    <w:rsid w:val="00002A3C"/>
    <w:rsid w:val="00003031"/>
    <w:rsid w:val="00004E87"/>
    <w:rsid w:val="00006070"/>
    <w:rsid w:val="000074E7"/>
    <w:rsid w:val="0000751A"/>
    <w:rsid w:val="00007535"/>
    <w:rsid w:val="00007CEE"/>
    <w:rsid w:val="000105F9"/>
    <w:rsid w:val="00011256"/>
    <w:rsid w:val="000124DB"/>
    <w:rsid w:val="000128E3"/>
    <w:rsid w:val="00013234"/>
    <w:rsid w:val="000135FB"/>
    <w:rsid w:val="000146CC"/>
    <w:rsid w:val="00014B8F"/>
    <w:rsid w:val="000158C6"/>
    <w:rsid w:val="000161B0"/>
    <w:rsid w:val="00016F7F"/>
    <w:rsid w:val="00017821"/>
    <w:rsid w:val="00017D6D"/>
    <w:rsid w:val="00020DC0"/>
    <w:rsid w:val="000212CC"/>
    <w:rsid w:val="0002218F"/>
    <w:rsid w:val="00023D72"/>
    <w:rsid w:val="00023EAF"/>
    <w:rsid w:val="00024292"/>
    <w:rsid w:val="0002456E"/>
    <w:rsid w:val="00024647"/>
    <w:rsid w:val="00024CFE"/>
    <w:rsid w:val="00025C00"/>
    <w:rsid w:val="00025FF1"/>
    <w:rsid w:val="00026671"/>
    <w:rsid w:val="0002671E"/>
    <w:rsid w:val="000268D9"/>
    <w:rsid w:val="00026F3C"/>
    <w:rsid w:val="00026FC0"/>
    <w:rsid w:val="000272CF"/>
    <w:rsid w:val="0002748D"/>
    <w:rsid w:val="00027820"/>
    <w:rsid w:val="0003095E"/>
    <w:rsid w:val="000309B8"/>
    <w:rsid w:val="00031239"/>
    <w:rsid w:val="00031E26"/>
    <w:rsid w:val="000321B2"/>
    <w:rsid w:val="000323CE"/>
    <w:rsid w:val="00034493"/>
    <w:rsid w:val="0003530F"/>
    <w:rsid w:val="000356DD"/>
    <w:rsid w:val="00037286"/>
    <w:rsid w:val="000377CE"/>
    <w:rsid w:val="0004018C"/>
    <w:rsid w:val="00040DCB"/>
    <w:rsid w:val="00040E91"/>
    <w:rsid w:val="000411D2"/>
    <w:rsid w:val="00041573"/>
    <w:rsid w:val="00041EF2"/>
    <w:rsid w:val="00042D8D"/>
    <w:rsid w:val="0004362A"/>
    <w:rsid w:val="00043F06"/>
    <w:rsid w:val="000441E1"/>
    <w:rsid w:val="00044A16"/>
    <w:rsid w:val="00044DDF"/>
    <w:rsid w:val="00046CEE"/>
    <w:rsid w:val="0004738A"/>
    <w:rsid w:val="000473B1"/>
    <w:rsid w:val="000474F1"/>
    <w:rsid w:val="000476AA"/>
    <w:rsid w:val="00047F4C"/>
    <w:rsid w:val="00047F65"/>
    <w:rsid w:val="0005006B"/>
    <w:rsid w:val="000505BD"/>
    <w:rsid w:val="00050F46"/>
    <w:rsid w:val="00051BBA"/>
    <w:rsid w:val="00051E53"/>
    <w:rsid w:val="00053923"/>
    <w:rsid w:val="000549EC"/>
    <w:rsid w:val="00054D5F"/>
    <w:rsid w:val="000554D6"/>
    <w:rsid w:val="00055D83"/>
    <w:rsid w:val="00055DF8"/>
    <w:rsid w:val="00056061"/>
    <w:rsid w:val="00056162"/>
    <w:rsid w:val="00056C4C"/>
    <w:rsid w:val="00056CC7"/>
    <w:rsid w:val="00056D4B"/>
    <w:rsid w:val="000575ED"/>
    <w:rsid w:val="00057808"/>
    <w:rsid w:val="00061189"/>
    <w:rsid w:val="00061A5E"/>
    <w:rsid w:val="00061C63"/>
    <w:rsid w:val="00061DA3"/>
    <w:rsid w:val="00061F94"/>
    <w:rsid w:val="000622CB"/>
    <w:rsid w:val="00064207"/>
    <w:rsid w:val="0006452B"/>
    <w:rsid w:val="000648AF"/>
    <w:rsid w:val="00064BD7"/>
    <w:rsid w:val="00065126"/>
    <w:rsid w:val="000660FA"/>
    <w:rsid w:val="00066AEE"/>
    <w:rsid w:val="00070A90"/>
    <w:rsid w:val="00070B72"/>
    <w:rsid w:val="00071C94"/>
    <w:rsid w:val="00071F39"/>
    <w:rsid w:val="000720C4"/>
    <w:rsid w:val="00072336"/>
    <w:rsid w:val="00072689"/>
    <w:rsid w:val="00072C85"/>
    <w:rsid w:val="00073613"/>
    <w:rsid w:val="000746FA"/>
    <w:rsid w:val="00074E63"/>
    <w:rsid w:val="000755A2"/>
    <w:rsid w:val="00075885"/>
    <w:rsid w:val="00075E48"/>
    <w:rsid w:val="00076F8E"/>
    <w:rsid w:val="0007700B"/>
    <w:rsid w:val="00080123"/>
    <w:rsid w:val="00080135"/>
    <w:rsid w:val="000814E9"/>
    <w:rsid w:val="00081613"/>
    <w:rsid w:val="000819FB"/>
    <w:rsid w:val="00082FB1"/>
    <w:rsid w:val="000830E4"/>
    <w:rsid w:val="000839A9"/>
    <w:rsid w:val="00084275"/>
    <w:rsid w:val="0008483A"/>
    <w:rsid w:val="00085F25"/>
    <w:rsid w:val="000865F5"/>
    <w:rsid w:val="00086EF8"/>
    <w:rsid w:val="00086F12"/>
    <w:rsid w:val="00087387"/>
    <w:rsid w:val="00087444"/>
    <w:rsid w:val="0009059F"/>
    <w:rsid w:val="000907A4"/>
    <w:rsid w:val="0009107F"/>
    <w:rsid w:val="0009119B"/>
    <w:rsid w:val="00091CAB"/>
    <w:rsid w:val="00092444"/>
    <w:rsid w:val="00092600"/>
    <w:rsid w:val="00092A69"/>
    <w:rsid w:val="00093270"/>
    <w:rsid w:val="00094B67"/>
    <w:rsid w:val="00095A22"/>
    <w:rsid w:val="00095E6A"/>
    <w:rsid w:val="00096E3F"/>
    <w:rsid w:val="00096F3E"/>
    <w:rsid w:val="00097009"/>
    <w:rsid w:val="00097482"/>
    <w:rsid w:val="0009760D"/>
    <w:rsid w:val="00097E01"/>
    <w:rsid w:val="000A1425"/>
    <w:rsid w:val="000A1F5F"/>
    <w:rsid w:val="000A22EF"/>
    <w:rsid w:val="000A2A99"/>
    <w:rsid w:val="000A303B"/>
    <w:rsid w:val="000A393A"/>
    <w:rsid w:val="000A3D91"/>
    <w:rsid w:val="000A4CB9"/>
    <w:rsid w:val="000A4EF1"/>
    <w:rsid w:val="000A55CB"/>
    <w:rsid w:val="000A655A"/>
    <w:rsid w:val="000A6BC4"/>
    <w:rsid w:val="000A728D"/>
    <w:rsid w:val="000A72FC"/>
    <w:rsid w:val="000A76A0"/>
    <w:rsid w:val="000A7890"/>
    <w:rsid w:val="000A7C9A"/>
    <w:rsid w:val="000B08C2"/>
    <w:rsid w:val="000B14DB"/>
    <w:rsid w:val="000B18AA"/>
    <w:rsid w:val="000B1A79"/>
    <w:rsid w:val="000B1B8D"/>
    <w:rsid w:val="000B1C50"/>
    <w:rsid w:val="000B21E1"/>
    <w:rsid w:val="000B33C1"/>
    <w:rsid w:val="000B354F"/>
    <w:rsid w:val="000B480B"/>
    <w:rsid w:val="000B536C"/>
    <w:rsid w:val="000B71FF"/>
    <w:rsid w:val="000B7B24"/>
    <w:rsid w:val="000B7B40"/>
    <w:rsid w:val="000B7BE0"/>
    <w:rsid w:val="000B7F28"/>
    <w:rsid w:val="000C009F"/>
    <w:rsid w:val="000C16D9"/>
    <w:rsid w:val="000C220C"/>
    <w:rsid w:val="000C2668"/>
    <w:rsid w:val="000C26F5"/>
    <w:rsid w:val="000C2FFC"/>
    <w:rsid w:val="000C35EB"/>
    <w:rsid w:val="000C3B32"/>
    <w:rsid w:val="000C424C"/>
    <w:rsid w:val="000C4C26"/>
    <w:rsid w:val="000C4CD0"/>
    <w:rsid w:val="000C4CE1"/>
    <w:rsid w:val="000C50CE"/>
    <w:rsid w:val="000C63D0"/>
    <w:rsid w:val="000C6767"/>
    <w:rsid w:val="000C7F8F"/>
    <w:rsid w:val="000D0CC7"/>
    <w:rsid w:val="000D1461"/>
    <w:rsid w:val="000D1CC1"/>
    <w:rsid w:val="000D23C6"/>
    <w:rsid w:val="000D2B17"/>
    <w:rsid w:val="000D2F30"/>
    <w:rsid w:val="000D383D"/>
    <w:rsid w:val="000D3B98"/>
    <w:rsid w:val="000D4106"/>
    <w:rsid w:val="000D4194"/>
    <w:rsid w:val="000D4B79"/>
    <w:rsid w:val="000D50B5"/>
    <w:rsid w:val="000D6759"/>
    <w:rsid w:val="000D6E7C"/>
    <w:rsid w:val="000D7576"/>
    <w:rsid w:val="000E07F8"/>
    <w:rsid w:val="000E0A11"/>
    <w:rsid w:val="000E1F93"/>
    <w:rsid w:val="000E2017"/>
    <w:rsid w:val="000E257A"/>
    <w:rsid w:val="000E264F"/>
    <w:rsid w:val="000E3735"/>
    <w:rsid w:val="000E3DB1"/>
    <w:rsid w:val="000E57F8"/>
    <w:rsid w:val="000E5ED6"/>
    <w:rsid w:val="000E6220"/>
    <w:rsid w:val="000E63E8"/>
    <w:rsid w:val="000E6C3B"/>
    <w:rsid w:val="000E7B63"/>
    <w:rsid w:val="000E7BDB"/>
    <w:rsid w:val="000E7C9E"/>
    <w:rsid w:val="000F00AB"/>
    <w:rsid w:val="000F00C3"/>
    <w:rsid w:val="000F013A"/>
    <w:rsid w:val="000F018D"/>
    <w:rsid w:val="000F0224"/>
    <w:rsid w:val="000F0E9B"/>
    <w:rsid w:val="000F0EA6"/>
    <w:rsid w:val="000F140E"/>
    <w:rsid w:val="000F1611"/>
    <w:rsid w:val="000F1A60"/>
    <w:rsid w:val="000F2497"/>
    <w:rsid w:val="000F3087"/>
    <w:rsid w:val="000F3700"/>
    <w:rsid w:val="000F48C6"/>
    <w:rsid w:val="000F48EE"/>
    <w:rsid w:val="000F5D35"/>
    <w:rsid w:val="000F5FE2"/>
    <w:rsid w:val="000F667A"/>
    <w:rsid w:val="000F66A1"/>
    <w:rsid w:val="000F75DB"/>
    <w:rsid w:val="000F7605"/>
    <w:rsid w:val="000F787A"/>
    <w:rsid w:val="001011E1"/>
    <w:rsid w:val="00101822"/>
    <w:rsid w:val="00101A8A"/>
    <w:rsid w:val="0010224A"/>
    <w:rsid w:val="00102E1E"/>
    <w:rsid w:val="0010339A"/>
    <w:rsid w:val="00103B56"/>
    <w:rsid w:val="001048EB"/>
    <w:rsid w:val="001049A2"/>
    <w:rsid w:val="0010586D"/>
    <w:rsid w:val="00105AED"/>
    <w:rsid w:val="001068FC"/>
    <w:rsid w:val="00106D0F"/>
    <w:rsid w:val="00106F65"/>
    <w:rsid w:val="0010736A"/>
    <w:rsid w:val="00107BE3"/>
    <w:rsid w:val="001108C7"/>
    <w:rsid w:val="00110B0B"/>
    <w:rsid w:val="00110C43"/>
    <w:rsid w:val="00110C5D"/>
    <w:rsid w:val="00111D74"/>
    <w:rsid w:val="001120CC"/>
    <w:rsid w:val="0011252F"/>
    <w:rsid w:val="00113916"/>
    <w:rsid w:val="001145DF"/>
    <w:rsid w:val="0011685D"/>
    <w:rsid w:val="00121373"/>
    <w:rsid w:val="0012204F"/>
    <w:rsid w:val="001235D4"/>
    <w:rsid w:val="00124AEA"/>
    <w:rsid w:val="00125DC2"/>
    <w:rsid w:val="00125E75"/>
    <w:rsid w:val="00125EE2"/>
    <w:rsid w:val="001263BD"/>
    <w:rsid w:val="00127702"/>
    <w:rsid w:val="00127DDD"/>
    <w:rsid w:val="00130FF5"/>
    <w:rsid w:val="0013125B"/>
    <w:rsid w:val="00131E89"/>
    <w:rsid w:val="0013208D"/>
    <w:rsid w:val="0013229C"/>
    <w:rsid w:val="001337B9"/>
    <w:rsid w:val="001345EA"/>
    <w:rsid w:val="001347E7"/>
    <w:rsid w:val="00134D53"/>
    <w:rsid w:val="001351D1"/>
    <w:rsid w:val="00135D6C"/>
    <w:rsid w:val="001366C0"/>
    <w:rsid w:val="001367E6"/>
    <w:rsid w:val="001371DF"/>
    <w:rsid w:val="00137F11"/>
    <w:rsid w:val="001400EC"/>
    <w:rsid w:val="001402A7"/>
    <w:rsid w:val="001405C7"/>
    <w:rsid w:val="00140A2B"/>
    <w:rsid w:val="00140C6E"/>
    <w:rsid w:val="00141A75"/>
    <w:rsid w:val="00141C2D"/>
    <w:rsid w:val="00141FB1"/>
    <w:rsid w:val="001428A0"/>
    <w:rsid w:val="00142D70"/>
    <w:rsid w:val="00142EB3"/>
    <w:rsid w:val="00143197"/>
    <w:rsid w:val="0014454B"/>
    <w:rsid w:val="00144F1B"/>
    <w:rsid w:val="00145058"/>
    <w:rsid w:val="001455F7"/>
    <w:rsid w:val="00146457"/>
    <w:rsid w:val="00146B68"/>
    <w:rsid w:val="00146ED9"/>
    <w:rsid w:val="00146F34"/>
    <w:rsid w:val="00147058"/>
    <w:rsid w:val="0014731E"/>
    <w:rsid w:val="00147882"/>
    <w:rsid w:val="00150C0C"/>
    <w:rsid w:val="00152CD1"/>
    <w:rsid w:val="00153238"/>
    <w:rsid w:val="00153AA6"/>
    <w:rsid w:val="00153CB1"/>
    <w:rsid w:val="00153DFE"/>
    <w:rsid w:val="0015434B"/>
    <w:rsid w:val="00154EBF"/>
    <w:rsid w:val="001557D5"/>
    <w:rsid w:val="001557F9"/>
    <w:rsid w:val="00155971"/>
    <w:rsid w:val="00155B10"/>
    <w:rsid w:val="00157590"/>
    <w:rsid w:val="00161890"/>
    <w:rsid w:val="0016229A"/>
    <w:rsid w:val="00163E25"/>
    <w:rsid w:val="001640E7"/>
    <w:rsid w:val="001649A8"/>
    <w:rsid w:val="00164FA6"/>
    <w:rsid w:val="00165A3A"/>
    <w:rsid w:val="00165A5C"/>
    <w:rsid w:val="00165AE5"/>
    <w:rsid w:val="001668A7"/>
    <w:rsid w:val="001706E0"/>
    <w:rsid w:val="00171E03"/>
    <w:rsid w:val="00172529"/>
    <w:rsid w:val="00172660"/>
    <w:rsid w:val="00173324"/>
    <w:rsid w:val="001738FB"/>
    <w:rsid w:val="001739C6"/>
    <w:rsid w:val="00173AB7"/>
    <w:rsid w:val="00173E57"/>
    <w:rsid w:val="00174A7D"/>
    <w:rsid w:val="00174F05"/>
    <w:rsid w:val="001759B6"/>
    <w:rsid w:val="001760B3"/>
    <w:rsid w:val="00176C50"/>
    <w:rsid w:val="00176E89"/>
    <w:rsid w:val="0017766D"/>
    <w:rsid w:val="00177832"/>
    <w:rsid w:val="00177D7D"/>
    <w:rsid w:val="00177E8A"/>
    <w:rsid w:val="00180966"/>
    <w:rsid w:val="00183B0D"/>
    <w:rsid w:val="00183C15"/>
    <w:rsid w:val="00183E0C"/>
    <w:rsid w:val="00184EF0"/>
    <w:rsid w:val="001855F6"/>
    <w:rsid w:val="00185E0A"/>
    <w:rsid w:val="001868FB"/>
    <w:rsid w:val="00187C32"/>
    <w:rsid w:val="00191355"/>
    <w:rsid w:val="00191619"/>
    <w:rsid w:val="0019171E"/>
    <w:rsid w:val="00191F1C"/>
    <w:rsid w:val="00191F3B"/>
    <w:rsid w:val="0019235B"/>
    <w:rsid w:val="0019290B"/>
    <w:rsid w:val="00192941"/>
    <w:rsid w:val="00192F87"/>
    <w:rsid w:val="001932CC"/>
    <w:rsid w:val="001932F9"/>
    <w:rsid w:val="00193351"/>
    <w:rsid w:val="00193934"/>
    <w:rsid w:val="00194550"/>
    <w:rsid w:val="001949E6"/>
    <w:rsid w:val="00196280"/>
    <w:rsid w:val="00196F25"/>
    <w:rsid w:val="0019707B"/>
    <w:rsid w:val="00197314"/>
    <w:rsid w:val="00197BF7"/>
    <w:rsid w:val="00197CD9"/>
    <w:rsid w:val="00197DE3"/>
    <w:rsid w:val="001A00BB"/>
    <w:rsid w:val="001A0E11"/>
    <w:rsid w:val="001A158E"/>
    <w:rsid w:val="001A1C42"/>
    <w:rsid w:val="001A29E6"/>
    <w:rsid w:val="001A34B0"/>
    <w:rsid w:val="001A3B88"/>
    <w:rsid w:val="001A4F97"/>
    <w:rsid w:val="001A51EA"/>
    <w:rsid w:val="001A6413"/>
    <w:rsid w:val="001A65EA"/>
    <w:rsid w:val="001A77CF"/>
    <w:rsid w:val="001A79F6"/>
    <w:rsid w:val="001B052D"/>
    <w:rsid w:val="001B07F2"/>
    <w:rsid w:val="001B09E3"/>
    <w:rsid w:val="001B0C6C"/>
    <w:rsid w:val="001B0E46"/>
    <w:rsid w:val="001B12BC"/>
    <w:rsid w:val="001B1777"/>
    <w:rsid w:val="001B19DB"/>
    <w:rsid w:val="001B2755"/>
    <w:rsid w:val="001B286E"/>
    <w:rsid w:val="001B35C4"/>
    <w:rsid w:val="001B464D"/>
    <w:rsid w:val="001B57F6"/>
    <w:rsid w:val="001B5AA6"/>
    <w:rsid w:val="001B6051"/>
    <w:rsid w:val="001B6813"/>
    <w:rsid w:val="001B6996"/>
    <w:rsid w:val="001B752D"/>
    <w:rsid w:val="001B7B90"/>
    <w:rsid w:val="001B7D1D"/>
    <w:rsid w:val="001B7F71"/>
    <w:rsid w:val="001C03CF"/>
    <w:rsid w:val="001C03FA"/>
    <w:rsid w:val="001C05A6"/>
    <w:rsid w:val="001C1286"/>
    <w:rsid w:val="001C21E3"/>
    <w:rsid w:val="001C3D35"/>
    <w:rsid w:val="001C42EE"/>
    <w:rsid w:val="001C45BF"/>
    <w:rsid w:val="001C4EA4"/>
    <w:rsid w:val="001C5495"/>
    <w:rsid w:val="001C54CA"/>
    <w:rsid w:val="001C59D5"/>
    <w:rsid w:val="001C60F5"/>
    <w:rsid w:val="001C7CD4"/>
    <w:rsid w:val="001D0D45"/>
    <w:rsid w:val="001D1189"/>
    <w:rsid w:val="001D182E"/>
    <w:rsid w:val="001D195E"/>
    <w:rsid w:val="001D1BBF"/>
    <w:rsid w:val="001D1E00"/>
    <w:rsid w:val="001D2217"/>
    <w:rsid w:val="001D273F"/>
    <w:rsid w:val="001D2B27"/>
    <w:rsid w:val="001D3D0A"/>
    <w:rsid w:val="001D3ED1"/>
    <w:rsid w:val="001D4425"/>
    <w:rsid w:val="001D4A83"/>
    <w:rsid w:val="001D59AF"/>
    <w:rsid w:val="001D778D"/>
    <w:rsid w:val="001E1E66"/>
    <w:rsid w:val="001E2E41"/>
    <w:rsid w:val="001E5626"/>
    <w:rsid w:val="001E66F6"/>
    <w:rsid w:val="001E66FB"/>
    <w:rsid w:val="001E6735"/>
    <w:rsid w:val="001E6BA4"/>
    <w:rsid w:val="001E73B5"/>
    <w:rsid w:val="001E78E8"/>
    <w:rsid w:val="001F08BA"/>
    <w:rsid w:val="001F106C"/>
    <w:rsid w:val="001F110A"/>
    <w:rsid w:val="001F1552"/>
    <w:rsid w:val="001F19B1"/>
    <w:rsid w:val="001F1E87"/>
    <w:rsid w:val="001F1F5F"/>
    <w:rsid w:val="001F2355"/>
    <w:rsid w:val="001F2AC7"/>
    <w:rsid w:val="001F2F70"/>
    <w:rsid w:val="001F36D2"/>
    <w:rsid w:val="001F4105"/>
    <w:rsid w:val="001F4C17"/>
    <w:rsid w:val="001F4D68"/>
    <w:rsid w:val="001F4F17"/>
    <w:rsid w:val="001F63B4"/>
    <w:rsid w:val="001F63D2"/>
    <w:rsid w:val="001F6797"/>
    <w:rsid w:val="001F6E69"/>
    <w:rsid w:val="001F70D2"/>
    <w:rsid w:val="001F77F7"/>
    <w:rsid w:val="001F7C2C"/>
    <w:rsid w:val="00200425"/>
    <w:rsid w:val="00200C08"/>
    <w:rsid w:val="00200CCB"/>
    <w:rsid w:val="00201614"/>
    <w:rsid w:val="00201743"/>
    <w:rsid w:val="002024C3"/>
    <w:rsid w:val="00203764"/>
    <w:rsid w:val="00203D56"/>
    <w:rsid w:val="0020471F"/>
    <w:rsid w:val="00205296"/>
    <w:rsid w:val="0020613E"/>
    <w:rsid w:val="002061FE"/>
    <w:rsid w:val="0020622C"/>
    <w:rsid w:val="002067D8"/>
    <w:rsid w:val="00206DC5"/>
    <w:rsid w:val="00206F3A"/>
    <w:rsid w:val="00207098"/>
    <w:rsid w:val="002103E5"/>
    <w:rsid w:val="002107ED"/>
    <w:rsid w:val="00211214"/>
    <w:rsid w:val="00211E54"/>
    <w:rsid w:val="00212530"/>
    <w:rsid w:val="00212924"/>
    <w:rsid w:val="0021382A"/>
    <w:rsid w:val="00215D1A"/>
    <w:rsid w:val="00216414"/>
    <w:rsid w:val="00217C15"/>
    <w:rsid w:val="00220745"/>
    <w:rsid w:val="002218C4"/>
    <w:rsid w:val="00222DBD"/>
    <w:rsid w:val="00223C4B"/>
    <w:rsid w:val="00223F5B"/>
    <w:rsid w:val="0022403D"/>
    <w:rsid w:val="00224C40"/>
    <w:rsid w:val="00224FA0"/>
    <w:rsid w:val="00225125"/>
    <w:rsid w:val="002256BA"/>
    <w:rsid w:val="002265F1"/>
    <w:rsid w:val="002271BA"/>
    <w:rsid w:val="00230388"/>
    <w:rsid w:val="002308D6"/>
    <w:rsid w:val="0023096B"/>
    <w:rsid w:val="00230CCE"/>
    <w:rsid w:val="00230D19"/>
    <w:rsid w:val="0023276D"/>
    <w:rsid w:val="002329DF"/>
    <w:rsid w:val="00232BA2"/>
    <w:rsid w:val="00233883"/>
    <w:rsid w:val="00233BA6"/>
    <w:rsid w:val="002345D0"/>
    <w:rsid w:val="00235EF7"/>
    <w:rsid w:val="00236319"/>
    <w:rsid w:val="00236632"/>
    <w:rsid w:val="00236AFF"/>
    <w:rsid w:val="0023772F"/>
    <w:rsid w:val="0024095D"/>
    <w:rsid w:val="00240B00"/>
    <w:rsid w:val="0024149C"/>
    <w:rsid w:val="0024196D"/>
    <w:rsid w:val="00241ADF"/>
    <w:rsid w:val="00242B20"/>
    <w:rsid w:val="00242EFC"/>
    <w:rsid w:val="00243602"/>
    <w:rsid w:val="00243B3D"/>
    <w:rsid w:val="00244BFA"/>
    <w:rsid w:val="00245629"/>
    <w:rsid w:val="00245F68"/>
    <w:rsid w:val="00246276"/>
    <w:rsid w:val="002462CC"/>
    <w:rsid w:val="00247AF9"/>
    <w:rsid w:val="00250C1D"/>
    <w:rsid w:val="0025109A"/>
    <w:rsid w:val="00251700"/>
    <w:rsid w:val="00251B9A"/>
    <w:rsid w:val="002530F9"/>
    <w:rsid w:val="00253C39"/>
    <w:rsid w:val="00254504"/>
    <w:rsid w:val="0025465F"/>
    <w:rsid w:val="002547C9"/>
    <w:rsid w:val="00256D02"/>
    <w:rsid w:val="0026281C"/>
    <w:rsid w:val="00262B4B"/>
    <w:rsid w:val="00262DCD"/>
    <w:rsid w:val="0026306B"/>
    <w:rsid w:val="002635BD"/>
    <w:rsid w:val="0026392B"/>
    <w:rsid w:val="002640C8"/>
    <w:rsid w:val="002648A5"/>
    <w:rsid w:val="00264A89"/>
    <w:rsid w:val="00264E0A"/>
    <w:rsid w:val="00264ECE"/>
    <w:rsid w:val="00265107"/>
    <w:rsid w:val="00265212"/>
    <w:rsid w:val="00265219"/>
    <w:rsid w:val="00265436"/>
    <w:rsid w:val="00265601"/>
    <w:rsid w:val="0026564E"/>
    <w:rsid w:val="0026575A"/>
    <w:rsid w:val="00265BB5"/>
    <w:rsid w:val="00266CC9"/>
    <w:rsid w:val="002672CD"/>
    <w:rsid w:val="00267DB4"/>
    <w:rsid w:val="00270C91"/>
    <w:rsid w:val="002710A5"/>
    <w:rsid w:val="00271914"/>
    <w:rsid w:val="00272416"/>
    <w:rsid w:val="00272D4F"/>
    <w:rsid w:val="00273C4F"/>
    <w:rsid w:val="00273F72"/>
    <w:rsid w:val="00273FBA"/>
    <w:rsid w:val="00274347"/>
    <w:rsid w:val="00274E96"/>
    <w:rsid w:val="002763E9"/>
    <w:rsid w:val="002766B3"/>
    <w:rsid w:val="00276D57"/>
    <w:rsid w:val="00277B95"/>
    <w:rsid w:val="00277BF9"/>
    <w:rsid w:val="00280E10"/>
    <w:rsid w:val="0028155D"/>
    <w:rsid w:val="00282837"/>
    <w:rsid w:val="00282C9D"/>
    <w:rsid w:val="0028325E"/>
    <w:rsid w:val="002839BE"/>
    <w:rsid w:val="00283AE4"/>
    <w:rsid w:val="00283D30"/>
    <w:rsid w:val="00284434"/>
    <w:rsid w:val="00284DFA"/>
    <w:rsid w:val="0028569F"/>
    <w:rsid w:val="00285E52"/>
    <w:rsid w:val="0028632A"/>
    <w:rsid w:val="00286386"/>
    <w:rsid w:val="002866D9"/>
    <w:rsid w:val="00286D21"/>
    <w:rsid w:val="00286F06"/>
    <w:rsid w:val="002901CA"/>
    <w:rsid w:val="0029085A"/>
    <w:rsid w:val="00291A8B"/>
    <w:rsid w:val="00291BE8"/>
    <w:rsid w:val="00291E14"/>
    <w:rsid w:val="002926EB"/>
    <w:rsid w:val="0029309C"/>
    <w:rsid w:val="00293CEB"/>
    <w:rsid w:val="00293D1D"/>
    <w:rsid w:val="00293FB6"/>
    <w:rsid w:val="00295BE5"/>
    <w:rsid w:val="0029640A"/>
    <w:rsid w:val="002968F3"/>
    <w:rsid w:val="0029765C"/>
    <w:rsid w:val="00297C67"/>
    <w:rsid w:val="002A0230"/>
    <w:rsid w:val="002A1610"/>
    <w:rsid w:val="002A2A7B"/>
    <w:rsid w:val="002A381D"/>
    <w:rsid w:val="002A3EFD"/>
    <w:rsid w:val="002A3F7B"/>
    <w:rsid w:val="002A42B4"/>
    <w:rsid w:val="002A4922"/>
    <w:rsid w:val="002A5C16"/>
    <w:rsid w:val="002A5DD1"/>
    <w:rsid w:val="002A60BC"/>
    <w:rsid w:val="002A62D4"/>
    <w:rsid w:val="002A79EF"/>
    <w:rsid w:val="002A7EF5"/>
    <w:rsid w:val="002B0E6F"/>
    <w:rsid w:val="002B282D"/>
    <w:rsid w:val="002B3838"/>
    <w:rsid w:val="002B3D0E"/>
    <w:rsid w:val="002B430A"/>
    <w:rsid w:val="002B5190"/>
    <w:rsid w:val="002B615E"/>
    <w:rsid w:val="002B63C0"/>
    <w:rsid w:val="002B6454"/>
    <w:rsid w:val="002B7BCB"/>
    <w:rsid w:val="002B7C15"/>
    <w:rsid w:val="002C1294"/>
    <w:rsid w:val="002C1434"/>
    <w:rsid w:val="002C176A"/>
    <w:rsid w:val="002C1994"/>
    <w:rsid w:val="002C21CE"/>
    <w:rsid w:val="002C28B8"/>
    <w:rsid w:val="002C28F6"/>
    <w:rsid w:val="002C3D57"/>
    <w:rsid w:val="002C4313"/>
    <w:rsid w:val="002C4924"/>
    <w:rsid w:val="002C50CE"/>
    <w:rsid w:val="002C520F"/>
    <w:rsid w:val="002C54E1"/>
    <w:rsid w:val="002C5FB1"/>
    <w:rsid w:val="002C73FF"/>
    <w:rsid w:val="002C7E82"/>
    <w:rsid w:val="002D04FD"/>
    <w:rsid w:val="002D078D"/>
    <w:rsid w:val="002D0A82"/>
    <w:rsid w:val="002D123F"/>
    <w:rsid w:val="002D1586"/>
    <w:rsid w:val="002D19E1"/>
    <w:rsid w:val="002D2BFD"/>
    <w:rsid w:val="002D46A8"/>
    <w:rsid w:val="002D4B40"/>
    <w:rsid w:val="002D5DC4"/>
    <w:rsid w:val="002D62F8"/>
    <w:rsid w:val="002D6D49"/>
    <w:rsid w:val="002D713B"/>
    <w:rsid w:val="002D7AF3"/>
    <w:rsid w:val="002D7AF5"/>
    <w:rsid w:val="002D7DF7"/>
    <w:rsid w:val="002D7F90"/>
    <w:rsid w:val="002E02C5"/>
    <w:rsid w:val="002E081C"/>
    <w:rsid w:val="002E0A39"/>
    <w:rsid w:val="002E10FE"/>
    <w:rsid w:val="002E27B4"/>
    <w:rsid w:val="002E2B77"/>
    <w:rsid w:val="002E3354"/>
    <w:rsid w:val="002E346A"/>
    <w:rsid w:val="002E3B2B"/>
    <w:rsid w:val="002E4111"/>
    <w:rsid w:val="002E4628"/>
    <w:rsid w:val="002E47C2"/>
    <w:rsid w:val="002E47F6"/>
    <w:rsid w:val="002E4B03"/>
    <w:rsid w:val="002E50FF"/>
    <w:rsid w:val="002E51EF"/>
    <w:rsid w:val="002E599C"/>
    <w:rsid w:val="002E6215"/>
    <w:rsid w:val="002E667D"/>
    <w:rsid w:val="002E6DD1"/>
    <w:rsid w:val="002E7E6A"/>
    <w:rsid w:val="002F037D"/>
    <w:rsid w:val="002F0A54"/>
    <w:rsid w:val="002F0A72"/>
    <w:rsid w:val="002F0D62"/>
    <w:rsid w:val="002F143E"/>
    <w:rsid w:val="002F1874"/>
    <w:rsid w:val="002F2360"/>
    <w:rsid w:val="002F256B"/>
    <w:rsid w:val="002F2E38"/>
    <w:rsid w:val="002F31C2"/>
    <w:rsid w:val="002F37C9"/>
    <w:rsid w:val="002F3D06"/>
    <w:rsid w:val="002F3E25"/>
    <w:rsid w:val="002F4463"/>
    <w:rsid w:val="002F5527"/>
    <w:rsid w:val="002F5617"/>
    <w:rsid w:val="002F59FE"/>
    <w:rsid w:val="002F5DA5"/>
    <w:rsid w:val="002F5FC7"/>
    <w:rsid w:val="002F632E"/>
    <w:rsid w:val="002F7068"/>
    <w:rsid w:val="002F77FF"/>
    <w:rsid w:val="002F7E35"/>
    <w:rsid w:val="00300101"/>
    <w:rsid w:val="00300609"/>
    <w:rsid w:val="00300C43"/>
    <w:rsid w:val="0030116F"/>
    <w:rsid w:val="00301599"/>
    <w:rsid w:val="00302BB1"/>
    <w:rsid w:val="003030BB"/>
    <w:rsid w:val="00304ACE"/>
    <w:rsid w:val="00304E84"/>
    <w:rsid w:val="00304FA0"/>
    <w:rsid w:val="003057D5"/>
    <w:rsid w:val="00305C85"/>
    <w:rsid w:val="00305CE0"/>
    <w:rsid w:val="00305D1A"/>
    <w:rsid w:val="003068A1"/>
    <w:rsid w:val="00307364"/>
    <w:rsid w:val="003078F6"/>
    <w:rsid w:val="003101AB"/>
    <w:rsid w:val="00310E69"/>
    <w:rsid w:val="00311943"/>
    <w:rsid w:val="00311D50"/>
    <w:rsid w:val="003127DF"/>
    <w:rsid w:val="00312871"/>
    <w:rsid w:val="00314F1F"/>
    <w:rsid w:val="00315DDC"/>
    <w:rsid w:val="00315E46"/>
    <w:rsid w:val="003169E6"/>
    <w:rsid w:val="00316BA1"/>
    <w:rsid w:val="00316D61"/>
    <w:rsid w:val="00316E31"/>
    <w:rsid w:val="003176BB"/>
    <w:rsid w:val="003178B0"/>
    <w:rsid w:val="00317B8B"/>
    <w:rsid w:val="00317F8B"/>
    <w:rsid w:val="003204C6"/>
    <w:rsid w:val="00320E2B"/>
    <w:rsid w:val="0032110E"/>
    <w:rsid w:val="003214A8"/>
    <w:rsid w:val="003220B3"/>
    <w:rsid w:val="003220CD"/>
    <w:rsid w:val="0032219F"/>
    <w:rsid w:val="00322499"/>
    <w:rsid w:val="003224E2"/>
    <w:rsid w:val="00322FD4"/>
    <w:rsid w:val="0032300D"/>
    <w:rsid w:val="0032377C"/>
    <w:rsid w:val="00324516"/>
    <w:rsid w:val="00324B48"/>
    <w:rsid w:val="00324C9E"/>
    <w:rsid w:val="0032571D"/>
    <w:rsid w:val="00325EF2"/>
    <w:rsid w:val="00326382"/>
    <w:rsid w:val="00326AA7"/>
    <w:rsid w:val="00327099"/>
    <w:rsid w:val="00327531"/>
    <w:rsid w:val="00327CCD"/>
    <w:rsid w:val="00327DC2"/>
    <w:rsid w:val="00327DF5"/>
    <w:rsid w:val="0033133A"/>
    <w:rsid w:val="003319F2"/>
    <w:rsid w:val="003325E8"/>
    <w:rsid w:val="0033283F"/>
    <w:rsid w:val="00332DFC"/>
    <w:rsid w:val="0033340A"/>
    <w:rsid w:val="00333E90"/>
    <w:rsid w:val="0033400B"/>
    <w:rsid w:val="00334445"/>
    <w:rsid w:val="00335B8D"/>
    <w:rsid w:val="00335D52"/>
    <w:rsid w:val="0033625F"/>
    <w:rsid w:val="00336797"/>
    <w:rsid w:val="003369B6"/>
    <w:rsid w:val="00336B27"/>
    <w:rsid w:val="00336CEC"/>
    <w:rsid w:val="003370B4"/>
    <w:rsid w:val="00337399"/>
    <w:rsid w:val="0033752D"/>
    <w:rsid w:val="00341172"/>
    <w:rsid w:val="00342135"/>
    <w:rsid w:val="00342FFD"/>
    <w:rsid w:val="003433AD"/>
    <w:rsid w:val="00343F31"/>
    <w:rsid w:val="00344321"/>
    <w:rsid w:val="003444FB"/>
    <w:rsid w:val="0034507B"/>
    <w:rsid w:val="00346466"/>
    <w:rsid w:val="00346A24"/>
    <w:rsid w:val="00346C23"/>
    <w:rsid w:val="003471AA"/>
    <w:rsid w:val="0034799E"/>
    <w:rsid w:val="003509EB"/>
    <w:rsid w:val="00350C39"/>
    <w:rsid w:val="00350CC6"/>
    <w:rsid w:val="00350E4B"/>
    <w:rsid w:val="0035180F"/>
    <w:rsid w:val="00351CA3"/>
    <w:rsid w:val="00351F2F"/>
    <w:rsid w:val="00351F8A"/>
    <w:rsid w:val="00351FDC"/>
    <w:rsid w:val="00352AAF"/>
    <w:rsid w:val="00353363"/>
    <w:rsid w:val="0035354A"/>
    <w:rsid w:val="00353B5E"/>
    <w:rsid w:val="00355FE8"/>
    <w:rsid w:val="00356156"/>
    <w:rsid w:val="00357A13"/>
    <w:rsid w:val="003601E9"/>
    <w:rsid w:val="0036036F"/>
    <w:rsid w:val="00360AD6"/>
    <w:rsid w:val="00361882"/>
    <w:rsid w:val="003630AF"/>
    <w:rsid w:val="00363254"/>
    <w:rsid w:val="00363C2A"/>
    <w:rsid w:val="00364633"/>
    <w:rsid w:val="00364DDD"/>
    <w:rsid w:val="00365167"/>
    <w:rsid w:val="003654DE"/>
    <w:rsid w:val="00365814"/>
    <w:rsid w:val="00365C3B"/>
    <w:rsid w:val="003661A2"/>
    <w:rsid w:val="00366C51"/>
    <w:rsid w:val="00367192"/>
    <w:rsid w:val="00367999"/>
    <w:rsid w:val="003708A0"/>
    <w:rsid w:val="003712E8"/>
    <w:rsid w:val="003722ED"/>
    <w:rsid w:val="003729E6"/>
    <w:rsid w:val="00373764"/>
    <w:rsid w:val="00373FF0"/>
    <w:rsid w:val="0037403C"/>
    <w:rsid w:val="0037571E"/>
    <w:rsid w:val="003763E8"/>
    <w:rsid w:val="00376755"/>
    <w:rsid w:val="003768A5"/>
    <w:rsid w:val="00376DAB"/>
    <w:rsid w:val="003779D8"/>
    <w:rsid w:val="00377B02"/>
    <w:rsid w:val="00377B97"/>
    <w:rsid w:val="00380B4E"/>
    <w:rsid w:val="00380E17"/>
    <w:rsid w:val="003811F4"/>
    <w:rsid w:val="00381734"/>
    <w:rsid w:val="0038258B"/>
    <w:rsid w:val="00382BE7"/>
    <w:rsid w:val="00382E96"/>
    <w:rsid w:val="00384040"/>
    <w:rsid w:val="00384E6B"/>
    <w:rsid w:val="00385A8B"/>
    <w:rsid w:val="00385B7E"/>
    <w:rsid w:val="00385CDD"/>
    <w:rsid w:val="0038661B"/>
    <w:rsid w:val="00386C49"/>
    <w:rsid w:val="00386D87"/>
    <w:rsid w:val="00386F9B"/>
    <w:rsid w:val="003876BA"/>
    <w:rsid w:val="00390281"/>
    <w:rsid w:val="00390F66"/>
    <w:rsid w:val="00391011"/>
    <w:rsid w:val="003916B3"/>
    <w:rsid w:val="0039296B"/>
    <w:rsid w:val="0039363B"/>
    <w:rsid w:val="003938D8"/>
    <w:rsid w:val="00393B70"/>
    <w:rsid w:val="00393DDA"/>
    <w:rsid w:val="0039462F"/>
    <w:rsid w:val="003946DD"/>
    <w:rsid w:val="00395042"/>
    <w:rsid w:val="00395542"/>
    <w:rsid w:val="00395A19"/>
    <w:rsid w:val="00395B28"/>
    <w:rsid w:val="00395D97"/>
    <w:rsid w:val="00395DAF"/>
    <w:rsid w:val="003969B7"/>
    <w:rsid w:val="00396A4C"/>
    <w:rsid w:val="00396F24"/>
    <w:rsid w:val="00396FCA"/>
    <w:rsid w:val="003978E5"/>
    <w:rsid w:val="003A0140"/>
    <w:rsid w:val="003A0C7D"/>
    <w:rsid w:val="003A1467"/>
    <w:rsid w:val="003A19DA"/>
    <w:rsid w:val="003A1BDB"/>
    <w:rsid w:val="003A1E80"/>
    <w:rsid w:val="003A21CE"/>
    <w:rsid w:val="003A2FCD"/>
    <w:rsid w:val="003A385E"/>
    <w:rsid w:val="003A3B7B"/>
    <w:rsid w:val="003A4902"/>
    <w:rsid w:val="003A490E"/>
    <w:rsid w:val="003A4B35"/>
    <w:rsid w:val="003A5BD8"/>
    <w:rsid w:val="003A617D"/>
    <w:rsid w:val="003A6477"/>
    <w:rsid w:val="003A65CD"/>
    <w:rsid w:val="003A6A9A"/>
    <w:rsid w:val="003A6AD4"/>
    <w:rsid w:val="003A6ED9"/>
    <w:rsid w:val="003A7161"/>
    <w:rsid w:val="003A731B"/>
    <w:rsid w:val="003B0705"/>
    <w:rsid w:val="003B11A0"/>
    <w:rsid w:val="003B210E"/>
    <w:rsid w:val="003B2ECF"/>
    <w:rsid w:val="003B33D8"/>
    <w:rsid w:val="003B3D58"/>
    <w:rsid w:val="003B4061"/>
    <w:rsid w:val="003B40B9"/>
    <w:rsid w:val="003B52C1"/>
    <w:rsid w:val="003B5B4F"/>
    <w:rsid w:val="003B5DEC"/>
    <w:rsid w:val="003B6254"/>
    <w:rsid w:val="003B67FA"/>
    <w:rsid w:val="003B6CFA"/>
    <w:rsid w:val="003B6E20"/>
    <w:rsid w:val="003B6FA1"/>
    <w:rsid w:val="003C0C62"/>
    <w:rsid w:val="003C0EE5"/>
    <w:rsid w:val="003C1337"/>
    <w:rsid w:val="003C1349"/>
    <w:rsid w:val="003C21B2"/>
    <w:rsid w:val="003C2A4E"/>
    <w:rsid w:val="003C2F2C"/>
    <w:rsid w:val="003C3446"/>
    <w:rsid w:val="003C3884"/>
    <w:rsid w:val="003C48E6"/>
    <w:rsid w:val="003C6014"/>
    <w:rsid w:val="003C6552"/>
    <w:rsid w:val="003D03DD"/>
    <w:rsid w:val="003D0421"/>
    <w:rsid w:val="003D04F7"/>
    <w:rsid w:val="003D0687"/>
    <w:rsid w:val="003D11D9"/>
    <w:rsid w:val="003D1599"/>
    <w:rsid w:val="003D2643"/>
    <w:rsid w:val="003D2991"/>
    <w:rsid w:val="003D302C"/>
    <w:rsid w:val="003D313C"/>
    <w:rsid w:val="003D3390"/>
    <w:rsid w:val="003D3862"/>
    <w:rsid w:val="003D3C2E"/>
    <w:rsid w:val="003D406B"/>
    <w:rsid w:val="003D42FE"/>
    <w:rsid w:val="003D457A"/>
    <w:rsid w:val="003D473D"/>
    <w:rsid w:val="003D4BB5"/>
    <w:rsid w:val="003D5988"/>
    <w:rsid w:val="003D5EA9"/>
    <w:rsid w:val="003D68BF"/>
    <w:rsid w:val="003D6C80"/>
    <w:rsid w:val="003D7A8E"/>
    <w:rsid w:val="003E15FC"/>
    <w:rsid w:val="003E184A"/>
    <w:rsid w:val="003E1E3B"/>
    <w:rsid w:val="003E30B8"/>
    <w:rsid w:val="003E33F7"/>
    <w:rsid w:val="003E3CBA"/>
    <w:rsid w:val="003E580F"/>
    <w:rsid w:val="003E59E1"/>
    <w:rsid w:val="003E5D5E"/>
    <w:rsid w:val="003E68D9"/>
    <w:rsid w:val="003E6CF4"/>
    <w:rsid w:val="003E7796"/>
    <w:rsid w:val="003E7810"/>
    <w:rsid w:val="003F0126"/>
    <w:rsid w:val="003F0537"/>
    <w:rsid w:val="003F0CF4"/>
    <w:rsid w:val="003F1584"/>
    <w:rsid w:val="003F37F7"/>
    <w:rsid w:val="003F3CFC"/>
    <w:rsid w:val="003F4E1D"/>
    <w:rsid w:val="003F5EBE"/>
    <w:rsid w:val="003F647A"/>
    <w:rsid w:val="003F65EA"/>
    <w:rsid w:val="003F711F"/>
    <w:rsid w:val="003F7431"/>
    <w:rsid w:val="003F74BC"/>
    <w:rsid w:val="003F78C6"/>
    <w:rsid w:val="003F7D85"/>
    <w:rsid w:val="003F7FDC"/>
    <w:rsid w:val="00400803"/>
    <w:rsid w:val="004008DC"/>
    <w:rsid w:val="0040097A"/>
    <w:rsid w:val="0040117F"/>
    <w:rsid w:val="00401237"/>
    <w:rsid w:val="00401442"/>
    <w:rsid w:val="00402539"/>
    <w:rsid w:val="004031DC"/>
    <w:rsid w:val="0040324B"/>
    <w:rsid w:val="00404485"/>
    <w:rsid w:val="00404A47"/>
    <w:rsid w:val="00404C7F"/>
    <w:rsid w:val="00404FB0"/>
    <w:rsid w:val="004052E4"/>
    <w:rsid w:val="00405349"/>
    <w:rsid w:val="004053A2"/>
    <w:rsid w:val="00405AA0"/>
    <w:rsid w:val="0040606F"/>
    <w:rsid w:val="004062D5"/>
    <w:rsid w:val="00406359"/>
    <w:rsid w:val="0040641C"/>
    <w:rsid w:val="00406FEE"/>
    <w:rsid w:val="004100BF"/>
    <w:rsid w:val="004105D1"/>
    <w:rsid w:val="00410F62"/>
    <w:rsid w:val="00411400"/>
    <w:rsid w:val="00411993"/>
    <w:rsid w:val="00412A41"/>
    <w:rsid w:val="00413525"/>
    <w:rsid w:val="004138FC"/>
    <w:rsid w:val="00413BAF"/>
    <w:rsid w:val="00413C62"/>
    <w:rsid w:val="00413EA4"/>
    <w:rsid w:val="0041473B"/>
    <w:rsid w:val="00414793"/>
    <w:rsid w:val="0041480F"/>
    <w:rsid w:val="004149D3"/>
    <w:rsid w:val="00415A2D"/>
    <w:rsid w:val="00416404"/>
    <w:rsid w:val="00416D4E"/>
    <w:rsid w:val="00416FF9"/>
    <w:rsid w:val="004173A0"/>
    <w:rsid w:val="00417934"/>
    <w:rsid w:val="00417F18"/>
    <w:rsid w:val="0042032E"/>
    <w:rsid w:val="00420479"/>
    <w:rsid w:val="00420A2C"/>
    <w:rsid w:val="0042176B"/>
    <w:rsid w:val="0042223F"/>
    <w:rsid w:val="004222C6"/>
    <w:rsid w:val="00422560"/>
    <w:rsid w:val="00422692"/>
    <w:rsid w:val="0042272F"/>
    <w:rsid w:val="00422E85"/>
    <w:rsid w:val="00423007"/>
    <w:rsid w:val="004230B8"/>
    <w:rsid w:val="0042357D"/>
    <w:rsid w:val="0042375B"/>
    <w:rsid w:val="00426B21"/>
    <w:rsid w:val="00426DDE"/>
    <w:rsid w:val="004311FD"/>
    <w:rsid w:val="00431A87"/>
    <w:rsid w:val="00432572"/>
    <w:rsid w:val="0043321B"/>
    <w:rsid w:val="00433526"/>
    <w:rsid w:val="00433E5E"/>
    <w:rsid w:val="00434A8D"/>
    <w:rsid w:val="00435405"/>
    <w:rsid w:val="00435EA5"/>
    <w:rsid w:val="004362A8"/>
    <w:rsid w:val="00436346"/>
    <w:rsid w:val="00436E11"/>
    <w:rsid w:val="0043739E"/>
    <w:rsid w:val="00437A26"/>
    <w:rsid w:val="0044073C"/>
    <w:rsid w:val="004413DA"/>
    <w:rsid w:val="0044212B"/>
    <w:rsid w:val="00442207"/>
    <w:rsid w:val="00442514"/>
    <w:rsid w:val="00443773"/>
    <w:rsid w:val="00443D09"/>
    <w:rsid w:val="00444AFB"/>
    <w:rsid w:val="00444EE6"/>
    <w:rsid w:val="0044503B"/>
    <w:rsid w:val="0044524E"/>
    <w:rsid w:val="00445445"/>
    <w:rsid w:val="004457DD"/>
    <w:rsid w:val="00445A5B"/>
    <w:rsid w:val="004462DB"/>
    <w:rsid w:val="004470F3"/>
    <w:rsid w:val="004474B0"/>
    <w:rsid w:val="004474BD"/>
    <w:rsid w:val="004503C5"/>
    <w:rsid w:val="004506EF"/>
    <w:rsid w:val="0045092D"/>
    <w:rsid w:val="00451A5A"/>
    <w:rsid w:val="00451AEF"/>
    <w:rsid w:val="00451D7B"/>
    <w:rsid w:val="004522A5"/>
    <w:rsid w:val="004532D8"/>
    <w:rsid w:val="0045390B"/>
    <w:rsid w:val="00453A9A"/>
    <w:rsid w:val="00453CE2"/>
    <w:rsid w:val="004544FA"/>
    <w:rsid w:val="00455DCF"/>
    <w:rsid w:val="00456495"/>
    <w:rsid w:val="004569BB"/>
    <w:rsid w:val="004603C7"/>
    <w:rsid w:val="004606BC"/>
    <w:rsid w:val="0046074D"/>
    <w:rsid w:val="00461190"/>
    <w:rsid w:val="0046146E"/>
    <w:rsid w:val="00461C22"/>
    <w:rsid w:val="00461E89"/>
    <w:rsid w:val="00462479"/>
    <w:rsid w:val="00462D83"/>
    <w:rsid w:val="004637A0"/>
    <w:rsid w:val="004639EE"/>
    <w:rsid w:val="00463CE8"/>
    <w:rsid w:val="00463E3E"/>
    <w:rsid w:val="00463FFC"/>
    <w:rsid w:val="004643A8"/>
    <w:rsid w:val="00464A74"/>
    <w:rsid w:val="00464BBB"/>
    <w:rsid w:val="00465C23"/>
    <w:rsid w:val="00465C61"/>
    <w:rsid w:val="00465C7D"/>
    <w:rsid w:val="004669C8"/>
    <w:rsid w:val="00466A15"/>
    <w:rsid w:val="00466A80"/>
    <w:rsid w:val="00466F49"/>
    <w:rsid w:val="00467177"/>
    <w:rsid w:val="0046780F"/>
    <w:rsid w:val="00467D9C"/>
    <w:rsid w:val="00470260"/>
    <w:rsid w:val="0047028D"/>
    <w:rsid w:val="00470722"/>
    <w:rsid w:val="004709FD"/>
    <w:rsid w:val="004715DF"/>
    <w:rsid w:val="004719D8"/>
    <w:rsid w:val="00471B40"/>
    <w:rsid w:val="0047243B"/>
    <w:rsid w:val="00472C7C"/>
    <w:rsid w:val="00472CE1"/>
    <w:rsid w:val="00473149"/>
    <w:rsid w:val="00473C1F"/>
    <w:rsid w:val="00473F56"/>
    <w:rsid w:val="004753C1"/>
    <w:rsid w:val="004753F0"/>
    <w:rsid w:val="004761A3"/>
    <w:rsid w:val="004761D9"/>
    <w:rsid w:val="004765D7"/>
    <w:rsid w:val="0047739B"/>
    <w:rsid w:val="0047773A"/>
    <w:rsid w:val="00477862"/>
    <w:rsid w:val="00477FBA"/>
    <w:rsid w:val="00481181"/>
    <w:rsid w:val="00481BFD"/>
    <w:rsid w:val="004820EC"/>
    <w:rsid w:val="0048244C"/>
    <w:rsid w:val="0048278C"/>
    <w:rsid w:val="0048311E"/>
    <w:rsid w:val="00483195"/>
    <w:rsid w:val="004831FB"/>
    <w:rsid w:val="00483481"/>
    <w:rsid w:val="00484666"/>
    <w:rsid w:val="00484998"/>
    <w:rsid w:val="00485BE6"/>
    <w:rsid w:val="00486726"/>
    <w:rsid w:val="00486D20"/>
    <w:rsid w:val="00487296"/>
    <w:rsid w:val="0048758A"/>
    <w:rsid w:val="00487A6C"/>
    <w:rsid w:val="00487CDD"/>
    <w:rsid w:val="00487E76"/>
    <w:rsid w:val="00491639"/>
    <w:rsid w:val="00491724"/>
    <w:rsid w:val="00491B70"/>
    <w:rsid w:val="00492A3E"/>
    <w:rsid w:val="0049343D"/>
    <w:rsid w:val="00493EBE"/>
    <w:rsid w:val="0049413B"/>
    <w:rsid w:val="004943F5"/>
    <w:rsid w:val="00494836"/>
    <w:rsid w:val="0049499B"/>
    <w:rsid w:val="00495692"/>
    <w:rsid w:val="004964F6"/>
    <w:rsid w:val="00496E4D"/>
    <w:rsid w:val="004975AC"/>
    <w:rsid w:val="00497842"/>
    <w:rsid w:val="004A1321"/>
    <w:rsid w:val="004A1833"/>
    <w:rsid w:val="004A1975"/>
    <w:rsid w:val="004A1CE2"/>
    <w:rsid w:val="004A1F4B"/>
    <w:rsid w:val="004A2649"/>
    <w:rsid w:val="004A373D"/>
    <w:rsid w:val="004A39C3"/>
    <w:rsid w:val="004A3C18"/>
    <w:rsid w:val="004A4640"/>
    <w:rsid w:val="004A4B64"/>
    <w:rsid w:val="004A53AC"/>
    <w:rsid w:val="004A5782"/>
    <w:rsid w:val="004A5B6B"/>
    <w:rsid w:val="004A5CE7"/>
    <w:rsid w:val="004A60A1"/>
    <w:rsid w:val="004A61F8"/>
    <w:rsid w:val="004A62CA"/>
    <w:rsid w:val="004A6820"/>
    <w:rsid w:val="004A6FC7"/>
    <w:rsid w:val="004A7408"/>
    <w:rsid w:val="004A769B"/>
    <w:rsid w:val="004A799D"/>
    <w:rsid w:val="004A7FB9"/>
    <w:rsid w:val="004B020A"/>
    <w:rsid w:val="004B05E8"/>
    <w:rsid w:val="004B10F5"/>
    <w:rsid w:val="004B1535"/>
    <w:rsid w:val="004B21F3"/>
    <w:rsid w:val="004B2300"/>
    <w:rsid w:val="004B2375"/>
    <w:rsid w:val="004B2F51"/>
    <w:rsid w:val="004B3AB0"/>
    <w:rsid w:val="004B4A2F"/>
    <w:rsid w:val="004B4D95"/>
    <w:rsid w:val="004B4ED0"/>
    <w:rsid w:val="004B5614"/>
    <w:rsid w:val="004B603F"/>
    <w:rsid w:val="004B6F12"/>
    <w:rsid w:val="004B712D"/>
    <w:rsid w:val="004B72BA"/>
    <w:rsid w:val="004B766E"/>
    <w:rsid w:val="004B7AD5"/>
    <w:rsid w:val="004B7F3A"/>
    <w:rsid w:val="004C07EB"/>
    <w:rsid w:val="004C0D9D"/>
    <w:rsid w:val="004C111E"/>
    <w:rsid w:val="004C1709"/>
    <w:rsid w:val="004C2CC5"/>
    <w:rsid w:val="004C306F"/>
    <w:rsid w:val="004C39C9"/>
    <w:rsid w:val="004C4988"/>
    <w:rsid w:val="004C4B4C"/>
    <w:rsid w:val="004C574E"/>
    <w:rsid w:val="004C5ADC"/>
    <w:rsid w:val="004C6906"/>
    <w:rsid w:val="004C7421"/>
    <w:rsid w:val="004C74A2"/>
    <w:rsid w:val="004C78DC"/>
    <w:rsid w:val="004C79FB"/>
    <w:rsid w:val="004D1023"/>
    <w:rsid w:val="004D1B40"/>
    <w:rsid w:val="004D1BC4"/>
    <w:rsid w:val="004D281C"/>
    <w:rsid w:val="004D2ED6"/>
    <w:rsid w:val="004D307C"/>
    <w:rsid w:val="004D46F8"/>
    <w:rsid w:val="004D4B2B"/>
    <w:rsid w:val="004D4E7E"/>
    <w:rsid w:val="004D59A8"/>
    <w:rsid w:val="004D6E0F"/>
    <w:rsid w:val="004D78BD"/>
    <w:rsid w:val="004D79AA"/>
    <w:rsid w:val="004D79C4"/>
    <w:rsid w:val="004D7DE2"/>
    <w:rsid w:val="004E0132"/>
    <w:rsid w:val="004E02B2"/>
    <w:rsid w:val="004E0373"/>
    <w:rsid w:val="004E1909"/>
    <w:rsid w:val="004E19FF"/>
    <w:rsid w:val="004E2A47"/>
    <w:rsid w:val="004E2B96"/>
    <w:rsid w:val="004E2E34"/>
    <w:rsid w:val="004E323C"/>
    <w:rsid w:val="004E40D8"/>
    <w:rsid w:val="004E6882"/>
    <w:rsid w:val="004F19BB"/>
    <w:rsid w:val="004F2404"/>
    <w:rsid w:val="004F2560"/>
    <w:rsid w:val="004F2E30"/>
    <w:rsid w:val="004F3098"/>
    <w:rsid w:val="004F317E"/>
    <w:rsid w:val="004F3180"/>
    <w:rsid w:val="004F3813"/>
    <w:rsid w:val="004F3B08"/>
    <w:rsid w:val="004F4340"/>
    <w:rsid w:val="004F5440"/>
    <w:rsid w:val="004F56BD"/>
    <w:rsid w:val="004F5969"/>
    <w:rsid w:val="004F709B"/>
    <w:rsid w:val="004F7677"/>
    <w:rsid w:val="004F78ED"/>
    <w:rsid w:val="0050067C"/>
    <w:rsid w:val="005007C1"/>
    <w:rsid w:val="00500FF7"/>
    <w:rsid w:val="005011CD"/>
    <w:rsid w:val="005012A6"/>
    <w:rsid w:val="005013EA"/>
    <w:rsid w:val="005017F7"/>
    <w:rsid w:val="00501973"/>
    <w:rsid w:val="005023A3"/>
    <w:rsid w:val="0050396C"/>
    <w:rsid w:val="00503C43"/>
    <w:rsid w:val="005044CA"/>
    <w:rsid w:val="00504B3F"/>
    <w:rsid w:val="005067DC"/>
    <w:rsid w:val="005068BC"/>
    <w:rsid w:val="005069B4"/>
    <w:rsid w:val="00507E7C"/>
    <w:rsid w:val="00510260"/>
    <w:rsid w:val="005105E1"/>
    <w:rsid w:val="005109A9"/>
    <w:rsid w:val="0051251C"/>
    <w:rsid w:val="00512A7B"/>
    <w:rsid w:val="00512BAA"/>
    <w:rsid w:val="00513267"/>
    <w:rsid w:val="00513802"/>
    <w:rsid w:val="00514C8F"/>
    <w:rsid w:val="00515503"/>
    <w:rsid w:val="00515648"/>
    <w:rsid w:val="00516BE9"/>
    <w:rsid w:val="00516BFF"/>
    <w:rsid w:val="00516FD0"/>
    <w:rsid w:val="005177E4"/>
    <w:rsid w:val="00520102"/>
    <w:rsid w:val="00520511"/>
    <w:rsid w:val="005205D4"/>
    <w:rsid w:val="005209E5"/>
    <w:rsid w:val="00522991"/>
    <w:rsid w:val="00522D8E"/>
    <w:rsid w:val="0052319C"/>
    <w:rsid w:val="00523513"/>
    <w:rsid w:val="00524147"/>
    <w:rsid w:val="005248A1"/>
    <w:rsid w:val="00524C89"/>
    <w:rsid w:val="0052508C"/>
    <w:rsid w:val="0052514B"/>
    <w:rsid w:val="00525499"/>
    <w:rsid w:val="0052626E"/>
    <w:rsid w:val="00526538"/>
    <w:rsid w:val="0052677E"/>
    <w:rsid w:val="00526D3D"/>
    <w:rsid w:val="00526E96"/>
    <w:rsid w:val="00526EA3"/>
    <w:rsid w:val="005271AD"/>
    <w:rsid w:val="00527B97"/>
    <w:rsid w:val="005304D4"/>
    <w:rsid w:val="00530A64"/>
    <w:rsid w:val="00530BC9"/>
    <w:rsid w:val="00530FFA"/>
    <w:rsid w:val="0053100C"/>
    <w:rsid w:val="005316E3"/>
    <w:rsid w:val="00531A1F"/>
    <w:rsid w:val="00531E8B"/>
    <w:rsid w:val="005322B8"/>
    <w:rsid w:val="005323B8"/>
    <w:rsid w:val="00532894"/>
    <w:rsid w:val="005334B6"/>
    <w:rsid w:val="00534517"/>
    <w:rsid w:val="00535861"/>
    <w:rsid w:val="00535905"/>
    <w:rsid w:val="00536D7C"/>
    <w:rsid w:val="005371EC"/>
    <w:rsid w:val="0053738C"/>
    <w:rsid w:val="005376A5"/>
    <w:rsid w:val="00541E78"/>
    <w:rsid w:val="005425A6"/>
    <w:rsid w:val="00542AE5"/>
    <w:rsid w:val="00543D55"/>
    <w:rsid w:val="005441CA"/>
    <w:rsid w:val="005450A0"/>
    <w:rsid w:val="005457CB"/>
    <w:rsid w:val="0054692D"/>
    <w:rsid w:val="00546D2D"/>
    <w:rsid w:val="00546DBA"/>
    <w:rsid w:val="005477B6"/>
    <w:rsid w:val="00547C8C"/>
    <w:rsid w:val="00547DAE"/>
    <w:rsid w:val="00547E63"/>
    <w:rsid w:val="005505DB"/>
    <w:rsid w:val="005506FE"/>
    <w:rsid w:val="00550A42"/>
    <w:rsid w:val="0055105C"/>
    <w:rsid w:val="00551EF9"/>
    <w:rsid w:val="00552431"/>
    <w:rsid w:val="0055269A"/>
    <w:rsid w:val="00552C04"/>
    <w:rsid w:val="00553C28"/>
    <w:rsid w:val="005544C9"/>
    <w:rsid w:val="00554B9D"/>
    <w:rsid w:val="0055565E"/>
    <w:rsid w:val="005557A4"/>
    <w:rsid w:val="00555D58"/>
    <w:rsid w:val="00557B9E"/>
    <w:rsid w:val="00557E4E"/>
    <w:rsid w:val="00557F5A"/>
    <w:rsid w:val="00560629"/>
    <w:rsid w:val="005607C0"/>
    <w:rsid w:val="005617C5"/>
    <w:rsid w:val="00562DE0"/>
    <w:rsid w:val="00564215"/>
    <w:rsid w:val="00564EBE"/>
    <w:rsid w:val="00566FB0"/>
    <w:rsid w:val="005702D6"/>
    <w:rsid w:val="00570AA4"/>
    <w:rsid w:val="00571DBB"/>
    <w:rsid w:val="005720F2"/>
    <w:rsid w:val="005726F3"/>
    <w:rsid w:val="00572823"/>
    <w:rsid w:val="00572B5A"/>
    <w:rsid w:val="00573A6A"/>
    <w:rsid w:val="00573F14"/>
    <w:rsid w:val="005744EA"/>
    <w:rsid w:val="00574674"/>
    <w:rsid w:val="0057472A"/>
    <w:rsid w:val="00574B0D"/>
    <w:rsid w:val="00575468"/>
    <w:rsid w:val="005763D1"/>
    <w:rsid w:val="0057649C"/>
    <w:rsid w:val="00576AB4"/>
    <w:rsid w:val="00576B66"/>
    <w:rsid w:val="0057747B"/>
    <w:rsid w:val="005803AC"/>
    <w:rsid w:val="00580526"/>
    <w:rsid w:val="00580FEE"/>
    <w:rsid w:val="005813A3"/>
    <w:rsid w:val="00581463"/>
    <w:rsid w:val="005815DC"/>
    <w:rsid w:val="0058170A"/>
    <w:rsid w:val="00581991"/>
    <w:rsid w:val="005824C1"/>
    <w:rsid w:val="00582FA1"/>
    <w:rsid w:val="005832C4"/>
    <w:rsid w:val="00583A5D"/>
    <w:rsid w:val="00583ECE"/>
    <w:rsid w:val="00584475"/>
    <w:rsid w:val="00584A0F"/>
    <w:rsid w:val="00584F5F"/>
    <w:rsid w:val="0058519E"/>
    <w:rsid w:val="00585B05"/>
    <w:rsid w:val="00585D13"/>
    <w:rsid w:val="0058660B"/>
    <w:rsid w:val="00586633"/>
    <w:rsid w:val="00586A30"/>
    <w:rsid w:val="005875E9"/>
    <w:rsid w:val="005877A1"/>
    <w:rsid w:val="0059084C"/>
    <w:rsid w:val="00590D01"/>
    <w:rsid w:val="0059151F"/>
    <w:rsid w:val="00591C3F"/>
    <w:rsid w:val="00591C8F"/>
    <w:rsid w:val="005925E4"/>
    <w:rsid w:val="005925FF"/>
    <w:rsid w:val="0059262A"/>
    <w:rsid w:val="005926FB"/>
    <w:rsid w:val="00592723"/>
    <w:rsid w:val="005930EF"/>
    <w:rsid w:val="00593314"/>
    <w:rsid w:val="00593B32"/>
    <w:rsid w:val="00593D7D"/>
    <w:rsid w:val="00594E7D"/>
    <w:rsid w:val="00596418"/>
    <w:rsid w:val="00596B11"/>
    <w:rsid w:val="00596DC9"/>
    <w:rsid w:val="00597EF0"/>
    <w:rsid w:val="005A0319"/>
    <w:rsid w:val="005A1721"/>
    <w:rsid w:val="005A1C4A"/>
    <w:rsid w:val="005A1CE5"/>
    <w:rsid w:val="005A28CE"/>
    <w:rsid w:val="005A36B6"/>
    <w:rsid w:val="005A3E60"/>
    <w:rsid w:val="005A45B5"/>
    <w:rsid w:val="005A46EF"/>
    <w:rsid w:val="005A5A02"/>
    <w:rsid w:val="005A5CB8"/>
    <w:rsid w:val="005A6B82"/>
    <w:rsid w:val="005A778B"/>
    <w:rsid w:val="005A7AA2"/>
    <w:rsid w:val="005B04C7"/>
    <w:rsid w:val="005B151D"/>
    <w:rsid w:val="005B1D21"/>
    <w:rsid w:val="005B1F93"/>
    <w:rsid w:val="005B2456"/>
    <w:rsid w:val="005B258E"/>
    <w:rsid w:val="005B2BDA"/>
    <w:rsid w:val="005B2E38"/>
    <w:rsid w:val="005B3622"/>
    <w:rsid w:val="005B69B8"/>
    <w:rsid w:val="005B6BFF"/>
    <w:rsid w:val="005B7902"/>
    <w:rsid w:val="005C10F6"/>
    <w:rsid w:val="005C1FFC"/>
    <w:rsid w:val="005C28B2"/>
    <w:rsid w:val="005C2ED3"/>
    <w:rsid w:val="005C31F6"/>
    <w:rsid w:val="005C3E6C"/>
    <w:rsid w:val="005C3F88"/>
    <w:rsid w:val="005C41A5"/>
    <w:rsid w:val="005C43A3"/>
    <w:rsid w:val="005C538B"/>
    <w:rsid w:val="005C53AA"/>
    <w:rsid w:val="005C54D6"/>
    <w:rsid w:val="005C5F47"/>
    <w:rsid w:val="005C6207"/>
    <w:rsid w:val="005C6595"/>
    <w:rsid w:val="005C6DCD"/>
    <w:rsid w:val="005C6F18"/>
    <w:rsid w:val="005C71CB"/>
    <w:rsid w:val="005C73D8"/>
    <w:rsid w:val="005C740E"/>
    <w:rsid w:val="005D0EE0"/>
    <w:rsid w:val="005D1284"/>
    <w:rsid w:val="005D1BA8"/>
    <w:rsid w:val="005D1E1F"/>
    <w:rsid w:val="005D207F"/>
    <w:rsid w:val="005D26FE"/>
    <w:rsid w:val="005D2748"/>
    <w:rsid w:val="005D2C6C"/>
    <w:rsid w:val="005D2D19"/>
    <w:rsid w:val="005D379F"/>
    <w:rsid w:val="005D3C3D"/>
    <w:rsid w:val="005D3E01"/>
    <w:rsid w:val="005D49F7"/>
    <w:rsid w:val="005D5386"/>
    <w:rsid w:val="005D5753"/>
    <w:rsid w:val="005D5CAD"/>
    <w:rsid w:val="005D6091"/>
    <w:rsid w:val="005D665F"/>
    <w:rsid w:val="005D68C7"/>
    <w:rsid w:val="005D6B97"/>
    <w:rsid w:val="005E01FE"/>
    <w:rsid w:val="005E0706"/>
    <w:rsid w:val="005E09AA"/>
    <w:rsid w:val="005E1CD6"/>
    <w:rsid w:val="005E2015"/>
    <w:rsid w:val="005E242C"/>
    <w:rsid w:val="005E2E11"/>
    <w:rsid w:val="005E30CF"/>
    <w:rsid w:val="005E310F"/>
    <w:rsid w:val="005E39FE"/>
    <w:rsid w:val="005E3B21"/>
    <w:rsid w:val="005E3FB2"/>
    <w:rsid w:val="005E424F"/>
    <w:rsid w:val="005E68E7"/>
    <w:rsid w:val="005E7402"/>
    <w:rsid w:val="005E742A"/>
    <w:rsid w:val="005E796C"/>
    <w:rsid w:val="005E7AEC"/>
    <w:rsid w:val="005F021D"/>
    <w:rsid w:val="005F0403"/>
    <w:rsid w:val="005F07FE"/>
    <w:rsid w:val="005F1B29"/>
    <w:rsid w:val="005F3081"/>
    <w:rsid w:val="005F3497"/>
    <w:rsid w:val="005F3E98"/>
    <w:rsid w:val="005F5997"/>
    <w:rsid w:val="005F5DB2"/>
    <w:rsid w:val="005F6263"/>
    <w:rsid w:val="005F6878"/>
    <w:rsid w:val="005F73CE"/>
    <w:rsid w:val="006002DD"/>
    <w:rsid w:val="0060071B"/>
    <w:rsid w:val="0060097B"/>
    <w:rsid w:val="0060172E"/>
    <w:rsid w:val="0060216D"/>
    <w:rsid w:val="0060293A"/>
    <w:rsid w:val="00603E44"/>
    <w:rsid w:val="00604959"/>
    <w:rsid w:val="0060580F"/>
    <w:rsid w:val="006079AF"/>
    <w:rsid w:val="00607B1E"/>
    <w:rsid w:val="00611C0C"/>
    <w:rsid w:val="006127F6"/>
    <w:rsid w:val="00612ACC"/>
    <w:rsid w:val="0061367A"/>
    <w:rsid w:val="006156B4"/>
    <w:rsid w:val="00615BBD"/>
    <w:rsid w:val="00615DBB"/>
    <w:rsid w:val="006160A1"/>
    <w:rsid w:val="006210A8"/>
    <w:rsid w:val="006221E2"/>
    <w:rsid w:val="00623333"/>
    <w:rsid w:val="00623FBB"/>
    <w:rsid w:val="00624064"/>
    <w:rsid w:val="00624210"/>
    <w:rsid w:val="006267DA"/>
    <w:rsid w:val="00626C7E"/>
    <w:rsid w:val="00627215"/>
    <w:rsid w:val="00627FCF"/>
    <w:rsid w:val="0063053C"/>
    <w:rsid w:val="00630D15"/>
    <w:rsid w:val="00631C5A"/>
    <w:rsid w:val="006325F3"/>
    <w:rsid w:val="0063317F"/>
    <w:rsid w:val="00635116"/>
    <w:rsid w:val="0063671A"/>
    <w:rsid w:val="00636A9B"/>
    <w:rsid w:val="00637727"/>
    <w:rsid w:val="00641227"/>
    <w:rsid w:val="0064144D"/>
    <w:rsid w:val="00641639"/>
    <w:rsid w:val="00641BC5"/>
    <w:rsid w:val="00643D43"/>
    <w:rsid w:val="0064418D"/>
    <w:rsid w:val="00644D97"/>
    <w:rsid w:val="006450CC"/>
    <w:rsid w:val="00645D58"/>
    <w:rsid w:val="00645E0A"/>
    <w:rsid w:val="00645F99"/>
    <w:rsid w:val="006468CF"/>
    <w:rsid w:val="006473B0"/>
    <w:rsid w:val="00647799"/>
    <w:rsid w:val="00647CB3"/>
    <w:rsid w:val="0065151D"/>
    <w:rsid w:val="00652578"/>
    <w:rsid w:val="006525FE"/>
    <w:rsid w:val="00652CDB"/>
    <w:rsid w:val="006533C6"/>
    <w:rsid w:val="00653C20"/>
    <w:rsid w:val="00653E0B"/>
    <w:rsid w:val="00654508"/>
    <w:rsid w:val="006546CB"/>
    <w:rsid w:val="00654E05"/>
    <w:rsid w:val="00655239"/>
    <w:rsid w:val="00655D74"/>
    <w:rsid w:val="0065686E"/>
    <w:rsid w:val="00656EB6"/>
    <w:rsid w:val="0065706B"/>
    <w:rsid w:val="00657169"/>
    <w:rsid w:val="00657390"/>
    <w:rsid w:val="00660771"/>
    <w:rsid w:val="0066114D"/>
    <w:rsid w:val="00661956"/>
    <w:rsid w:val="0066302D"/>
    <w:rsid w:val="006633A8"/>
    <w:rsid w:val="00663816"/>
    <w:rsid w:val="00664552"/>
    <w:rsid w:val="00664BA8"/>
    <w:rsid w:val="00664D1C"/>
    <w:rsid w:val="006655A8"/>
    <w:rsid w:val="0066583A"/>
    <w:rsid w:val="00665A66"/>
    <w:rsid w:val="006665EC"/>
    <w:rsid w:val="00667BF6"/>
    <w:rsid w:val="00667D0D"/>
    <w:rsid w:val="00670123"/>
    <w:rsid w:val="00670149"/>
    <w:rsid w:val="00670327"/>
    <w:rsid w:val="00670589"/>
    <w:rsid w:val="00670616"/>
    <w:rsid w:val="006721C1"/>
    <w:rsid w:val="0067232E"/>
    <w:rsid w:val="006725DB"/>
    <w:rsid w:val="00672FA6"/>
    <w:rsid w:val="0067344F"/>
    <w:rsid w:val="0067374B"/>
    <w:rsid w:val="0067394A"/>
    <w:rsid w:val="00673A84"/>
    <w:rsid w:val="00673AA8"/>
    <w:rsid w:val="006753AD"/>
    <w:rsid w:val="006767E1"/>
    <w:rsid w:val="00676953"/>
    <w:rsid w:val="006803A6"/>
    <w:rsid w:val="00680C99"/>
    <w:rsid w:val="006812A2"/>
    <w:rsid w:val="00681B9D"/>
    <w:rsid w:val="006824BA"/>
    <w:rsid w:val="006826F5"/>
    <w:rsid w:val="006827F9"/>
    <w:rsid w:val="00682A10"/>
    <w:rsid w:val="00683130"/>
    <w:rsid w:val="00683487"/>
    <w:rsid w:val="00683913"/>
    <w:rsid w:val="00684026"/>
    <w:rsid w:val="00684BBE"/>
    <w:rsid w:val="00685052"/>
    <w:rsid w:val="00685ABC"/>
    <w:rsid w:val="00685FEE"/>
    <w:rsid w:val="00686ADC"/>
    <w:rsid w:val="00687A86"/>
    <w:rsid w:val="00687BDA"/>
    <w:rsid w:val="006902A2"/>
    <w:rsid w:val="006902A4"/>
    <w:rsid w:val="0069043A"/>
    <w:rsid w:val="006919DF"/>
    <w:rsid w:val="006924BF"/>
    <w:rsid w:val="006925A3"/>
    <w:rsid w:val="006931A8"/>
    <w:rsid w:val="006931D4"/>
    <w:rsid w:val="00693779"/>
    <w:rsid w:val="00694468"/>
    <w:rsid w:val="00694988"/>
    <w:rsid w:val="0069547F"/>
    <w:rsid w:val="00695550"/>
    <w:rsid w:val="006958E4"/>
    <w:rsid w:val="00695BE1"/>
    <w:rsid w:val="006960C4"/>
    <w:rsid w:val="00697B4F"/>
    <w:rsid w:val="00697EEA"/>
    <w:rsid w:val="006A027E"/>
    <w:rsid w:val="006A0B06"/>
    <w:rsid w:val="006A1007"/>
    <w:rsid w:val="006A1866"/>
    <w:rsid w:val="006A225D"/>
    <w:rsid w:val="006A2289"/>
    <w:rsid w:val="006A3416"/>
    <w:rsid w:val="006A4338"/>
    <w:rsid w:val="006A43BA"/>
    <w:rsid w:val="006A48C0"/>
    <w:rsid w:val="006A5E69"/>
    <w:rsid w:val="006A6AEF"/>
    <w:rsid w:val="006A732B"/>
    <w:rsid w:val="006A7825"/>
    <w:rsid w:val="006A7FAC"/>
    <w:rsid w:val="006B033C"/>
    <w:rsid w:val="006B040A"/>
    <w:rsid w:val="006B1109"/>
    <w:rsid w:val="006B2AE6"/>
    <w:rsid w:val="006B3427"/>
    <w:rsid w:val="006B3607"/>
    <w:rsid w:val="006B4761"/>
    <w:rsid w:val="006B58C3"/>
    <w:rsid w:val="006B63DE"/>
    <w:rsid w:val="006B7C56"/>
    <w:rsid w:val="006C000D"/>
    <w:rsid w:val="006C03B9"/>
    <w:rsid w:val="006C0B12"/>
    <w:rsid w:val="006C171F"/>
    <w:rsid w:val="006C1760"/>
    <w:rsid w:val="006C1C55"/>
    <w:rsid w:val="006C27D3"/>
    <w:rsid w:val="006C287C"/>
    <w:rsid w:val="006C3675"/>
    <w:rsid w:val="006C4FD3"/>
    <w:rsid w:val="006C613F"/>
    <w:rsid w:val="006C6875"/>
    <w:rsid w:val="006C69D8"/>
    <w:rsid w:val="006C717B"/>
    <w:rsid w:val="006D01A4"/>
    <w:rsid w:val="006D0AD5"/>
    <w:rsid w:val="006D1284"/>
    <w:rsid w:val="006D1F66"/>
    <w:rsid w:val="006D55E0"/>
    <w:rsid w:val="006D5F57"/>
    <w:rsid w:val="006D7590"/>
    <w:rsid w:val="006D75E2"/>
    <w:rsid w:val="006D7A97"/>
    <w:rsid w:val="006E0BB6"/>
    <w:rsid w:val="006E0E54"/>
    <w:rsid w:val="006E1709"/>
    <w:rsid w:val="006E2415"/>
    <w:rsid w:val="006E25DD"/>
    <w:rsid w:val="006E4E5A"/>
    <w:rsid w:val="006E4F29"/>
    <w:rsid w:val="006E4FA4"/>
    <w:rsid w:val="006E50F6"/>
    <w:rsid w:val="006E50F9"/>
    <w:rsid w:val="006E51D8"/>
    <w:rsid w:val="006E57A1"/>
    <w:rsid w:val="006E584A"/>
    <w:rsid w:val="006E7377"/>
    <w:rsid w:val="006F0D32"/>
    <w:rsid w:val="006F13A3"/>
    <w:rsid w:val="006F1D12"/>
    <w:rsid w:val="006F26FC"/>
    <w:rsid w:val="006F2753"/>
    <w:rsid w:val="006F37E2"/>
    <w:rsid w:val="006F43B2"/>
    <w:rsid w:val="006F552B"/>
    <w:rsid w:val="006F56F4"/>
    <w:rsid w:val="006F5D01"/>
    <w:rsid w:val="006F5DED"/>
    <w:rsid w:val="006F6C28"/>
    <w:rsid w:val="006F7022"/>
    <w:rsid w:val="006F71EC"/>
    <w:rsid w:val="006F789A"/>
    <w:rsid w:val="00700236"/>
    <w:rsid w:val="007004A6"/>
    <w:rsid w:val="00700745"/>
    <w:rsid w:val="00700B9C"/>
    <w:rsid w:val="00701342"/>
    <w:rsid w:val="00701D8F"/>
    <w:rsid w:val="007020CD"/>
    <w:rsid w:val="00702697"/>
    <w:rsid w:val="00702F14"/>
    <w:rsid w:val="00704042"/>
    <w:rsid w:val="00704D3C"/>
    <w:rsid w:val="00704D55"/>
    <w:rsid w:val="00704E3E"/>
    <w:rsid w:val="007052DC"/>
    <w:rsid w:val="007055BE"/>
    <w:rsid w:val="00705D66"/>
    <w:rsid w:val="0070612D"/>
    <w:rsid w:val="0070612E"/>
    <w:rsid w:val="00706203"/>
    <w:rsid w:val="0070756C"/>
    <w:rsid w:val="0070776D"/>
    <w:rsid w:val="00707B3D"/>
    <w:rsid w:val="00710CC0"/>
    <w:rsid w:val="00711118"/>
    <w:rsid w:val="007114B3"/>
    <w:rsid w:val="00711631"/>
    <w:rsid w:val="00711C7B"/>
    <w:rsid w:val="00712EEA"/>
    <w:rsid w:val="00713390"/>
    <w:rsid w:val="0071411C"/>
    <w:rsid w:val="00714158"/>
    <w:rsid w:val="00714748"/>
    <w:rsid w:val="00714C92"/>
    <w:rsid w:val="007150E9"/>
    <w:rsid w:val="00715A6E"/>
    <w:rsid w:val="00715F72"/>
    <w:rsid w:val="00716218"/>
    <w:rsid w:val="00716630"/>
    <w:rsid w:val="00716B69"/>
    <w:rsid w:val="00717091"/>
    <w:rsid w:val="00717D24"/>
    <w:rsid w:val="00717DC2"/>
    <w:rsid w:val="00720024"/>
    <w:rsid w:val="007213F7"/>
    <w:rsid w:val="007246A8"/>
    <w:rsid w:val="00725287"/>
    <w:rsid w:val="00725A45"/>
    <w:rsid w:val="007263F3"/>
    <w:rsid w:val="00726FD2"/>
    <w:rsid w:val="0072721C"/>
    <w:rsid w:val="00727EEB"/>
    <w:rsid w:val="00727F78"/>
    <w:rsid w:val="00730171"/>
    <w:rsid w:val="00730524"/>
    <w:rsid w:val="007306D3"/>
    <w:rsid w:val="007307A9"/>
    <w:rsid w:val="007315E4"/>
    <w:rsid w:val="00731A68"/>
    <w:rsid w:val="00731BB5"/>
    <w:rsid w:val="0073370E"/>
    <w:rsid w:val="0073376D"/>
    <w:rsid w:val="0073380C"/>
    <w:rsid w:val="00734D80"/>
    <w:rsid w:val="0073556E"/>
    <w:rsid w:val="00735D38"/>
    <w:rsid w:val="007362DB"/>
    <w:rsid w:val="00737BA9"/>
    <w:rsid w:val="00740F19"/>
    <w:rsid w:val="007411FF"/>
    <w:rsid w:val="00741BA2"/>
    <w:rsid w:val="00741F6E"/>
    <w:rsid w:val="00742354"/>
    <w:rsid w:val="007423F9"/>
    <w:rsid w:val="00742F79"/>
    <w:rsid w:val="00743255"/>
    <w:rsid w:val="007434FC"/>
    <w:rsid w:val="007437FE"/>
    <w:rsid w:val="00743B20"/>
    <w:rsid w:val="00743BA5"/>
    <w:rsid w:val="00743D07"/>
    <w:rsid w:val="007454A8"/>
    <w:rsid w:val="00745830"/>
    <w:rsid w:val="00745D5A"/>
    <w:rsid w:val="00746EF0"/>
    <w:rsid w:val="00747709"/>
    <w:rsid w:val="00750359"/>
    <w:rsid w:val="007506D0"/>
    <w:rsid w:val="00750BE9"/>
    <w:rsid w:val="00750F5E"/>
    <w:rsid w:val="00750F7B"/>
    <w:rsid w:val="00751B81"/>
    <w:rsid w:val="00752AE1"/>
    <w:rsid w:val="007534B7"/>
    <w:rsid w:val="00753E4C"/>
    <w:rsid w:val="00755228"/>
    <w:rsid w:val="007553EE"/>
    <w:rsid w:val="00755976"/>
    <w:rsid w:val="00756211"/>
    <w:rsid w:val="007569C8"/>
    <w:rsid w:val="00756B5F"/>
    <w:rsid w:val="00757A45"/>
    <w:rsid w:val="007603AD"/>
    <w:rsid w:val="00761476"/>
    <w:rsid w:val="007639E3"/>
    <w:rsid w:val="00764415"/>
    <w:rsid w:val="00764537"/>
    <w:rsid w:val="00764647"/>
    <w:rsid w:val="00766874"/>
    <w:rsid w:val="00767421"/>
    <w:rsid w:val="00767748"/>
    <w:rsid w:val="00767966"/>
    <w:rsid w:val="00767EDD"/>
    <w:rsid w:val="00767FB2"/>
    <w:rsid w:val="00770EE8"/>
    <w:rsid w:val="007720F2"/>
    <w:rsid w:val="0077277B"/>
    <w:rsid w:val="007732CD"/>
    <w:rsid w:val="007738E8"/>
    <w:rsid w:val="007758E8"/>
    <w:rsid w:val="00775E2B"/>
    <w:rsid w:val="00775F24"/>
    <w:rsid w:val="00776A9C"/>
    <w:rsid w:val="00776B11"/>
    <w:rsid w:val="00777078"/>
    <w:rsid w:val="007771BC"/>
    <w:rsid w:val="007777CB"/>
    <w:rsid w:val="007778E9"/>
    <w:rsid w:val="007779C3"/>
    <w:rsid w:val="00777C60"/>
    <w:rsid w:val="00777FE4"/>
    <w:rsid w:val="00780550"/>
    <w:rsid w:val="00780D02"/>
    <w:rsid w:val="00780DA5"/>
    <w:rsid w:val="00780E02"/>
    <w:rsid w:val="00780F2E"/>
    <w:rsid w:val="007827A4"/>
    <w:rsid w:val="00782CDC"/>
    <w:rsid w:val="00783085"/>
    <w:rsid w:val="007833D3"/>
    <w:rsid w:val="007834AC"/>
    <w:rsid w:val="007840AA"/>
    <w:rsid w:val="00784FE6"/>
    <w:rsid w:val="00786691"/>
    <w:rsid w:val="007869ED"/>
    <w:rsid w:val="007872F5"/>
    <w:rsid w:val="00787C90"/>
    <w:rsid w:val="00787EE0"/>
    <w:rsid w:val="00790EC6"/>
    <w:rsid w:val="00791529"/>
    <w:rsid w:val="00791EB3"/>
    <w:rsid w:val="00792E0D"/>
    <w:rsid w:val="00792FF3"/>
    <w:rsid w:val="00793BF3"/>
    <w:rsid w:val="00793DDD"/>
    <w:rsid w:val="00793FF9"/>
    <w:rsid w:val="00795F22"/>
    <w:rsid w:val="00796580"/>
    <w:rsid w:val="00796842"/>
    <w:rsid w:val="007A011A"/>
    <w:rsid w:val="007A08AF"/>
    <w:rsid w:val="007A0A02"/>
    <w:rsid w:val="007A0BCB"/>
    <w:rsid w:val="007A1817"/>
    <w:rsid w:val="007A32A6"/>
    <w:rsid w:val="007A3365"/>
    <w:rsid w:val="007A3DC7"/>
    <w:rsid w:val="007A467C"/>
    <w:rsid w:val="007A474A"/>
    <w:rsid w:val="007A4C4C"/>
    <w:rsid w:val="007A4FCF"/>
    <w:rsid w:val="007A5132"/>
    <w:rsid w:val="007A5D2F"/>
    <w:rsid w:val="007A6A71"/>
    <w:rsid w:val="007A7D4F"/>
    <w:rsid w:val="007A7D8D"/>
    <w:rsid w:val="007B01D8"/>
    <w:rsid w:val="007B0609"/>
    <w:rsid w:val="007B17AD"/>
    <w:rsid w:val="007B1BED"/>
    <w:rsid w:val="007B2D6C"/>
    <w:rsid w:val="007B2E4A"/>
    <w:rsid w:val="007B2F21"/>
    <w:rsid w:val="007B3134"/>
    <w:rsid w:val="007B31DD"/>
    <w:rsid w:val="007B325F"/>
    <w:rsid w:val="007B3CD6"/>
    <w:rsid w:val="007B45B3"/>
    <w:rsid w:val="007B4ED6"/>
    <w:rsid w:val="007B5D94"/>
    <w:rsid w:val="007B5EA4"/>
    <w:rsid w:val="007B63BC"/>
    <w:rsid w:val="007B6EF6"/>
    <w:rsid w:val="007B7098"/>
    <w:rsid w:val="007C0254"/>
    <w:rsid w:val="007C1615"/>
    <w:rsid w:val="007C16C8"/>
    <w:rsid w:val="007C1830"/>
    <w:rsid w:val="007C1A17"/>
    <w:rsid w:val="007C2005"/>
    <w:rsid w:val="007C24C6"/>
    <w:rsid w:val="007C3190"/>
    <w:rsid w:val="007C4046"/>
    <w:rsid w:val="007C532E"/>
    <w:rsid w:val="007C5B78"/>
    <w:rsid w:val="007C6B0E"/>
    <w:rsid w:val="007C7412"/>
    <w:rsid w:val="007C7D75"/>
    <w:rsid w:val="007C7FB0"/>
    <w:rsid w:val="007D0453"/>
    <w:rsid w:val="007D177A"/>
    <w:rsid w:val="007D2371"/>
    <w:rsid w:val="007D2860"/>
    <w:rsid w:val="007D2A4A"/>
    <w:rsid w:val="007D2BE3"/>
    <w:rsid w:val="007D34B6"/>
    <w:rsid w:val="007D3710"/>
    <w:rsid w:val="007D4E09"/>
    <w:rsid w:val="007D4FA5"/>
    <w:rsid w:val="007D560A"/>
    <w:rsid w:val="007D59E4"/>
    <w:rsid w:val="007D5AD4"/>
    <w:rsid w:val="007D6A24"/>
    <w:rsid w:val="007D6D0A"/>
    <w:rsid w:val="007E0457"/>
    <w:rsid w:val="007E070F"/>
    <w:rsid w:val="007E0B86"/>
    <w:rsid w:val="007E13E7"/>
    <w:rsid w:val="007E1C6C"/>
    <w:rsid w:val="007E242D"/>
    <w:rsid w:val="007E2F52"/>
    <w:rsid w:val="007E34AD"/>
    <w:rsid w:val="007E3A82"/>
    <w:rsid w:val="007E3CB5"/>
    <w:rsid w:val="007E431D"/>
    <w:rsid w:val="007E4481"/>
    <w:rsid w:val="007E4AF7"/>
    <w:rsid w:val="007E4DDE"/>
    <w:rsid w:val="007E58B7"/>
    <w:rsid w:val="007E5B80"/>
    <w:rsid w:val="007E5F42"/>
    <w:rsid w:val="007E663C"/>
    <w:rsid w:val="007E7276"/>
    <w:rsid w:val="007E7D22"/>
    <w:rsid w:val="007F03FB"/>
    <w:rsid w:val="007F094E"/>
    <w:rsid w:val="007F100A"/>
    <w:rsid w:val="007F1222"/>
    <w:rsid w:val="007F143D"/>
    <w:rsid w:val="007F1868"/>
    <w:rsid w:val="007F1894"/>
    <w:rsid w:val="007F1FC6"/>
    <w:rsid w:val="007F263C"/>
    <w:rsid w:val="007F3A3F"/>
    <w:rsid w:val="007F3B2C"/>
    <w:rsid w:val="007F41CC"/>
    <w:rsid w:val="007F43BE"/>
    <w:rsid w:val="007F44FD"/>
    <w:rsid w:val="007F4515"/>
    <w:rsid w:val="007F4C6F"/>
    <w:rsid w:val="007F5029"/>
    <w:rsid w:val="007F5332"/>
    <w:rsid w:val="007F558F"/>
    <w:rsid w:val="007F5658"/>
    <w:rsid w:val="007F5C8A"/>
    <w:rsid w:val="007F647F"/>
    <w:rsid w:val="007F6B65"/>
    <w:rsid w:val="007F6DCA"/>
    <w:rsid w:val="007F7851"/>
    <w:rsid w:val="007F7FD8"/>
    <w:rsid w:val="00800287"/>
    <w:rsid w:val="0080089B"/>
    <w:rsid w:val="008015D1"/>
    <w:rsid w:val="00801E06"/>
    <w:rsid w:val="00801EBF"/>
    <w:rsid w:val="00801FCF"/>
    <w:rsid w:val="00802DE8"/>
    <w:rsid w:val="00802FEA"/>
    <w:rsid w:val="00803049"/>
    <w:rsid w:val="008037B2"/>
    <w:rsid w:val="008045FF"/>
    <w:rsid w:val="00805123"/>
    <w:rsid w:val="0080567E"/>
    <w:rsid w:val="008067DA"/>
    <w:rsid w:val="00806D15"/>
    <w:rsid w:val="00807599"/>
    <w:rsid w:val="00811BB7"/>
    <w:rsid w:val="00811BC2"/>
    <w:rsid w:val="00811E8D"/>
    <w:rsid w:val="008122CF"/>
    <w:rsid w:val="00812F59"/>
    <w:rsid w:val="008130DC"/>
    <w:rsid w:val="00813114"/>
    <w:rsid w:val="00813565"/>
    <w:rsid w:val="008136AA"/>
    <w:rsid w:val="00813755"/>
    <w:rsid w:val="008137B4"/>
    <w:rsid w:val="00813C55"/>
    <w:rsid w:val="00814A0A"/>
    <w:rsid w:val="00815AA9"/>
    <w:rsid w:val="008170D1"/>
    <w:rsid w:val="00817899"/>
    <w:rsid w:val="008178E6"/>
    <w:rsid w:val="008179D0"/>
    <w:rsid w:val="00820364"/>
    <w:rsid w:val="0082086D"/>
    <w:rsid w:val="0082144D"/>
    <w:rsid w:val="008217CC"/>
    <w:rsid w:val="00821B31"/>
    <w:rsid w:val="00821ED4"/>
    <w:rsid w:val="00822556"/>
    <w:rsid w:val="00822587"/>
    <w:rsid w:val="008239C9"/>
    <w:rsid w:val="00823C63"/>
    <w:rsid w:val="0082407F"/>
    <w:rsid w:val="008247D4"/>
    <w:rsid w:val="008259E9"/>
    <w:rsid w:val="00825B4F"/>
    <w:rsid w:val="00825CFB"/>
    <w:rsid w:val="00825EBB"/>
    <w:rsid w:val="00826795"/>
    <w:rsid w:val="00826B6C"/>
    <w:rsid w:val="008270A5"/>
    <w:rsid w:val="0082751A"/>
    <w:rsid w:val="008310ED"/>
    <w:rsid w:val="008311AB"/>
    <w:rsid w:val="00831C0C"/>
    <w:rsid w:val="0083208E"/>
    <w:rsid w:val="00832837"/>
    <w:rsid w:val="00832B4D"/>
    <w:rsid w:val="00832B57"/>
    <w:rsid w:val="00832E8B"/>
    <w:rsid w:val="00833591"/>
    <w:rsid w:val="00834190"/>
    <w:rsid w:val="00834AF8"/>
    <w:rsid w:val="00834D77"/>
    <w:rsid w:val="008368E7"/>
    <w:rsid w:val="00836EF2"/>
    <w:rsid w:val="00837012"/>
    <w:rsid w:val="0083760A"/>
    <w:rsid w:val="008405DD"/>
    <w:rsid w:val="00840F1C"/>
    <w:rsid w:val="008412A5"/>
    <w:rsid w:val="008413EC"/>
    <w:rsid w:val="00841B44"/>
    <w:rsid w:val="008445A7"/>
    <w:rsid w:val="00846D93"/>
    <w:rsid w:val="008474C8"/>
    <w:rsid w:val="00847CBE"/>
    <w:rsid w:val="00850FF7"/>
    <w:rsid w:val="00851A88"/>
    <w:rsid w:val="00851B85"/>
    <w:rsid w:val="00851D27"/>
    <w:rsid w:val="00851E0B"/>
    <w:rsid w:val="008521BA"/>
    <w:rsid w:val="0085233D"/>
    <w:rsid w:val="0085249F"/>
    <w:rsid w:val="008528B3"/>
    <w:rsid w:val="008530AE"/>
    <w:rsid w:val="00853411"/>
    <w:rsid w:val="008536E2"/>
    <w:rsid w:val="008541DA"/>
    <w:rsid w:val="00854B2B"/>
    <w:rsid w:val="00854CC3"/>
    <w:rsid w:val="00854DD6"/>
    <w:rsid w:val="00855FD8"/>
    <w:rsid w:val="00857755"/>
    <w:rsid w:val="00857D1B"/>
    <w:rsid w:val="00857F73"/>
    <w:rsid w:val="008605E9"/>
    <w:rsid w:val="00860699"/>
    <w:rsid w:val="00860815"/>
    <w:rsid w:val="00860C35"/>
    <w:rsid w:val="0086152A"/>
    <w:rsid w:val="00861C61"/>
    <w:rsid w:val="00861D84"/>
    <w:rsid w:val="00862285"/>
    <w:rsid w:val="0086270E"/>
    <w:rsid w:val="00863708"/>
    <w:rsid w:val="00863AB1"/>
    <w:rsid w:val="0086436D"/>
    <w:rsid w:val="008643FA"/>
    <w:rsid w:val="0086441E"/>
    <w:rsid w:val="0086488A"/>
    <w:rsid w:val="008652C5"/>
    <w:rsid w:val="00865BFD"/>
    <w:rsid w:val="00865E9A"/>
    <w:rsid w:val="00866941"/>
    <w:rsid w:val="00867143"/>
    <w:rsid w:val="008711F6"/>
    <w:rsid w:val="00871E43"/>
    <w:rsid w:val="00872DFD"/>
    <w:rsid w:val="00873064"/>
    <w:rsid w:val="00873764"/>
    <w:rsid w:val="0087402E"/>
    <w:rsid w:val="008752E2"/>
    <w:rsid w:val="00876B49"/>
    <w:rsid w:val="00876C75"/>
    <w:rsid w:val="00876EE3"/>
    <w:rsid w:val="0087714D"/>
    <w:rsid w:val="008773EC"/>
    <w:rsid w:val="00877E87"/>
    <w:rsid w:val="008808BC"/>
    <w:rsid w:val="00881009"/>
    <w:rsid w:val="0088171E"/>
    <w:rsid w:val="00881A4A"/>
    <w:rsid w:val="00881E7D"/>
    <w:rsid w:val="0088367F"/>
    <w:rsid w:val="00883B0C"/>
    <w:rsid w:val="00883D98"/>
    <w:rsid w:val="00884BEF"/>
    <w:rsid w:val="0088543E"/>
    <w:rsid w:val="00886B19"/>
    <w:rsid w:val="00887AD1"/>
    <w:rsid w:val="00890371"/>
    <w:rsid w:val="008911D6"/>
    <w:rsid w:val="008912C7"/>
    <w:rsid w:val="00891493"/>
    <w:rsid w:val="00891ACF"/>
    <w:rsid w:val="00891F5B"/>
    <w:rsid w:val="00892539"/>
    <w:rsid w:val="00892C49"/>
    <w:rsid w:val="0089335C"/>
    <w:rsid w:val="008934A4"/>
    <w:rsid w:val="008935FD"/>
    <w:rsid w:val="00894876"/>
    <w:rsid w:val="00894B74"/>
    <w:rsid w:val="008952A9"/>
    <w:rsid w:val="00895CB8"/>
    <w:rsid w:val="0089751A"/>
    <w:rsid w:val="00897720"/>
    <w:rsid w:val="00897E64"/>
    <w:rsid w:val="008A0E30"/>
    <w:rsid w:val="008A127A"/>
    <w:rsid w:val="008A1B3E"/>
    <w:rsid w:val="008A1BAB"/>
    <w:rsid w:val="008A1D4A"/>
    <w:rsid w:val="008A1F78"/>
    <w:rsid w:val="008A2893"/>
    <w:rsid w:val="008A2CBD"/>
    <w:rsid w:val="008A369B"/>
    <w:rsid w:val="008A3F0E"/>
    <w:rsid w:val="008A3F32"/>
    <w:rsid w:val="008A3F5B"/>
    <w:rsid w:val="008A48DD"/>
    <w:rsid w:val="008A4A23"/>
    <w:rsid w:val="008A52D8"/>
    <w:rsid w:val="008A5E43"/>
    <w:rsid w:val="008A6236"/>
    <w:rsid w:val="008A70EF"/>
    <w:rsid w:val="008A7730"/>
    <w:rsid w:val="008A7902"/>
    <w:rsid w:val="008A7916"/>
    <w:rsid w:val="008A7C08"/>
    <w:rsid w:val="008A7F98"/>
    <w:rsid w:val="008B00BA"/>
    <w:rsid w:val="008B1505"/>
    <w:rsid w:val="008B183D"/>
    <w:rsid w:val="008B1C1E"/>
    <w:rsid w:val="008B2D80"/>
    <w:rsid w:val="008B329E"/>
    <w:rsid w:val="008B352F"/>
    <w:rsid w:val="008B3E3B"/>
    <w:rsid w:val="008B468E"/>
    <w:rsid w:val="008B4FCD"/>
    <w:rsid w:val="008B6537"/>
    <w:rsid w:val="008B72B7"/>
    <w:rsid w:val="008B7329"/>
    <w:rsid w:val="008C1A11"/>
    <w:rsid w:val="008C2898"/>
    <w:rsid w:val="008C3629"/>
    <w:rsid w:val="008C3A7C"/>
    <w:rsid w:val="008C6AA2"/>
    <w:rsid w:val="008C6E72"/>
    <w:rsid w:val="008C7001"/>
    <w:rsid w:val="008C7003"/>
    <w:rsid w:val="008C7E95"/>
    <w:rsid w:val="008D10AC"/>
    <w:rsid w:val="008D17EE"/>
    <w:rsid w:val="008D18B1"/>
    <w:rsid w:val="008D19F0"/>
    <w:rsid w:val="008D2185"/>
    <w:rsid w:val="008D32B6"/>
    <w:rsid w:val="008D385F"/>
    <w:rsid w:val="008D389F"/>
    <w:rsid w:val="008D42AB"/>
    <w:rsid w:val="008D5917"/>
    <w:rsid w:val="008D5ADE"/>
    <w:rsid w:val="008D64D7"/>
    <w:rsid w:val="008D675C"/>
    <w:rsid w:val="008D6A7A"/>
    <w:rsid w:val="008D6BE4"/>
    <w:rsid w:val="008D716E"/>
    <w:rsid w:val="008E014E"/>
    <w:rsid w:val="008E076E"/>
    <w:rsid w:val="008E07BB"/>
    <w:rsid w:val="008E0988"/>
    <w:rsid w:val="008E09AF"/>
    <w:rsid w:val="008E0DD9"/>
    <w:rsid w:val="008E10BF"/>
    <w:rsid w:val="008E1653"/>
    <w:rsid w:val="008E1EC6"/>
    <w:rsid w:val="008E2AC3"/>
    <w:rsid w:val="008E32AE"/>
    <w:rsid w:val="008E344D"/>
    <w:rsid w:val="008E3EB4"/>
    <w:rsid w:val="008E3FD8"/>
    <w:rsid w:val="008E482D"/>
    <w:rsid w:val="008E4F64"/>
    <w:rsid w:val="008E5090"/>
    <w:rsid w:val="008E516C"/>
    <w:rsid w:val="008E5390"/>
    <w:rsid w:val="008E56EF"/>
    <w:rsid w:val="008E59DC"/>
    <w:rsid w:val="008E5B51"/>
    <w:rsid w:val="008E63C0"/>
    <w:rsid w:val="008E646C"/>
    <w:rsid w:val="008E67F3"/>
    <w:rsid w:val="008E701F"/>
    <w:rsid w:val="008E7218"/>
    <w:rsid w:val="008F00AC"/>
    <w:rsid w:val="008F0224"/>
    <w:rsid w:val="008F0B94"/>
    <w:rsid w:val="008F0BCB"/>
    <w:rsid w:val="008F159E"/>
    <w:rsid w:val="008F1E49"/>
    <w:rsid w:val="008F1EE5"/>
    <w:rsid w:val="008F262A"/>
    <w:rsid w:val="008F465E"/>
    <w:rsid w:val="008F46AA"/>
    <w:rsid w:val="008F548B"/>
    <w:rsid w:val="008F5F31"/>
    <w:rsid w:val="008F6CAB"/>
    <w:rsid w:val="008F6CEA"/>
    <w:rsid w:val="009004F3"/>
    <w:rsid w:val="00900863"/>
    <w:rsid w:val="009008C0"/>
    <w:rsid w:val="0090160A"/>
    <w:rsid w:val="00901863"/>
    <w:rsid w:val="00901A93"/>
    <w:rsid w:val="00903103"/>
    <w:rsid w:val="009039E6"/>
    <w:rsid w:val="009040C9"/>
    <w:rsid w:val="009043C3"/>
    <w:rsid w:val="009050FD"/>
    <w:rsid w:val="00905A19"/>
    <w:rsid w:val="00906538"/>
    <w:rsid w:val="0090666B"/>
    <w:rsid w:val="00910AB1"/>
    <w:rsid w:val="00911396"/>
    <w:rsid w:val="0091229D"/>
    <w:rsid w:val="009129AB"/>
    <w:rsid w:val="00912E5A"/>
    <w:rsid w:val="00913757"/>
    <w:rsid w:val="0091376F"/>
    <w:rsid w:val="00914316"/>
    <w:rsid w:val="00914C4D"/>
    <w:rsid w:val="00914C77"/>
    <w:rsid w:val="00915E75"/>
    <w:rsid w:val="00916460"/>
    <w:rsid w:val="00916897"/>
    <w:rsid w:val="009169D2"/>
    <w:rsid w:val="00916A04"/>
    <w:rsid w:val="00916C06"/>
    <w:rsid w:val="009172A9"/>
    <w:rsid w:val="0091798D"/>
    <w:rsid w:val="00917C71"/>
    <w:rsid w:val="009200A6"/>
    <w:rsid w:val="00920C57"/>
    <w:rsid w:val="0092166E"/>
    <w:rsid w:val="00921B1B"/>
    <w:rsid w:val="00921BB1"/>
    <w:rsid w:val="009225D6"/>
    <w:rsid w:val="00922E47"/>
    <w:rsid w:val="0092310D"/>
    <w:rsid w:val="00923D89"/>
    <w:rsid w:val="00923E72"/>
    <w:rsid w:val="00925CA4"/>
    <w:rsid w:val="00927340"/>
    <w:rsid w:val="00927CB6"/>
    <w:rsid w:val="00927FE3"/>
    <w:rsid w:val="00932751"/>
    <w:rsid w:val="00932E74"/>
    <w:rsid w:val="00932EF4"/>
    <w:rsid w:val="00932F86"/>
    <w:rsid w:val="0093312C"/>
    <w:rsid w:val="009346F4"/>
    <w:rsid w:val="009348A2"/>
    <w:rsid w:val="00934C10"/>
    <w:rsid w:val="00935460"/>
    <w:rsid w:val="00936AE2"/>
    <w:rsid w:val="009400BB"/>
    <w:rsid w:val="00940AA8"/>
    <w:rsid w:val="00940EB6"/>
    <w:rsid w:val="0094145A"/>
    <w:rsid w:val="00941A97"/>
    <w:rsid w:val="00941B36"/>
    <w:rsid w:val="00941BE7"/>
    <w:rsid w:val="00941C11"/>
    <w:rsid w:val="00941D70"/>
    <w:rsid w:val="00942435"/>
    <w:rsid w:val="00942DAA"/>
    <w:rsid w:val="00943859"/>
    <w:rsid w:val="00943CAB"/>
    <w:rsid w:val="0094448D"/>
    <w:rsid w:val="009449B7"/>
    <w:rsid w:val="00944DCA"/>
    <w:rsid w:val="00944E4F"/>
    <w:rsid w:val="00945972"/>
    <w:rsid w:val="0094633C"/>
    <w:rsid w:val="00946FFF"/>
    <w:rsid w:val="00947768"/>
    <w:rsid w:val="00950E5A"/>
    <w:rsid w:val="00951B70"/>
    <w:rsid w:val="00952B7D"/>
    <w:rsid w:val="009532E1"/>
    <w:rsid w:val="009538FC"/>
    <w:rsid w:val="00953AB4"/>
    <w:rsid w:val="00953ABF"/>
    <w:rsid w:val="009549EC"/>
    <w:rsid w:val="00954C03"/>
    <w:rsid w:val="00954F7E"/>
    <w:rsid w:val="009558EB"/>
    <w:rsid w:val="00956604"/>
    <w:rsid w:val="00956840"/>
    <w:rsid w:val="00956CB4"/>
    <w:rsid w:val="00956EF3"/>
    <w:rsid w:val="009575D9"/>
    <w:rsid w:val="00957E03"/>
    <w:rsid w:val="00960689"/>
    <w:rsid w:val="009612FE"/>
    <w:rsid w:val="0096380A"/>
    <w:rsid w:val="00964105"/>
    <w:rsid w:val="009641B5"/>
    <w:rsid w:val="0096490F"/>
    <w:rsid w:val="00964E52"/>
    <w:rsid w:val="009656C2"/>
    <w:rsid w:val="00965A44"/>
    <w:rsid w:val="00966067"/>
    <w:rsid w:val="009701B2"/>
    <w:rsid w:val="00970A7A"/>
    <w:rsid w:val="00971044"/>
    <w:rsid w:val="009710BA"/>
    <w:rsid w:val="00972783"/>
    <w:rsid w:val="009737DD"/>
    <w:rsid w:val="00975204"/>
    <w:rsid w:val="00976172"/>
    <w:rsid w:val="00976D20"/>
    <w:rsid w:val="00977733"/>
    <w:rsid w:val="00980089"/>
    <w:rsid w:val="009803F5"/>
    <w:rsid w:val="00980849"/>
    <w:rsid w:val="00980939"/>
    <w:rsid w:val="00980A49"/>
    <w:rsid w:val="00980B0F"/>
    <w:rsid w:val="00980BEB"/>
    <w:rsid w:val="00980D97"/>
    <w:rsid w:val="00981038"/>
    <w:rsid w:val="00981C6C"/>
    <w:rsid w:val="0098224F"/>
    <w:rsid w:val="00983AC8"/>
    <w:rsid w:val="00984018"/>
    <w:rsid w:val="0098450E"/>
    <w:rsid w:val="00985535"/>
    <w:rsid w:val="00985C11"/>
    <w:rsid w:val="00986604"/>
    <w:rsid w:val="00986F7E"/>
    <w:rsid w:val="00986FDD"/>
    <w:rsid w:val="009872EA"/>
    <w:rsid w:val="0098742F"/>
    <w:rsid w:val="0099008F"/>
    <w:rsid w:val="00990CC8"/>
    <w:rsid w:val="009911BE"/>
    <w:rsid w:val="009914B7"/>
    <w:rsid w:val="0099165B"/>
    <w:rsid w:val="00991DE4"/>
    <w:rsid w:val="0099235E"/>
    <w:rsid w:val="009929C6"/>
    <w:rsid w:val="00993955"/>
    <w:rsid w:val="00994FB6"/>
    <w:rsid w:val="00995A94"/>
    <w:rsid w:val="0099641C"/>
    <w:rsid w:val="0099647D"/>
    <w:rsid w:val="00996506"/>
    <w:rsid w:val="0099686A"/>
    <w:rsid w:val="00996A3E"/>
    <w:rsid w:val="009A1134"/>
    <w:rsid w:val="009A23F0"/>
    <w:rsid w:val="009A2E19"/>
    <w:rsid w:val="009A352A"/>
    <w:rsid w:val="009A4CB6"/>
    <w:rsid w:val="009A524B"/>
    <w:rsid w:val="009A6FED"/>
    <w:rsid w:val="009A7010"/>
    <w:rsid w:val="009A7A06"/>
    <w:rsid w:val="009B0316"/>
    <w:rsid w:val="009B07EE"/>
    <w:rsid w:val="009B0A58"/>
    <w:rsid w:val="009B1658"/>
    <w:rsid w:val="009B1A45"/>
    <w:rsid w:val="009B1A51"/>
    <w:rsid w:val="009B1A77"/>
    <w:rsid w:val="009B1D30"/>
    <w:rsid w:val="009B23E5"/>
    <w:rsid w:val="009B24D1"/>
    <w:rsid w:val="009B291C"/>
    <w:rsid w:val="009B2B1C"/>
    <w:rsid w:val="009B2E69"/>
    <w:rsid w:val="009B35CD"/>
    <w:rsid w:val="009B3C4F"/>
    <w:rsid w:val="009B4159"/>
    <w:rsid w:val="009B41DB"/>
    <w:rsid w:val="009B4512"/>
    <w:rsid w:val="009B4AAE"/>
    <w:rsid w:val="009B53C8"/>
    <w:rsid w:val="009B56C1"/>
    <w:rsid w:val="009B65DA"/>
    <w:rsid w:val="009B670B"/>
    <w:rsid w:val="009B6A69"/>
    <w:rsid w:val="009B7877"/>
    <w:rsid w:val="009B7F40"/>
    <w:rsid w:val="009C0B91"/>
    <w:rsid w:val="009C0E71"/>
    <w:rsid w:val="009C2B9F"/>
    <w:rsid w:val="009C2D64"/>
    <w:rsid w:val="009C2E7B"/>
    <w:rsid w:val="009C3920"/>
    <w:rsid w:val="009C42FC"/>
    <w:rsid w:val="009C4AEC"/>
    <w:rsid w:val="009C4C62"/>
    <w:rsid w:val="009C5636"/>
    <w:rsid w:val="009C69CB"/>
    <w:rsid w:val="009C6FD1"/>
    <w:rsid w:val="009C7486"/>
    <w:rsid w:val="009C7829"/>
    <w:rsid w:val="009C7FD4"/>
    <w:rsid w:val="009D0379"/>
    <w:rsid w:val="009D226A"/>
    <w:rsid w:val="009D24ED"/>
    <w:rsid w:val="009D5641"/>
    <w:rsid w:val="009D5C20"/>
    <w:rsid w:val="009D6D73"/>
    <w:rsid w:val="009D74D4"/>
    <w:rsid w:val="009D7916"/>
    <w:rsid w:val="009E106E"/>
    <w:rsid w:val="009E180B"/>
    <w:rsid w:val="009E1AE9"/>
    <w:rsid w:val="009E1E00"/>
    <w:rsid w:val="009E2218"/>
    <w:rsid w:val="009E23E4"/>
    <w:rsid w:val="009E2472"/>
    <w:rsid w:val="009E249A"/>
    <w:rsid w:val="009E2A72"/>
    <w:rsid w:val="009E2DE9"/>
    <w:rsid w:val="009E4D5A"/>
    <w:rsid w:val="009E5061"/>
    <w:rsid w:val="009E5277"/>
    <w:rsid w:val="009E5C2D"/>
    <w:rsid w:val="009E68F7"/>
    <w:rsid w:val="009E761E"/>
    <w:rsid w:val="009E77B7"/>
    <w:rsid w:val="009E7AFB"/>
    <w:rsid w:val="009E7E84"/>
    <w:rsid w:val="009F0747"/>
    <w:rsid w:val="009F0C5E"/>
    <w:rsid w:val="009F1A55"/>
    <w:rsid w:val="009F3657"/>
    <w:rsid w:val="009F3D1F"/>
    <w:rsid w:val="009F427C"/>
    <w:rsid w:val="009F449D"/>
    <w:rsid w:val="009F4A52"/>
    <w:rsid w:val="009F561B"/>
    <w:rsid w:val="009F6EC3"/>
    <w:rsid w:val="009F7665"/>
    <w:rsid w:val="00A00736"/>
    <w:rsid w:val="00A0091B"/>
    <w:rsid w:val="00A018DF"/>
    <w:rsid w:val="00A01A16"/>
    <w:rsid w:val="00A01C3C"/>
    <w:rsid w:val="00A02043"/>
    <w:rsid w:val="00A02399"/>
    <w:rsid w:val="00A032AB"/>
    <w:rsid w:val="00A033EE"/>
    <w:rsid w:val="00A036CB"/>
    <w:rsid w:val="00A03801"/>
    <w:rsid w:val="00A0397A"/>
    <w:rsid w:val="00A04205"/>
    <w:rsid w:val="00A0452B"/>
    <w:rsid w:val="00A04605"/>
    <w:rsid w:val="00A0543A"/>
    <w:rsid w:val="00A05EBB"/>
    <w:rsid w:val="00A06235"/>
    <w:rsid w:val="00A0673A"/>
    <w:rsid w:val="00A06D83"/>
    <w:rsid w:val="00A06DB0"/>
    <w:rsid w:val="00A074C8"/>
    <w:rsid w:val="00A074FE"/>
    <w:rsid w:val="00A07914"/>
    <w:rsid w:val="00A07A55"/>
    <w:rsid w:val="00A106DC"/>
    <w:rsid w:val="00A108BF"/>
    <w:rsid w:val="00A10D6B"/>
    <w:rsid w:val="00A1167D"/>
    <w:rsid w:val="00A11B68"/>
    <w:rsid w:val="00A11D39"/>
    <w:rsid w:val="00A11F3F"/>
    <w:rsid w:val="00A12206"/>
    <w:rsid w:val="00A125CD"/>
    <w:rsid w:val="00A12C84"/>
    <w:rsid w:val="00A12E92"/>
    <w:rsid w:val="00A1310F"/>
    <w:rsid w:val="00A13CF3"/>
    <w:rsid w:val="00A13F18"/>
    <w:rsid w:val="00A143B3"/>
    <w:rsid w:val="00A16047"/>
    <w:rsid w:val="00A16C61"/>
    <w:rsid w:val="00A16E76"/>
    <w:rsid w:val="00A17FF5"/>
    <w:rsid w:val="00A2046F"/>
    <w:rsid w:val="00A20809"/>
    <w:rsid w:val="00A21156"/>
    <w:rsid w:val="00A21242"/>
    <w:rsid w:val="00A21C2B"/>
    <w:rsid w:val="00A21D17"/>
    <w:rsid w:val="00A21EF4"/>
    <w:rsid w:val="00A2236C"/>
    <w:rsid w:val="00A2274A"/>
    <w:rsid w:val="00A2376C"/>
    <w:rsid w:val="00A23FC6"/>
    <w:rsid w:val="00A24469"/>
    <w:rsid w:val="00A245EC"/>
    <w:rsid w:val="00A253D4"/>
    <w:rsid w:val="00A25736"/>
    <w:rsid w:val="00A257AD"/>
    <w:rsid w:val="00A25B1C"/>
    <w:rsid w:val="00A26293"/>
    <w:rsid w:val="00A26416"/>
    <w:rsid w:val="00A266B8"/>
    <w:rsid w:val="00A30660"/>
    <w:rsid w:val="00A30AAE"/>
    <w:rsid w:val="00A31639"/>
    <w:rsid w:val="00A32083"/>
    <w:rsid w:val="00A33061"/>
    <w:rsid w:val="00A33FE7"/>
    <w:rsid w:val="00A340E1"/>
    <w:rsid w:val="00A34850"/>
    <w:rsid w:val="00A35DB2"/>
    <w:rsid w:val="00A36083"/>
    <w:rsid w:val="00A403E5"/>
    <w:rsid w:val="00A411E7"/>
    <w:rsid w:val="00A418EA"/>
    <w:rsid w:val="00A419B3"/>
    <w:rsid w:val="00A41E4B"/>
    <w:rsid w:val="00A43DD8"/>
    <w:rsid w:val="00A44860"/>
    <w:rsid w:val="00A4528F"/>
    <w:rsid w:val="00A45476"/>
    <w:rsid w:val="00A46019"/>
    <w:rsid w:val="00A465DC"/>
    <w:rsid w:val="00A475C1"/>
    <w:rsid w:val="00A47BED"/>
    <w:rsid w:val="00A502E5"/>
    <w:rsid w:val="00A50705"/>
    <w:rsid w:val="00A5253F"/>
    <w:rsid w:val="00A52E7A"/>
    <w:rsid w:val="00A53D9C"/>
    <w:rsid w:val="00A54682"/>
    <w:rsid w:val="00A549D8"/>
    <w:rsid w:val="00A55F26"/>
    <w:rsid w:val="00A568E4"/>
    <w:rsid w:val="00A56C64"/>
    <w:rsid w:val="00A56FF2"/>
    <w:rsid w:val="00A57885"/>
    <w:rsid w:val="00A600E9"/>
    <w:rsid w:val="00A60193"/>
    <w:rsid w:val="00A60250"/>
    <w:rsid w:val="00A6078E"/>
    <w:rsid w:val="00A618EE"/>
    <w:rsid w:val="00A61A72"/>
    <w:rsid w:val="00A61D59"/>
    <w:rsid w:val="00A6262E"/>
    <w:rsid w:val="00A63BBC"/>
    <w:rsid w:val="00A661C2"/>
    <w:rsid w:val="00A667B7"/>
    <w:rsid w:val="00A66A0D"/>
    <w:rsid w:val="00A66AAC"/>
    <w:rsid w:val="00A672C2"/>
    <w:rsid w:val="00A67438"/>
    <w:rsid w:val="00A71C52"/>
    <w:rsid w:val="00A72182"/>
    <w:rsid w:val="00A72C78"/>
    <w:rsid w:val="00A72D0E"/>
    <w:rsid w:val="00A7338E"/>
    <w:rsid w:val="00A73572"/>
    <w:rsid w:val="00A737FA"/>
    <w:rsid w:val="00A739CF"/>
    <w:rsid w:val="00A73B64"/>
    <w:rsid w:val="00A73C92"/>
    <w:rsid w:val="00A73CF9"/>
    <w:rsid w:val="00A73E19"/>
    <w:rsid w:val="00A74A02"/>
    <w:rsid w:val="00A7506B"/>
    <w:rsid w:val="00A750CE"/>
    <w:rsid w:val="00A75F79"/>
    <w:rsid w:val="00A76013"/>
    <w:rsid w:val="00A77BA1"/>
    <w:rsid w:val="00A77C00"/>
    <w:rsid w:val="00A80337"/>
    <w:rsid w:val="00A8047A"/>
    <w:rsid w:val="00A808B8"/>
    <w:rsid w:val="00A80BD5"/>
    <w:rsid w:val="00A80CB1"/>
    <w:rsid w:val="00A8128A"/>
    <w:rsid w:val="00A81A05"/>
    <w:rsid w:val="00A81C0B"/>
    <w:rsid w:val="00A827E8"/>
    <w:rsid w:val="00A82F07"/>
    <w:rsid w:val="00A8364F"/>
    <w:rsid w:val="00A83A38"/>
    <w:rsid w:val="00A8429A"/>
    <w:rsid w:val="00A859CA"/>
    <w:rsid w:val="00A86708"/>
    <w:rsid w:val="00A868AF"/>
    <w:rsid w:val="00A86F85"/>
    <w:rsid w:val="00A8714C"/>
    <w:rsid w:val="00A877D3"/>
    <w:rsid w:val="00A87843"/>
    <w:rsid w:val="00A87C1F"/>
    <w:rsid w:val="00A87EAE"/>
    <w:rsid w:val="00A908D1"/>
    <w:rsid w:val="00A90F26"/>
    <w:rsid w:val="00A911BB"/>
    <w:rsid w:val="00A91222"/>
    <w:rsid w:val="00A91548"/>
    <w:rsid w:val="00A915AD"/>
    <w:rsid w:val="00A917D7"/>
    <w:rsid w:val="00A925CC"/>
    <w:rsid w:val="00A9285A"/>
    <w:rsid w:val="00A92A9A"/>
    <w:rsid w:val="00A94449"/>
    <w:rsid w:val="00A95149"/>
    <w:rsid w:val="00A964D4"/>
    <w:rsid w:val="00A96A5A"/>
    <w:rsid w:val="00A9745A"/>
    <w:rsid w:val="00A97C28"/>
    <w:rsid w:val="00AA0A7C"/>
    <w:rsid w:val="00AA0B05"/>
    <w:rsid w:val="00AA0CD3"/>
    <w:rsid w:val="00AA25C0"/>
    <w:rsid w:val="00AA29B0"/>
    <w:rsid w:val="00AA2CD6"/>
    <w:rsid w:val="00AA37A3"/>
    <w:rsid w:val="00AA468D"/>
    <w:rsid w:val="00AA66F3"/>
    <w:rsid w:val="00AA671F"/>
    <w:rsid w:val="00AA6A05"/>
    <w:rsid w:val="00AA6A76"/>
    <w:rsid w:val="00AA7151"/>
    <w:rsid w:val="00AA7567"/>
    <w:rsid w:val="00AA7713"/>
    <w:rsid w:val="00AA7932"/>
    <w:rsid w:val="00AA7D52"/>
    <w:rsid w:val="00AA7F52"/>
    <w:rsid w:val="00AB04BA"/>
    <w:rsid w:val="00AB04F9"/>
    <w:rsid w:val="00AB05A2"/>
    <w:rsid w:val="00AB0FA3"/>
    <w:rsid w:val="00AB28BC"/>
    <w:rsid w:val="00AB2B83"/>
    <w:rsid w:val="00AB3320"/>
    <w:rsid w:val="00AB448B"/>
    <w:rsid w:val="00AB5084"/>
    <w:rsid w:val="00AB56DB"/>
    <w:rsid w:val="00AB5D44"/>
    <w:rsid w:val="00AB6CEC"/>
    <w:rsid w:val="00AB700F"/>
    <w:rsid w:val="00AB76E1"/>
    <w:rsid w:val="00AB7D9B"/>
    <w:rsid w:val="00AC1933"/>
    <w:rsid w:val="00AC22DC"/>
    <w:rsid w:val="00AC2A79"/>
    <w:rsid w:val="00AC2B11"/>
    <w:rsid w:val="00AC378E"/>
    <w:rsid w:val="00AC41D0"/>
    <w:rsid w:val="00AC4705"/>
    <w:rsid w:val="00AC4F1C"/>
    <w:rsid w:val="00AC5A0A"/>
    <w:rsid w:val="00AC5BBD"/>
    <w:rsid w:val="00AC6AD0"/>
    <w:rsid w:val="00AC6DF6"/>
    <w:rsid w:val="00AD13D2"/>
    <w:rsid w:val="00AD1A35"/>
    <w:rsid w:val="00AD2329"/>
    <w:rsid w:val="00AD2865"/>
    <w:rsid w:val="00AD2ACD"/>
    <w:rsid w:val="00AD2B28"/>
    <w:rsid w:val="00AD3112"/>
    <w:rsid w:val="00AD357B"/>
    <w:rsid w:val="00AD4263"/>
    <w:rsid w:val="00AD436B"/>
    <w:rsid w:val="00AD47BA"/>
    <w:rsid w:val="00AD49BA"/>
    <w:rsid w:val="00AD52F8"/>
    <w:rsid w:val="00AD5499"/>
    <w:rsid w:val="00AD5D44"/>
    <w:rsid w:val="00AD61BF"/>
    <w:rsid w:val="00AD697C"/>
    <w:rsid w:val="00AD6BE3"/>
    <w:rsid w:val="00AD74E8"/>
    <w:rsid w:val="00AD7D33"/>
    <w:rsid w:val="00AE099E"/>
    <w:rsid w:val="00AE10BB"/>
    <w:rsid w:val="00AE13C0"/>
    <w:rsid w:val="00AE2772"/>
    <w:rsid w:val="00AE2780"/>
    <w:rsid w:val="00AE2F3F"/>
    <w:rsid w:val="00AE3FE1"/>
    <w:rsid w:val="00AE47AB"/>
    <w:rsid w:val="00AE50A1"/>
    <w:rsid w:val="00AE5187"/>
    <w:rsid w:val="00AE6497"/>
    <w:rsid w:val="00AE6E53"/>
    <w:rsid w:val="00AE742B"/>
    <w:rsid w:val="00AE777D"/>
    <w:rsid w:val="00AE7DDE"/>
    <w:rsid w:val="00AF07A7"/>
    <w:rsid w:val="00AF08A3"/>
    <w:rsid w:val="00AF0A09"/>
    <w:rsid w:val="00AF0EB6"/>
    <w:rsid w:val="00AF1343"/>
    <w:rsid w:val="00AF13E3"/>
    <w:rsid w:val="00AF1BAE"/>
    <w:rsid w:val="00AF1DDD"/>
    <w:rsid w:val="00AF2911"/>
    <w:rsid w:val="00AF3835"/>
    <w:rsid w:val="00AF3D76"/>
    <w:rsid w:val="00AF4229"/>
    <w:rsid w:val="00AF42E5"/>
    <w:rsid w:val="00AF4713"/>
    <w:rsid w:val="00AF5AEC"/>
    <w:rsid w:val="00AF5B10"/>
    <w:rsid w:val="00AF64F4"/>
    <w:rsid w:val="00AF6657"/>
    <w:rsid w:val="00AF670E"/>
    <w:rsid w:val="00AF746E"/>
    <w:rsid w:val="00AF749E"/>
    <w:rsid w:val="00AF7836"/>
    <w:rsid w:val="00B00520"/>
    <w:rsid w:val="00B00947"/>
    <w:rsid w:val="00B0095B"/>
    <w:rsid w:val="00B00F4E"/>
    <w:rsid w:val="00B01228"/>
    <w:rsid w:val="00B0191C"/>
    <w:rsid w:val="00B01B57"/>
    <w:rsid w:val="00B02292"/>
    <w:rsid w:val="00B02494"/>
    <w:rsid w:val="00B02877"/>
    <w:rsid w:val="00B02BD5"/>
    <w:rsid w:val="00B031C1"/>
    <w:rsid w:val="00B04975"/>
    <w:rsid w:val="00B049A7"/>
    <w:rsid w:val="00B04FEC"/>
    <w:rsid w:val="00B051CD"/>
    <w:rsid w:val="00B05A3E"/>
    <w:rsid w:val="00B05F34"/>
    <w:rsid w:val="00B064DC"/>
    <w:rsid w:val="00B07403"/>
    <w:rsid w:val="00B075B2"/>
    <w:rsid w:val="00B076A1"/>
    <w:rsid w:val="00B077E6"/>
    <w:rsid w:val="00B105F9"/>
    <w:rsid w:val="00B10659"/>
    <w:rsid w:val="00B1083E"/>
    <w:rsid w:val="00B110E6"/>
    <w:rsid w:val="00B11330"/>
    <w:rsid w:val="00B115CF"/>
    <w:rsid w:val="00B116AE"/>
    <w:rsid w:val="00B12492"/>
    <w:rsid w:val="00B1261A"/>
    <w:rsid w:val="00B1266E"/>
    <w:rsid w:val="00B12E5E"/>
    <w:rsid w:val="00B1391B"/>
    <w:rsid w:val="00B1411F"/>
    <w:rsid w:val="00B143E2"/>
    <w:rsid w:val="00B146E7"/>
    <w:rsid w:val="00B151F6"/>
    <w:rsid w:val="00B153F6"/>
    <w:rsid w:val="00B1558B"/>
    <w:rsid w:val="00B15D32"/>
    <w:rsid w:val="00B15F58"/>
    <w:rsid w:val="00B16081"/>
    <w:rsid w:val="00B168B6"/>
    <w:rsid w:val="00B1720D"/>
    <w:rsid w:val="00B17983"/>
    <w:rsid w:val="00B21182"/>
    <w:rsid w:val="00B21229"/>
    <w:rsid w:val="00B216A5"/>
    <w:rsid w:val="00B222E8"/>
    <w:rsid w:val="00B24DBD"/>
    <w:rsid w:val="00B2516A"/>
    <w:rsid w:val="00B2559A"/>
    <w:rsid w:val="00B25EE1"/>
    <w:rsid w:val="00B25F70"/>
    <w:rsid w:val="00B26494"/>
    <w:rsid w:val="00B26825"/>
    <w:rsid w:val="00B27ABC"/>
    <w:rsid w:val="00B30157"/>
    <w:rsid w:val="00B30D93"/>
    <w:rsid w:val="00B3209C"/>
    <w:rsid w:val="00B329B2"/>
    <w:rsid w:val="00B32B5B"/>
    <w:rsid w:val="00B3364F"/>
    <w:rsid w:val="00B34142"/>
    <w:rsid w:val="00B34990"/>
    <w:rsid w:val="00B36775"/>
    <w:rsid w:val="00B402F6"/>
    <w:rsid w:val="00B403FD"/>
    <w:rsid w:val="00B412DE"/>
    <w:rsid w:val="00B41857"/>
    <w:rsid w:val="00B42256"/>
    <w:rsid w:val="00B43123"/>
    <w:rsid w:val="00B444ED"/>
    <w:rsid w:val="00B449A0"/>
    <w:rsid w:val="00B449D0"/>
    <w:rsid w:val="00B45B69"/>
    <w:rsid w:val="00B45C0E"/>
    <w:rsid w:val="00B47983"/>
    <w:rsid w:val="00B47F43"/>
    <w:rsid w:val="00B504A9"/>
    <w:rsid w:val="00B50BD2"/>
    <w:rsid w:val="00B51091"/>
    <w:rsid w:val="00B5223D"/>
    <w:rsid w:val="00B526AC"/>
    <w:rsid w:val="00B52EF4"/>
    <w:rsid w:val="00B54494"/>
    <w:rsid w:val="00B55A68"/>
    <w:rsid w:val="00B565E4"/>
    <w:rsid w:val="00B56E71"/>
    <w:rsid w:val="00B56EA0"/>
    <w:rsid w:val="00B57443"/>
    <w:rsid w:val="00B57C95"/>
    <w:rsid w:val="00B57E31"/>
    <w:rsid w:val="00B60239"/>
    <w:rsid w:val="00B60E03"/>
    <w:rsid w:val="00B60F09"/>
    <w:rsid w:val="00B61574"/>
    <w:rsid w:val="00B61684"/>
    <w:rsid w:val="00B64423"/>
    <w:rsid w:val="00B64E70"/>
    <w:rsid w:val="00B65B52"/>
    <w:rsid w:val="00B6688B"/>
    <w:rsid w:val="00B67EDF"/>
    <w:rsid w:val="00B711AF"/>
    <w:rsid w:val="00B71A81"/>
    <w:rsid w:val="00B72007"/>
    <w:rsid w:val="00B731B5"/>
    <w:rsid w:val="00B735EF"/>
    <w:rsid w:val="00B73E14"/>
    <w:rsid w:val="00B75233"/>
    <w:rsid w:val="00B75A22"/>
    <w:rsid w:val="00B76124"/>
    <w:rsid w:val="00B76167"/>
    <w:rsid w:val="00B76D6E"/>
    <w:rsid w:val="00B77C5E"/>
    <w:rsid w:val="00B809D4"/>
    <w:rsid w:val="00B8108A"/>
    <w:rsid w:val="00B8125F"/>
    <w:rsid w:val="00B8164C"/>
    <w:rsid w:val="00B824EA"/>
    <w:rsid w:val="00B83024"/>
    <w:rsid w:val="00B835DD"/>
    <w:rsid w:val="00B848B3"/>
    <w:rsid w:val="00B84B40"/>
    <w:rsid w:val="00B85304"/>
    <w:rsid w:val="00B853F7"/>
    <w:rsid w:val="00B86B27"/>
    <w:rsid w:val="00B875FC"/>
    <w:rsid w:val="00B8790E"/>
    <w:rsid w:val="00B90B7E"/>
    <w:rsid w:val="00B90C63"/>
    <w:rsid w:val="00B9183D"/>
    <w:rsid w:val="00B91CE2"/>
    <w:rsid w:val="00B91FBF"/>
    <w:rsid w:val="00B921E8"/>
    <w:rsid w:val="00B92D51"/>
    <w:rsid w:val="00B93049"/>
    <w:rsid w:val="00B93C36"/>
    <w:rsid w:val="00B93C4C"/>
    <w:rsid w:val="00B947C2"/>
    <w:rsid w:val="00B94B8E"/>
    <w:rsid w:val="00B94FB1"/>
    <w:rsid w:val="00B9599A"/>
    <w:rsid w:val="00B95CE1"/>
    <w:rsid w:val="00B95E6D"/>
    <w:rsid w:val="00B95F67"/>
    <w:rsid w:val="00B95F6B"/>
    <w:rsid w:val="00B961E7"/>
    <w:rsid w:val="00B966E5"/>
    <w:rsid w:val="00B9707A"/>
    <w:rsid w:val="00B974D3"/>
    <w:rsid w:val="00BA053B"/>
    <w:rsid w:val="00BA05AD"/>
    <w:rsid w:val="00BA0C83"/>
    <w:rsid w:val="00BA1417"/>
    <w:rsid w:val="00BA2B3F"/>
    <w:rsid w:val="00BA32E3"/>
    <w:rsid w:val="00BA3AC8"/>
    <w:rsid w:val="00BA4BCF"/>
    <w:rsid w:val="00BA4F44"/>
    <w:rsid w:val="00BA54AD"/>
    <w:rsid w:val="00BA6738"/>
    <w:rsid w:val="00BA70D7"/>
    <w:rsid w:val="00BB1B59"/>
    <w:rsid w:val="00BB2DEF"/>
    <w:rsid w:val="00BB3D6C"/>
    <w:rsid w:val="00BB4A92"/>
    <w:rsid w:val="00BB529B"/>
    <w:rsid w:val="00BB54BA"/>
    <w:rsid w:val="00BB651F"/>
    <w:rsid w:val="00BB6876"/>
    <w:rsid w:val="00BB7270"/>
    <w:rsid w:val="00BB777D"/>
    <w:rsid w:val="00BB7DB3"/>
    <w:rsid w:val="00BB7E9F"/>
    <w:rsid w:val="00BC0056"/>
    <w:rsid w:val="00BC05CF"/>
    <w:rsid w:val="00BC0645"/>
    <w:rsid w:val="00BC0692"/>
    <w:rsid w:val="00BC06AB"/>
    <w:rsid w:val="00BC0EDC"/>
    <w:rsid w:val="00BC0F1A"/>
    <w:rsid w:val="00BC13DF"/>
    <w:rsid w:val="00BC1462"/>
    <w:rsid w:val="00BC1C86"/>
    <w:rsid w:val="00BC1D98"/>
    <w:rsid w:val="00BC2626"/>
    <w:rsid w:val="00BC2E67"/>
    <w:rsid w:val="00BC2E91"/>
    <w:rsid w:val="00BC4113"/>
    <w:rsid w:val="00BC412D"/>
    <w:rsid w:val="00BC524F"/>
    <w:rsid w:val="00BC60BB"/>
    <w:rsid w:val="00BC67F0"/>
    <w:rsid w:val="00BC69C4"/>
    <w:rsid w:val="00BC6D11"/>
    <w:rsid w:val="00BC7D59"/>
    <w:rsid w:val="00BD034A"/>
    <w:rsid w:val="00BD046D"/>
    <w:rsid w:val="00BD06AC"/>
    <w:rsid w:val="00BD0727"/>
    <w:rsid w:val="00BD0A99"/>
    <w:rsid w:val="00BD0EFD"/>
    <w:rsid w:val="00BD1387"/>
    <w:rsid w:val="00BD13AB"/>
    <w:rsid w:val="00BD1842"/>
    <w:rsid w:val="00BD230F"/>
    <w:rsid w:val="00BD2395"/>
    <w:rsid w:val="00BD2B99"/>
    <w:rsid w:val="00BD38DD"/>
    <w:rsid w:val="00BD3C97"/>
    <w:rsid w:val="00BD4976"/>
    <w:rsid w:val="00BD5EBA"/>
    <w:rsid w:val="00BD5F6A"/>
    <w:rsid w:val="00BD60A4"/>
    <w:rsid w:val="00BD6CFC"/>
    <w:rsid w:val="00BD7300"/>
    <w:rsid w:val="00BD745A"/>
    <w:rsid w:val="00BD7A9D"/>
    <w:rsid w:val="00BD7CC2"/>
    <w:rsid w:val="00BE0685"/>
    <w:rsid w:val="00BE0DE4"/>
    <w:rsid w:val="00BE0DEA"/>
    <w:rsid w:val="00BE1AE7"/>
    <w:rsid w:val="00BE1BA7"/>
    <w:rsid w:val="00BE1FD6"/>
    <w:rsid w:val="00BE2510"/>
    <w:rsid w:val="00BE288D"/>
    <w:rsid w:val="00BE2A69"/>
    <w:rsid w:val="00BE3E25"/>
    <w:rsid w:val="00BE3F11"/>
    <w:rsid w:val="00BE4989"/>
    <w:rsid w:val="00BE4D10"/>
    <w:rsid w:val="00BE4F79"/>
    <w:rsid w:val="00BE507D"/>
    <w:rsid w:val="00BE5DAA"/>
    <w:rsid w:val="00BE6233"/>
    <w:rsid w:val="00BF069C"/>
    <w:rsid w:val="00BF18EB"/>
    <w:rsid w:val="00BF44AD"/>
    <w:rsid w:val="00BF56BB"/>
    <w:rsid w:val="00BF6EB5"/>
    <w:rsid w:val="00BF72B5"/>
    <w:rsid w:val="00BF72FD"/>
    <w:rsid w:val="00C00AA1"/>
    <w:rsid w:val="00C00E38"/>
    <w:rsid w:val="00C0122D"/>
    <w:rsid w:val="00C01463"/>
    <w:rsid w:val="00C0183E"/>
    <w:rsid w:val="00C02B13"/>
    <w:rsid w:val="00C02EF5"/>
    <w:rsid w:val="00C041F7"/>
    <w:rsid w:val="00C04DD8"/>
    <w:rsid w:val="00C05060"/>
    <w:rsid w:val="00C050B2"/>
    <w:rsid w:val="00C05F0D"/>
    <w:rsid w:val="00C060EE"/>
    <w:rsid w:val="00C069BF"/>
    <w:rsid w:val="00C06E1B"/>
    <w:rsid w:val="00C06F85"/>
    <w:rsid w:val="00C06F93"/>
    <w:rsid w:val="00C07083"/>
    <w:rsid w:val="00C076EA"/>
    <w:rsid w:val="00C07799"/>
    <w:rsid w:val="00C07897"/>
    <w:rsid w:val="00C1072E"/>
    <w:rsid w:val="00C10740"/>
    <w:rsid w:val="00C10AB8"/>
    <w:rsid w:val="00C110F7"/>
    <w:rsid w:val="00C11508"/>
    <w:rsid w:val="00C12CCE"/>
    <w:rsid w:val="00C13988"/>
    <w:rsid w:val="00C14340"/>
    <w:rsid w:val="00C143BA"/>
    <w:rsid w:val="00C14449"/>
    <w:rsid w:val="00C145DF"/>
    <w:rsid w:val="00C14CB9"/>
    <w:rsid w:val="00C15B4F"/>
    <w:rsid w:val="00C16826"/>
    <w:rsid w:val="00C1732A"/>
    <w:rsid w:val="00C17534"/>
    <w:rsid w:val="00C206E6"/>
    <w:rsid w:val="00C20F9D"/>
    <w:rsid w:val="00C214EC"/>
    <w:rsid w:val="00C2181C"/>
    <w:rsid w:val="00C21C3B"/>
    <w:rsid w:val="00C21D74"/>
    <w:rsid w:val="00C21E7D"/>
    <w:rsid w:val="00C21ECA"/>
    <w:rsid w:val="00C22BCF"/>
    <w:rsid w:val="00C22C47"/>
    <w:rsid w:val="00C2371A"/>
    <w:rsid w:val="00C24A38"/>
    <w:rsid w:val="00C259D1"/>
    <w:rsid w:val="00C25B6A"/>
    <w:rsid w:val="00C25D1F"/>
    <w:rsid w:val="00C272B3"/>
    <w:rsid w:val="00C27A23"/>
    <w:rsid w:val="00C30553"/>
    <w:rsid w:val="00C30CFD"/>
    <w:rsid w:val="00C318B7"/>
    <w:rsid w:val="00C318FE"/>
    <w:rsid w:val="00C31F25"/>
    <w:rsid w:val="00C32062"/>
    <w:rsid w:val="00C32821"/>
    <w:rsid w:val="00C32C6F"/>
    <w:rsid w:val="00C33486"/>
    <w:rsid w:val="00C339FB"/>
    <w:rsid w:val="00C342C1"/>
    <w:rsid w:val="00C34907"/>
    <w:rsid w:val="00C35C92"/>
    <w:rsid w:val="00C368F4"/>
    <w:rsid w:val="00C37EE6"/>
    <w:rsid w:val="00C40660"/>
    <w:rsid w:val="00C41F5A"/>
    <w:rsid w:val="00C423B8"/>
    <w:rsid w:val="00C42CA6"/>
    <w:rsid w:val="00C43EF6"/>
    <w:rsid w:val="00C44771"/>
    <w:rsid w:val="00C44B6F"/>
    <w:rsid w:val="00C45A8D"/>
    <w:rsid w:val="00C45BF1"/>
    <w:rsid w:val="00C4649B"/>
    <w:rsid w:val="00C47405"/>
    <w:rsid w:val="00C474D3"/>
    <w:rsid w:val="00C50379"/>
    <w:rsid w:val="00C507DD"/>
    <w:rsid w:val="00C50C40"/>
    <w:rsid w:val="00C51731"/>
    <w:rsid w:val="00C51742"/>
    <w:rsid w:val="00C52B4F"/>
    <w:rsid w:val="00C52CD3"/>
    <w:rsid w:val="00C53113"/>
    <w:rsid w:val="00C533F0"/>
    <w:rsid w:val="00C5340A"/>
    <w:rsid w:val="00C54458"/>
    <w:rsid w:val="00C54864"/>
    <w:rsid w:val="00C548E2"/>
    <w:rsid w:val="00C54CE2"/>
    <w:rsid w:val="00C55CBA"/>
    <w:rsid w:val="00C56482"/>
    <w:rsid w:val="00C576C1"/>
    <w:rsid w:val="00C5781B"/>
    <w:rsid w:val="00C61D3C"/>
    <w:rsid w:val="00C62762"/>
    <w:rsid w:val="00C62C83"/>
    <w:rsid w:val="00C6324E"/>
    <w:rsid w:val="00C63E98"/>
    <w:rsid w:val="00C641E9"/>
    <w:rsid w:val="00C6531F"/>
    <w:rsid w:val="00C65545"/>
    <w:rsid w:val="00C668C0"/>
    <w:rsid w:val="00C66D2C"/>
    <w:rsid w:val="00C66DF5"/>
    <w:rsid w:val="00C67430"/>
    <w:rsid w:val="00C677F1"/>
    <w:rsid w:val="00C67D6C"/>
    <w:rsid w:val="00C67EF6"/>
    <w:rsid w:val="00C70B37"/>
    <w:rsid w:val="00C70C42"/>
    <w:rsid w:val="00C7150A"/>
    <w:rsid w:val="00C7161E"/>
    <w:rsid w:val="00C733B7"/>
    <w:rsid w:val="00C73D9E"/>
    <w:rsid w:val="00C75819"/>
    <w:rsid w:val="00C75B97"/>
    <w:rsid w:val="00C76480"/>
    <w:rsid w:val="00C77AFB"/>
    <w:rsid w:val="00C77D7A"/>
    <w:rsid w:val="00C80164"/>
    <w:rsid w:val="00C8043F"/>
    <w:rsid w:val="00C8054B"/>
    <w:rsid w:val="00C815F8"/>
    <w:rsid w:val="00C82C3A"/>
    <w:rsid w:val="00C82C3D"/>
    <w:rsid w:val="00C8463B"/>
    <w:rsid w:val="00C858AB"/>
    <w:rsid w:val="00C86051"/>
    <w:rsid w:val="00C9056D"/>
    <w:rsid w:val="00C906AC"/>
    <w:rsid w:val="00C909E7"/>
    <w:rsid w:val="00C916B9"/>
    <w:rsid w:val="00C91E33"/>
    <w:rsid w:val="00C9298E"/>
    <w:rsid w:val="00C9320D"/>
    <w:rsid w:val="00C9384E"/>
    <w:rsid w:val="00C939F3"/>
    <w:rsid w:val="00C9460A"/>
    <w:rsid w:val="00C947C0"/>
    <w:rsid w:val="00C94D57"/>
    <w:rsid w:val="00C950A6"/>
    <w:rsid w:val="00C953DA"/>
    <w:rsid w:val="00C95AFF"/>
    <w:rsid w:val="00C96A92"/>
    <w:rsid w:val="00C96B7C"/>
    <w:rsid w:val="00C96F6B"/>
    <w:rsid w:val="00CA0FB7"/>
    <w:rsid w:val="00CA1B36"/>
    <w:rsid w:val="00CA1EE6"/>
    <w:rsid w:val="00CA223B"/>
    <w:rsid w:val="00CA23F8"/>
    <w:rsid w:val="00CA304F"/>
    <w:rsid w:val="00CA32FA"/>
    <w:rsid w:val="00CA3525"/>
    <w:rsid w:val="00CA404F"/>
    <w:rsid w:val="00CA468D"/>
    <w:rsid w:val="00CA4987"/>
    <w:rsid w:val="00CA5AA0"/>
    <w:rsid w:val="00CA5D47"/>
    <w:rsid w:val="00CA6389"/>
    <w:rsid w:val="00CA6E0C"/>
    <w:rsid w:val="00CB041E"/>
    <w:rsid w:val="00CB0C08"/>
    <w:rsid w:val="00CB1154"/>
    <w:rsid w:val="00CB1B8A"/>
    <w:rsid w:val="00CB2F5E"/>
    <w:rsid w:val="00CB37B8"/>
    <w:rsid w:val="00CB3AF4"/>
    <w:rsid w:val="00CB3BE6"/>
    <w:rsid w:val="00CB3C7B"/>
    <w:rsid w:val="00CB3E7D"/>
    <w:rsid w:val="00CB4D09"/>
    <w:rsid w:val="00CB67CA"/>
    <w:rsid w:val="00CB6806"/>
    <w:rsid w:val="00CB6D3B"/>
    <w:rsid w:val="00CB6E62"/>
    <w:rsid w:val="00CB7A9E"/>
    <w:rsid w:val="00CB7B29"/>
    <w:rsid w:val="00CC0395"/>
    <w:rsid w:val="00CC03B2"/>
    <w:rsid w:val="00CC1E2A"/>
    <w:rsid w:val="00CC2552"/>
    <w:rsid w:val="00CC2B85"/>
    <w:rsid w:val="00CC2BDD"/>
    <w:rsid w:val="00CC2FEA"/>
    <w:rsid w:val="00CC31BE"/>
    <w:rsid w:val="00CC4511"/>
    <w:rsid w:val="00CC4569"/>
    <w:rsid w:val="00CC513E"/>
    <w:rsid w:val="00CC5B89"/>
    <w:rsid w:val="00CC5C57"/>
    <w:rsid w:val="00CC6A51"/>
    <w:rsid w:val="00CC737E"/>
    <w:rsid w:val="00CC7F1C"/>
    <w:rsid w:val="00CD23AF"/>
    <w:rsid w:val="00CD2598"/>
    <w:rsid w:val="00CD2DDE"/>
    <w:rsid w:val="00CD3185"/>
    <w:rsid w:val="00CD3683"/>
    <w:rsid w:val="00CD3D51"/>
    <w:rsid w:val="00CD461A"/>
    <w:rsid w:val="00CD4F4D"/>
    <w:rsid w:val="00CD5B6D"/>
    <w:rsid w:val="00CD6223"/>
    <w:rsid w:val="00CD6427"/>
    <w:rsid w:val="00CD6887"/>
    <w:rsid w:val="00CD6CAF"/>
    <w:rsid w:val="00CD6D5E"/>
    <w:rsid w:val="00CD70DF"/>
    <w:rsid w:val="00CE09BB"/>
    <w:rsid w:val="00CE11C5"/>
    <w:rsid w:val="00CE1E67"/>
    <w:rsid w:val="00CE257A"/>
    <w:rsid w:val="00CE49E9"/>
    <w:rsid w:val="00CE4A75"/>
    <w:rsid w:val="00CE4FC5"/>
    <w:rsid w:val="00CE5BB3"/>
    <w:rsid w:val="00CE5CD5"/>
    <w:rsid w:val="00CE5FED"/>
    <w:rsid w:val="00CE6CCA"/>
    <w:rsid w:val="00CE7020"/>
    <w:rsid w:val="00CE72E9"/>
    <w:rsid w:val="00CF0096"/>
    <w:rsid w:val="00CF01A1"/>
    <w:rsid w:val="00CF0A85"/>
    <w:rsid w:val="00CF0E00"/>
    <w:rsid w:val="00CF13E6"/>
    <w:rsid w:val="00CF196E"/>
    <w:rsid w:val="00CF1D53"/>
    <w:rsid w:val="00CF22CC"/>
    <w:rsid w:val="00CF2661"/>
    <w:rsid w:val="00CF2689"/>
    <w:rsid w:val="00CF2E79"/>
    <w:rsid w:val="00CF2E80"/>
    <w:rsid w:val="00CF476C"/>
    <w:rsid w:val="00CF54F1"/>
    <w:rsid w:val="00CF585E"/>
    <w:rsid w:val="00CF6FCB"/>
    <w:rsid w:val="00CF7213"/>
    <w:rsid w:val="00D00913"/>
    <w:rsid w:val="00D01124"/>
    <w:rsid w:val="00D01BE5"/>
    <w:rsid w:val="00D01E5D"/>
    <w:rsid w:val="00D0204F"/>
    <w:rsid w:val="00D030F7"/>
    <w:rsid w:val="00D03331"/>
    <w:rsid w:val="00D0385F"/>
    <w:rsid w:val="00D03F4C"/>
    <w:rsid w:val="00D0416D"/>
    <w:rsid w:val="00D041F8"/>
    <w:rsid w:val="00D05035"/>
    <w:rsid w:val="00D05763"/>
    <w:rsid w:val="00D057C0"/>
    <w:rsid w:val="00D05928"/>
    <w:rsid w:val="00D06262"/>
    <w:rsid w:val="00D06675"/>
    <w:rsid w:val="00D06BA2"/>
    <w:rsid w:val="00D1107F"/>
    <w:rsid w:val="00D111A6"/>
    <w:rsid w:val="00D119F5"/>
    <w:rsid w:val="00D12220"/>
    <w:rsid w:val="00D12AD5"/>
    <w:rsid w:val="00D13B86"/>
    <w:rsid w:val="00D15253"/>
    <w:rsid w:val="00D160CF"/>
    <w:rsid w:val="00D16D03"/>
    <w:rsid w:val="00D17B6E"/>
    <w:rsid w:val="00D204E1"/>
    <w:rsid w:val="00D210D7"/>
    <w:rsid w:val="00D211A9"/>
    <w:rsid w:val="00D229AB"/>
    <w:rsid w:val="00D2321C"/>
    <w:rsid w:val="00D23366"/>
    <w:rsid w:val="00D236E0"/>
    <w:rsid w:val="00D24AE6"/>
    <w:rsid w:val="00D2572E"/>
    <w:rsid w:val="00D25BDF"/>
    <w:rsid w:val="00D2600A"/>
    <w:rsid w:val="00D2670B"/>
    <w:rsid w:val="00D26A6F"/>
    <w:rsid w:val="00D273C6"/>
    <w:rsid w:val="00D27BF5"/>
    <w:rsid w:val="00D301DE"/>
    <w:rsid w:val="00D3061F"/>
    <w:rsid w:val="00D31005"/>
    <w:rsid w:val="00D3299C"/>
    <w:rsid w:val="00D32ABD"/>
    <w:rsid w:val="00D32E32"/>
    <w:rsid w:val="00D33D21"/>
    <w:rsid w:val="00D341B2"/>
    <w:rsid w:val="00D34CAB"/>
    <w:rsid w:val="00D34FEB"/>
    <w:rsid w:val="00D36793"/>
    <w:rsid w:val="00D36BB9"/>
    <w:rsid w:val="00D36C88"/>
    <w:rsid w:val="00D371E9"/>
    <w:rsid w:val="00D37DEF"/>
    <w:rsid w:val="00D40B7A"/>
    <w:rsid w:val="00D41E3D"/>
    <w:rsid w:val="00D43184"/>
    <w:rsid w:val="00D455B8"/>
    <w:rsid w:val="00D458CB"/>
    <w:rsid w:val="00D45A09"/>
    <w:rsid w:val="00D45BC7"/>
    <w:rsid w:val="00D464CF"/>
    <w:rsid w:val="00D4677D"/>
    <w:rsid w:val="00D50040"/>
    <w:rsid w:val="00D505B8"/>
    <w:rsid w:val="00D50BA7"/>
    <w:rsid w:val="00D524BB"/>
    <w:rsid w:val="00D52BC6"/>
    <w:rsid w:val="00D52D00"/>
    <w:rsid w:val="00D53321"/>
    <w:rsid w:val="00D53A8F"/>
    <w:rsid w:val="00D55D2E"/>
    <w:rsid w:val="00D55FC0"/>
    <w:rsid w:val="00D56237"/>
    <w:rsid w:val="00D60497"/>
    <w:rsid w:val="00D6130B"/>
    <w:rsid w:val="00D6227E"/>
    <w:rsid w:val="00D625BD"/>
    <w:rsid w:val="00D629F5"/>
    <w:rsid w:val="00D62A1F"/>
    <w:rsid w:val="00D63BDB"/>
    <w:rsid w:val="00D64A92"/>
    <w:rsid w:val="00D64AD5"/>
    <w:rsid w:val="00D64CA8"/>
    <w:rsid w:val="00D66429"/>
    <w:rsid w:val="00D664AE"/>
    <w:rsid w:val="00D6691D"/>
    <w:rsid w:val="00D66A2F"/>
    <w:rsid w:val="00D70DFE"/>
    <w:rsid w:val="00D71149"/>
    <w:rsid w:val="00D72201"/>
    <w:rsid w:val="00D72E78"/>
    <w:rsid w:val="00D73ADB"/>
    <w:rsid w:val="00D73FE6"/>
    <w:rsid w:val="00D75789"/>
    <w:rsid w:val="00D77F9B"/>
    <w:rsid w:val="00D81135"/>
    <w:rsid w:val="00D81AEF"/>
    <w:rsid w:val="00D81CD8"/>
    <w:rsid w:val="00D81DF7"/>
    <w:rsid w:val="00D81E2A"/>
    <w:rsid w:val="00D82C41"/>
    <w:rsid w:val="00D832A3"/>
    <w:rsid w:val="00D832A8"/>
    <w:rsid w:val="00D84BB1"/>
    <w:rsid w:val="00D84D1C"/>
    <w:rsid w:val="00D84F28"/>
    <w:rsid w:val="00D85616"/>
    <w:rsid w:val="00D8729B"/>
    <w:rsid w:val="00D8742F"/>
    <w:rsid w:val="00D8766B"/>
    <w:rsid w:val="00D87867"/>
    <w:rsid w:val="00D90105"/>
    <w:rsid w:val="00D90721"/>
    <w:rsid w:val="00D90884"/>
    <w:rsid w:val="00D90A8C"/>
    <w:rsid w:val="00D90B1A"/>
    <w:rsid w:val="00D917E6"/>
    <w:rsid w:val="00D91934"/>
    <w:rsid w:val="00D922EF"/>
    <w:rsid w:val="00D9246F"/>
    <w:rsid w:val="00D934AE"/>
    <w:rsid w:val="00D9370D"/>
    <w:rsid w:val="00D93738"/>
    <w:rsid w:val="00D9441F"/>
    <w:rsid w:val="00D96076"/>
    <w:rsid w:val="00D97454"/>
    <w:rsid w:val="00D976E4"/>
    <w:rsid w:val="00D97E83"/>
    <w:rsid w:val="00DA0658"/>
    <w:rsid w:val="00DA20A2"/>
    <w:rsid w:val="00DA2421"/>
    <w:rsid w:val="00DA2740"/>
    <w:rsid w:val="00DA2D7F"/>
    <w:rsid w:val="00DA2EF6"/>
    <w:rsid w:val="00DA2F4B"/>
    <w:rsid w:val="00DA322E"/>
    <w:rsid w:val="00DA3547"/>
    <w:rsid w:val="00DA3A6E"/>
    <w:rsid w:val="00DA3E63"/>
    <w:rsid w:val="00DA4FEB"/>
    <w:rsid w:val="00DA629B"/>
    <w:rsid w:val="00DA710F"/>
    <w:rsid w:val="00DA72D5"/>
    <w:rsid w:val="00DA76F9"/>
    <w:rsid w:val="00DA79F1"/>
    <w:rsid w:val="00DA7BB7"/>
    <w:rsid w:val="00DB0483"/>
    <w:rsid w:val="00DB0ABD"/>
    <w:rsid w:val="00DB164F"/>
    <w:rsid w:val="00DB2AD5"/>
    <w:rsid w:val="00DB2EA7"/>
    <w:rsid w:val="00DB372E"/>
    <w:rsid w:val="00DB3A29"/>
    <w:rsid w:val="00DB3E0D"/>
    <w:rsid w:val="00DB3E1E"/>
    <w:rsid w:val="00DB4339"/>
    <w:rsid w:val="00DB5BF1"/>
    <w:rsid w:val="00DB5D54"/>
    <w:rsid w:val="00DB649E"/>
    <w:rsid w:val="00DB6A36"/>
    <w:rsid w:val="00DB6D13"/>
    <w:rsid w:val="00DB7022"/>
    <w:rsid w:val="00DB7457"/>
    <w:rsid w:val="00DB7AA3"/>
    <w:rsid w:val="00DB7EF7"/>
    <w:rsid w:val="00DC0AFA"/>
    <w:rsid w:val="00DC1CDA"/>
    <w:rsid w:val="00DC1FD9"/>
    <w:rsid w:val="00DC373E"/>
    <w:rsid w:val="00DC3E8B"/>
    <w:rsid w:val="00DC432E"/>
    <w:rsid w:val="00DC4D86"/>
    <w:rsid w:val="00DC524A"/>
    <w:rsid w:val="00DC53DD"/>
    <w:rsid w:val="00DC5BB9"/>
    <w:rsid w:val="00DC5DB7"/>
    <w:rsid w:val="00DC6422"/>
    <w:rsid w:val="00DC74CB"/>
    <w:rsid w:val="00DC762C"/>
    <w:rsid w:val="00DD0EA7"/>
    <w:rsid w:val="00DD1180"/>
    <w:rsid w:val="00DD124B"/>
    <w:rsid w:val="00DD1461"/>
    <w:rsid w:val="00DD423F"/>
    <w:rsid w:val="00DD4352"/>
    <w:rsid w:val="00DD45C8"/>
    <w:rsid w:val="00DD49D8"/>
    <w:rsid w:val="00DD4A96"/>
    <w:rsid w:val="00DD5A6F"/>
    <w:rsid w:val="00DD6406"/>
    <w:rsid w:val="00DD6875"/>
    <w:rsid w:val="00DD6ABE"/>
    <w:rsid w:val="00DD703A"/>
    <w:rsid w:val="00DD7318"/>
    <w:rsid w:val="00DD7D2E"/>
    <w:rsid w:val="00DE0770"/>
    <w:rsid w:val="00DE0F45"/>
    <w:rsid w:val="00DE0FCF"/>
    <w:rsid w:val="00DE2459"/>
    <w:rsid w:val="00DE42DF"/>
    <w:rsid w:val="00DE4BCD"/>
    <w:rsid w:val="00DE4FEF"/>
    <w:rsid w:val="00DE5B4D"/>
    <w:rsid w:val="00DE738E"/>
    <w:rsid w:val="00DF0238"/>
    <w:rsid w:val="00DF0952"/>
    <w:rsid w:val="00DF0CF0"/>
    <w:rsid w:val="00DF0EBC"/>
    <w:rsid w:val="00DF18FE"/>
    <w:rsid w:val="00DF1A2C"/>
    <w:rsid w:val="00DF26F8"/>
    <w:rsid w:val="00DF3356"/>
    <w:rsid w:val="00DF4873"/>
    <w:rsid w:val="00DF4CFD"/>
    <w:rsid w:val="00DF55BB"/>
    <w:rsid w:val="00DF615D"/>
    <w:rsid w:val="00DF61BB"/>
    <w:rsid w:val="00DF6205"/>
    <w:rsid w:val="00DF640D"/>
    <w:rsid w:val="00DF65FC"/>
    <w:rsid w:val="00DF7097"/>
    <w:rsid w:val="00DF759E"/>
    <w:rsid w:val="00DF7BD3"/>
    <w:rsid w:val="00DF7FE5"/>
    <w:rsid w:val="00E00178"/>
    <w:rsid w:val="00E004DF"/>
    <w:rsid w:val="00E00993"/>
    <w:rsid w:val="00E00A96"/>
    <w:rsid w:val="00E00AC5"/>
    <w:rsid w:val="00E00ACB"/>
    <w:rsid w:val="00E03014"/>
    <w:rsid w:val="00E0391C"/>
    <w:rsid w:val="00E03F3C"/>
    <w:rsid w:val="00E03FD5"/>
    <w:rsid w:val="00E04EC0"/>
    <w:rsid w:val="00E05161"/>
    <w:rsid w:val="00E0545A"/>
    <w:rsid w:val="00E060CB"/>
    <w:rsid w:val="00E066FE"/>
    <w:rsid w:val="00E06928"/>
    <w:rsid w:val="00E06C19"/>
    <w:rsid w:val="00E074B0"/>
    <w:rsid w:val="00E075D0"/>
    <w:rsid w:val="00E10C01"/>
    <w:rsid w:val="00E11D1E"/>
    <w:rsid w:val="00E12CE4"/>
    <w:rsid w:val="00E12D4C"/>
    <w:rsid w:val="00E12D58"/>
    <w:rsid w:val="00E1482B"/>
    <w:rsid w:val="00E14991"/>
    <w:rsid w:val="00E14BFB"/>
    <w:rsid w:val="00E16219"/>
    <w:rsid w:val="00E16ECB"/>
    <w:rsid w:val="00E1704B"/>
    <w:rsid w:val="00E1727D"/>
    <w:rsid w:val="00E17B44"/>
    <w:rsid w:val="00E17B6D"/>
    <w:rsid w:val="00E200EA"/>
    <w:rsid w:val="00E204E1"/>
    <w:rsid w:val="00E206C5"/>
    <w:rsid w:val="00E21D3E"/>
    <w:rsid w:val="00E22C97"/>
    <w:rsid w:val="00E240CA"/>
    <w:rsid w:val="00E243A0"/>
    <w:rsid w:val="00E24C8C"/>
    <w:rsid w:val="00E25912"/>
    <w:rsid w:val="00E26096"/>
    <w:rsid w:val="00E26522"/>
    <w:rsid w:val="00E27603"/>
    <w:rsid w:val="00E30320"/>
    <w:rsid w:val="00E31316"/>
    <w:rsid w:val="00E3174D"/>
    <w:rsid w:val="00E319CB"/>
    <w:rsid w:val="00E328AC"/>
    <w:rsid w:val="00E32C22"/>
    <w:rsid w:val="00E3307B"/>
    <w:rsid w:val="00E33CA8"/>
    <w:rsid w:val="00E33D3F"/>
    <w:rsid w:val="00E33EDE"/>
    <w:rsid w:val="00E34CA3"/>
    <w:rsid w:val="00E352E8"/>
    <w:rsid w:val="00E357CB"/>
    <w:rsid w:val="00E3631F"/>
    <w:rsid w:val="00E370CB"/>
    <w:rsid w:val="00E37248"/>
    <w:rsid w:val="00E37CA3"/>
    <w:rsid w:val="00E40FA8"/>
    <w:rsid w:val="00E410AB"/>
    <w:rsid w:val="00E418DC"/>
    <w:rsid w:val="00E42BAF"/>
    <w:rsid w:val="00E44CFF"/>
    <w:rsid w:val="00E45223"/>
    <w:rsid w:val="00E455CF"/>
    <w:rsid w:val="00E458C1"/>
    <w:rsid w:val="00E466E1"/>
    <w:rsid w:val="00E4692F"/>
    <w:rsid w:val="00E46E97"/>
    <w:rsid w:val="00E46F60"/>
    <w:rsid w:val="00E47F76"/>
    <w:rsid w:val="00E506D2"/>
    <w:rsid w:val="00E50BBE"/>
    <w:rsid w:val="00E50C1F"/>
    <w:rsid w:val="00E50CF8"/>
    <w:rsid w:val="00E51236"/>
    <w:rsid w:val="00E51B1C"/>
    <w:rsid w:val="00E525D7"/>
    <w:rsid w:val="00E52ABC"/>
    <w:rsid w:val="00E541E4"/>
    <w:rsid w:val="00E5498B"/>
    <w:rsid w:val="00E54B66"/>
    <w:rsid w:val="00E5514A"/>
    <w:rsid w:val="00E56542"/>
    <w:rsid w:val="00E6002A"/>
    <w:rsid w:val="00E600FC"/>
    <w:rsid w:val="00E6019F"/>
    <w:rsid w:val="00E6055D"/>
    <w:rsid w:val="00E60DD6"/>
    <w:rsid w:val="00E61BD9"/>
    <w:rsid w:val="00E63746"/>
    <w:rsid w:val="00E64668"/>
    <w:rsid w:val="00E64E45"/>
    <w:rsid w:val="00E667A5"/>
    <w:rsid w:val="00E6690A"/>
    <w:rsid w:val="00E70404"/>
    <w:rsid w:val="00E70439"/>
    <w:rsid w:val="00E7053F"/>
    <w:rsid w:val="00E709B8"/>
    <w:rsid w:val="00E7272F"/>
    <w:rsid w:val="00E729AE"/>
    <w:rsid w:val="00E73387"/>
    <w:rsid w:val="00E739C2"/>
    <w:rsid w:val="00E73F60"/>
    <w:rsid w:val="00E74261"/>
    <w:rsid w:val="00E74906"/>
    <w:rsid w:val="00E75542"/>
    <w:rsid w:val="00E76B48"/>
    <w:rsid w:val="00E770B9"/>
    <w:rsid w:val="00E7741D"/>
    <w:rsid w:val="00E77652"/>
    <w:rsid w:val="00E77AAB"/>
    <w:rsid w:val="00E81029"/>
    <w:rsid w:val="00E81959"/>
    <w:rsid w:val="00E82E4A"/>
    <w:rsid w:val="00E83302"/>
    <w:rsid w:val="00E83C98"/>
    <w:rsid w:val="00E84421"/>
    <w:rsid w:val="00E84826"/>
    <w:rsid w:val="00E84A66"/>
    <w:rsid w:val="00E8576C"/>
    <w:rsid w:val="00E85CE9"/>
    <w:rsid w:val="00E85D99"/>
    <w:rsid w:val="00E862E4"/>
    <w:rsid w:val="00E865DB"/>
    <w:rsid w:val="00E867C0"/>
    <w:rsid w:val="00E86BF9"/>
    <w:rsid w:val="00E907D7"/>
    <w:rsid w:val="00E90ACE"/>
    <w:rsid w:val="00E90C2E"/>
    <w:rsid w:val="00E91312"/>
    <w:rsid w:val="00E914AD"/>
    <w:rsid w:val="00E91FD3"/>
    <w:rsid w:val="00E92480"/>
    <w:rsid w:val="00E92FF4"/>
    <w:rsid w:val="00E9342D"/>
    <w:rsid w:val="00E935C3"/>
    <w:rsid w:val="00E9455F"/>
    <w:rsid w:val="00E9480C"/>
    <w:rsid w:val="00E95135"/>
    <w:rsid w:val="00E9530F"/>
    <w:rsid w:val="00E95969"/>
    <w:rsid w:val="00E959AC"/>
    <w:rsid w:val="00E96611"/>
    <w:rsid w:val="00E96AEB"/>
    <w:rsid w:val="00E9766C"/>
    <w:rsid w:val="00E97CD7"/>
    <w:rsid w:val="00EA0758"/>
    <w:rsid w:val="00EA19B4"/>
    <w:rsid w:val="00EA1C9B"/>
    <w:rsid w:val="00EA20F2"/>
    <w:rsid w:val="00EA20FB"/>
    <w:rsid w:val="00EA2106"/>
    <w:rsid w:val="00EA2354"/>
    <w:rsid w:val="00EA26CC"/>
    <w:rsid w:val="00EA2847"/>
    <w:rsid w:val="00EA2DB8"/>
    <w:rsid w:val="00EA2EBB"/>
    <w:rsid w:val="00EA383E"/>
    <w:rsid w:val="00EA3B42"/>
    <w:rsid w:val="00EA480E"/>
    <w:rsid w:val="00EA612D"/>
    <w:rsid w:val="00EA68BE"/>
    <w:rsid w:val="00EA6E6B"/>
    <w:rsid w:val="00EA7B10"/>
    <w:rsid w:val="00EB048D"/>
    <w:rsid w:val="00EB0AAD"/>
    <w:rsid w:val="00EB11DF"/>
    <w:rsid w:val="00EB12B8"/>
    <w:rsid w:val="00EB2069"/>
    <w:rsid w:val="00EB2358"/>
    <w:rsid w:val="00EB2375"/>
    <w:rsid w:val="00EB31D3"/>
    <w:rsid w:val="00EB337E"/>
    <w:rsid w:val="00EB461D"/>
    <w:rsid w:val="00EB51B9"/>
    <w:rsid w:val="00EB57A0"/>
    <w:rsid w:val="00EB57FA"/>
    <w:rsid w:val="00EB6405"/>
    <w:rsid w:val="00EB6DEB"/>
    <w:rsid w:val="00EB75EC"/>
    <w:rsid w:val="00EC199D"/>
    <w:rsid w:val="00EC1A14"/>
    <w:rsid w:val="00EC30D1"/>
    <w:rsid w:val="00EC3133"/>
    <w:rsid w:val="00EC3792"/>
    <w:rsid w:val="00EC380A"/>
    <w:rsid w:val="00EC5676"/>
    <w:rsid w:val="00EC6C89"/>
    <w:rsid w:val="00EC7188"/>
    <w:rsid w:val="00EC7A94"/>
    <w:rsid w:val="00ED080D"/>
    <w:rsid w:val="00ED080F"/>
    <w:rsid w:val="00ED09BF"/>
    <w:rsid w:val="00ED1875"/>
    <w:rsid w:val="00ED2F59"/>
    <w:rsid w:val="00ED470F"/>
    <w:rsid w:val="00ED4BEC"/>
    <w:rsid w:val="00ED4D8D"/>
    <w:rsid w:val="00ED5E8D"/>
    <w:rsid w:val="00ED6037"/>
    <w:rsid w:val="00ED6479"/>
    <w:rsid w:val="00ED6515"/>
    <w:rsid w:val="00ED67B6"/>
    <w:rsid w:val="00ED7415"/>
    <w:rsid w:val="00EE1E18"/>
    <w:rsid w:val="00EE22D6"/>
    <w:rsid w:val="00EE466F"/>
    <w:rsid w:val="00EE4B78"/>
    <w:rsid w:val="00EE4FC7"/>
    <w:rsid w:val="00EE590F"/>
    <w:rsid w:val="00EE5CD4"/>
    <w:rsid w:val="00EE5DA0"/>
    <w:rsid w:val="00EE6273"/>
    <w:rsid w:val="00EE6299"/>
    <w:rsid w:val="00EE6633"/>
    <w:rsid w:val="00EE6C4F"/>
    <w:rsid w:val="00EE707E"/>
    <w:rsid w:val="00EE728D"/>
    <w:rsid w:val="00EE7372"/>
    <w:rsid w:val="00EE7C9D"/>
    <w:rsid w:val="00EF0097"/>
    <w:rsid w:val="00EF07FA"/>
    <w:rsid w:val="00EF1BB4"/>
    <w:rsid w:val="00EF1CB8"/>
    <w:rsid w:val="00EF2040"/>
    <w:rsid w:val="00EF29A2"/>
    <w:rsid w:val="00EF2E1B"/>
    <w:rsid w:val="00EF2FBB"/>
    <w:rsid w:val="00EF5711"/>
    <w:rsid w:val="00EF6189"/>
    <w:rsid w:val="00EF692A"/>
    <w:rsid w:val="00EF740E"/>
    <w:rsid w:val="00EF7CB8"/>
    <w:rsid w:val="00EF7D5E"/>
    <w:rsid w:val="00F00555"/>
    <w:rsid w:val="00F012A5"/>
    <w:rsid w:val="00F013E3"/>
    <w:rsid w:val="00F015E6"/>
    <w:rsid w:val="00F0198B"/>
    <w:rsid w:val="00F02884"/>
    <w:rsid w:val="00F045B1"/>
    <w:rsid w:val="00F04FB4"/>
    <w:rsid w:val="00F05035"/>
    <w:rsid w:val="00F078E1"/>
    <w:rsid w:val="00F07A4C"/>
    <w:rsid w:val="00F07C55"/>
    <w:rsid w:val="00F07DE7"/>
    <w:rsid w:val="00F10397"/>
    <w:rsid w:val="00F103EA"/>
    <w:rsid w:val="00F109E9"/>
    <w:rsid w:val="00F10DEC"/>
    <w:rsid w:val="00F11ACA"/>
    <w:rsid w:val="00F1271E"/>
    <w:rsid w:val="00F12AEF"/>
    <w:rsid w:val="00F12B4F"/>
    <w:rsid w:val="00F12E53"/>
    <w:rsid w:val="00F133EB"/>
    <w:rsid w:val="00F1357D"/>
    <w:rsid w:val="00F14044"/>
    <w:rsid w:val="00F14480"/>
    <w:rsid w:val="00F14AC0"/>
    <w:rsid w:val="00F14F50"/>
    <w:rsid w:val="00F1514B"/>
    <w:rsid w:val="00F15537"/>
    <w:rsid w:val="00F157BF"/>
    <w:rsid w:val="00F164E6"/>
    <w:rsid w:val="00F16867"/>
    <w:rsid w:val="00F16F32"/>
    <w:rsid w:val="00F16F7A"/>
    <w:rsid w:val="00F17569"/>
    <w:rsid w:val="00F17F3E"/>
    <w:rsid w:val="00F205CF"/>
    <w:rsid w:val="00F208BE"/>
    <w:rsid w:val="00F20A08"/>
    <w:rsid w:val="00F20D5F"/>
    <w:rsid w:val="00F20D68"/>
    <w:rsid w:val="00F210C6"/>
    <w:rsid w:val="00F21505"/>
    <w:rsid w:val="00F21B4C"/>
    <w:rsid w:val="00F221C0"/>
    <w:rsid w:val="00F22F08"/>
    <w:rsid w:val="00F2422D"/>
    <w:rsid w:val="00F244D7"/>
    <w:rsid w:val="00F24862"/>
    <w:rsid w:val="00F24880"/>
    <w:rsid w:val="00F2508E"/>
    <w:rsid w:val="00F253E9"/>
    <w:rsid w:val="00F25526"/>
    <w:rsid w:val="00F25781"/>
    <w:rsid w:val="00F25BBB"/>
    <w:rsid w:val="00F26757"/>
    <w:rsid w:val="00F30D4B"/>
    <w:rsid w:val="00F32297"/>
    <w:rsid w:val="00F32557"/>
    <w:rsid w:val="00F3281E"/>
    <w:rsid w:val="00F342E0"/>
    <w:rsid w:val="00F370DC"/>
    <w:rsid w:val="00F37559"/>
    <w:rsid w:val="00F378D3"/>
    <w:rsid w:val="00F408A7"/>
    <w:rsid w:val="00F40A0C"/>
    <w:rsid w:val="00F4146B"/>
    <w:rsid w:val="00F417B8"/>
    <w:rsid w:val="00F42312"/>
    <w:rsid w:val="00F42385"/>
    <w:rsid w:val="00F4364F"/>
    <w:rsid w:val="00F43D72"/>
    <w:rsid w:val="00F43F11"/>
    <w:rsid w:val="00F45626"/>
    <w:rsid w:val="00F46455"/>
    <w:rsid w:val="00F469DB"/>
    <w:rsid w:val="00F50555"/>
    <w:rsid w:val="00F50D3D"/>
    <w:rsid w:val="00F5125B"/>
    <w:rsid w:val="00F51D64"/>
    <w:rsid w:val="00F52224"/>
    <w:rsid w:val="00F546CF"/>
    <w:rsid w:val="00F547EB"/>
    <w:rsid w:val="00F54CD4"/>
    <w:rsid w:val="00F5500F"/>
    <w:rsid w:val="00F558D8"/>
    <w:rsid w:val="00F56086"/>
    <w:rsid w:val="00F56318"/>
    <w:rsid w:val="00F57538"/>
    <w:rsid w:val="00F579D0"/>
    <w:rsid w:val="00F61140"/>
    <w:rsid w:val="00F615C8"/>
    <w:rsid w:val="00F62231"/>
    <w:rsid w:val="00F62C58"/>
    <w:rsid w:val="00F62CFF"/>
    <w:rsid w:val="00F6316D"/>
    <w:rsid w:val="00F63878"/>
    <w:rsid w:val="00F63F2A"/>
    <w:rsid w:val="00F63F5F"/>
    <w:rsid w:val="00F641A3"/>
    <w:rsid w:val="00F64563"/>
    <w:rsid w:val="00F65B16"/>
    <w:rsid w:val="00F65EAF"/>
    <w:rsid w:val="00F65F19"/>
    <w:rsid w:val="00F65FF0"/>
    <w:rsid w:val="00F6789E"/>
    <w:rsid w:val="00F70523"/>
    <w:rsid w:val="00F7200C"/>
    <w:rsid w:val="00F728AF"/>
    <w:rsid w:val="00F729A1"/>
    <w:rsid w:val="00F73656"/>
    <w:rsid w:val="00F76283"/>
    <w:rsid w:val="00F7698D"/>
    <w:rsid w:val="00F77D72"/>
    <w:rsid w:val="00F800E9"/>
    <w:rsid w:val="00F80C23"/>
    <w:rsid w:val="00F80D91"/>
    <w:rsid w:val="00F8107A"/>
    <w:rsid w:val="00F8129E"/>
    <w:rsid w:val="00F81626"/>
    <w:rsid w:val="00F81855"/>
    <w:rsid w:val="00F81DC0"/>
    <w:rsid w:val="00F82355"/>
    <w:rsid w:val="00F83172"/>
    <w:rsid w:val="00F832A6"/>
    <w:rsid w:val="00F83491"/>
    <w:rsid w:val="00F8369D"/>
    <w:rsid w:val="00F84C7D"/>
    <w:rsid w:val="00F85BF5"/>
    <w:rsid w:val="00F85EC5"/>
    <w:rsid w:val="00F85F2B"/>
    <w:rsid w:val="00F86831"/>
    <w:rsid w:val="00F87311"/>
    <w:rsid w:val="00F90098"/>
    <w:rsid w:val="00F9093C"/>
    <w:rsid w:val="00F90C6C"/>
    <w:rsid w:val="00F913B2"/>
    <w:rsid w:val="00F9161E"/>
    <w:rsid w:val="00F91F87"/>
    <w:rsid w:val="00F9233B"/>
    <w:rsid w:val="00F94455"/>
    <w:rsid w:val="00F954F8"/>
    <w:rsid w:val="00F95BF3"/>
    <w:rsid w:val="00F96059"/>
    <w:rsid w:val="00F96CBE"/>
    <w:rsid w:val="00F96F89"/>
    <w:rsid w:val="00F9716B"/>
    <w:rsid w:val="00F97CED"/>
    <w:rsid w:val="00FA0006"/>
    <w:rsid w:val="00FA140A"/>
    <w:rsid w:val="00FA234D"/>
    <w:rsid w:val="00FA24F6"/>
    <w:rsid w:val="00FA34BB"/>
    <w:rsid w:val="00FA41CF"/>
    <w:rsid w:val="00FA4961"/>
    <w:rsid w:val="00FA4A88"/>
    <w:rsid w:val="00FA4BCD"/>
    <w:rsid w:val="00FA4CBA"/>
    <w:rsid w:val="00FA50D4"/>
    <w:rsid w:val="00FA52B5"/>
    <w:rsid w:val="00FA5C57"/>
    <w:rsid w:val="00FA6689"/>
    <w:rsid w:val="00FA756D"/>
    <w:rsid w:val="00FB03EB"/>
    <w:rsid w:val="00FB04BE"/>
    <w:rsid w:val="00FB0A08"/>
    <w:rsid w:val="00FB0A96"/>
    <w:rsid w:val="00FB1286"/>
    <w:rsid w:val="00FB1500"/>
    <w:rsid w:val="00FB17F8"/>
    <w:rsid w:val="00FB2D05"/>
    <w:rsid w:val="00FB3034"/>
    <w:rsid w:val="00FB3071"/>
    <w:rsid w:val="00FB3948"/>
    <w:rsid w:val="00FB3CDB"/>
    <w:rsid w:val="00FB492B"/>
    <w:rsid w:val="00FB4BF5"/>
    <w:rsid w:val="00FB573F"/>
    <w:rsid w:val="00FB57EA"/>
    <w:rsid w:val="00FB5DF5"/>
    <w:rsid w:val="00FB5E97"/>
    <w:rsid w:val="00FB688B"/>
    <w:rsid w:val="00FB693D"/>
    <w:rsid w:val="00FB6A52"/>
    <w:rsid w:val="00FB6DCF"/>
    <w:rsid w:val="00FB749D"/>
    <w:rsid w:val="00FB7E92"/>
    <w:rsid w:val="00FC0181"/>
    <w:rsid w:val="00FC01A4"/>
    <w:rsid w:val="00FC05B0"/>
    <w:rsid w:val="00FC17B9"/>
    <w:rsid w:val="00FC1DC2"/>
    <w:rsid w:val="00FC1F34"/>
    <w:rsid w:val="00FC2233"/>
    <w:rsid w:val="00FC28A7"/>
    <w:rsid w:val="00FC37D8"/>
    <w:rsid w:val="00FC3DCA"/>
    <w:rsid w:val="00FC4514"/>
    <w:rsid w:val="00FC472D"/>
    <w:rsid w:val="00FC49B4"/>
    <w:rsid w:val="00FC4DC6"/>
    <w:rsid w:val="00FC6FD3"/>
    <w:rsid w:val="00FC74D1"/>
    <w:rsid w:val="00FD080A"/>
    <w:rsid w:val="00FD0B91"/>
    <w:rsid w:val="00FD0C03"/>
    <w:rsid w:val="00FD0EA1"/>
    <w:rsid w:val="00FD114A"/>
    <w:rsid w:val="00FD1FD1"/>
    <w:rsid w:val="00FD2263"/>
    <w:rsid w:val="00FD2668"/>
    <w:rsid w:val="00FD31B8"/>
    <w:rsid w:val="00FD3800"/>
    <w:rsid w:val="00FD4E8F"/>
    <w:rsid w:val="00FD6567"/>
    <w:rsid w:val="00FD6A5F"/>
    <w:rsid w:val="00FD6A6D"/>
    <w:rsid w:val="00FD6D58"/>
    <w:rsid w:val="00FD71C9"/>
    <w:rsid w:val="00FD759E"/>
    <w:rsid w:val="00FD7700"/>
    <w:rsid w:val="00FD7A3C"/>
    <w:rsid w:val="00FD7D7B"/>
    <w:rsid w:val="00FD7E00"/>
    <w:rsid w:val="00FE12BC"/>
    <w:rsid w:val="00FE1AF8"/>
    <w:rsid w:val="00FE2801"/>
    <w:rsid w:val="00FE46B3"/>
    <w:rsid w:val="00FE488A"/>
    <w:rsid w:val="00FE493A"/>
    <w:rsid w:val="00FE4958"/>
    <w:rsid w:val="00FE4C48"/>
    <w:rsid w:val="00FE5DDA"/>
    <w:rsid w:val="00FE6065"/>
    <w:rsid w:val="00FE66B0"/>
    <w:rsid w:val="00FE67E3"/>
    <w:rsid w:val="00FE764E"/>
    <w:rsid w:val="00FE7656"/>
    <w:rsid w:val="00FE7958"/>
    <w:rsid w:val="00FF036A"/>
    <w:rsid w:val="00FF05E8"/>
    <w:rsid w:val="00FF0669"/>
    <w:rsid w:val="00FF09A5"/>
    <w:rsid w:val="00FF0BE7"/>
    <w:rsid w:val="00FF12ED"/>
    <w:rsid w:val="00FF139F"/>
    <w:rsid w:val="00FF1C93"/>
    <w:rsid w:val="00FF208A"/>
    <w:rsid w:val="00FF30AB"/>
    <w:rsid w:val="00FF3950"/>
    <w:rsid w:val="00FF3F07"/>
    <w:rsid w:val="00FF41BD"/>
    <w:rsid w:val="00FF4F71"/>
    <w:rsid w:val="00FF4FEC"/>
    <w:rsid w:val="00FF55B2"/>
    <w:rsid w:val="00FF5BAD"/>
    <w:rsid w:val="00FF5F69"/>
    <w:rsid w:val="00FF60A5"/>
    <w:rsid w:val="00FF62B4"/>
    <w:rsid w:val="00FF692B"/>
    <w:rsid w:val="00FF6B4D"/>
    <w:rsid w:val="00FF748A"/>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6D6514"/>
  <w15:docId w15:val="{2556C28F-B4B3-48DB-B980-DDB2BA9F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okia Pure Text" w:eastAsiaTheme="minorHAnsi" w:hAnsi="Nokia Pure Text" w:cstheme="minorBidi"/>
        <w:color w:val="001135" w:themeColor="text2"/>
        <w:sz w:val="22"/>
        <w:szCs w:val="22"/>
        <w:lang w:val="en-GB" w:eastAsia="en-US" w:bidi="ar-SA"/>
      </w:rPr>
    </w:rPrDefault>
    <w:pPrDefault>
      <w:pPr>
        <w:spacing w:before="240" w:after="240" w:line="312" w:lineRule="auto"/>
        <w:ind w:left="714"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B11"/>
    <w:pPr>
      <w:spacing w:before="0" w:after="120" w:line="276" w:lineRule="auto"/>
      <w:ind w:left="0" w:firstLine="0"/>
    </w:pPr>
    <w:rPr>
      <w:rFonts w:asciiTheme="minorHAnsi" w:hAnsiTheme="minorHAnsi" w:cs="Arial"/>
      <w:lang w:val="en-US"/>
    </w:rPr>
  </w:style>
  <w:style w:type="paragraph" w:styleId="Heading1">
    <w:name w:val="heading 1"/>
    <w:aliases w:val="h1,level 1,Level 1 Head,H1,heading 1,Head 1,level 11,Level 1 Head1,H11,heading 11,level 12,Level 1 Head2,H12,heading 12,level 13,Level 1 Head3,H13,heading 13,level 14,Level 1 Head4,H14,heading 14,level 15,Level 1 Head5,H15,heading 15,1,Level 1"/>
    <w:basedOn w:val="Normal"/>
    <w:next w:val="Normal"/>
    <w:link w:val="Heading1Char"/>
    <w:qFormat/>
    <w:rsid w:val="0052677E"/>
    <w:pPr>
      <w:keepNext/>
      <w:keepLines/>
      <w:numPr>
        <w:numId w:val="2"/>
      </w:numPr>
      <w:spacing w:before="240" w:after="360"/>
      <w:outlineLvl w:val="0"/>
    </w:pPr>
    <w:rPr>
      <w:rFonts w:asciiTheme="majorHAnsi" w:eastAsiaTheme="majorEastAsia" w:hAnsiTheme="majorHAnsi" w:cstheme="majorBidi"/>
      <w:bCs/>
      <w:color w:val="124191" w:themeColor="text1"/>
      <w:sz w:val="44"/>
      <w:szCs w:val="28"/>
    </w:rPr>
  </w:style>
  <w:style w:type="paragraph" w:styleId="Heading2">
    <w:name w:val="heading 2"/>
    <w:aliases w:val="H2,21"/>
    <w:basedOn w:val="Normal"/>
    <w:next w:val="Normal"/>
    <w:link w:val="Heading2Char"/>
    <w:unhideWhenUsed/>
    <w:qFormat/>
    <w:rsid w:val="0052677E"/>
    <w:pPr>
      <w:keepNext/>
      <w:keepLines/>
      <w:numPr>
        <w:ilvl w:val="1"/>
        <w:numId w:val="2"/>
      </w:numPr>
      <w:spacing w:before="240" w:after="360"/>
      <w:outlineLvl w:val="1"/>
    </w:pPr>
    <w:rPr>
      <w:rFonts w:asciiTheme="majorHAnsi" w:eastAsiaTheme="majorEastAsia" w:hAnsiTheme="majorHAnsi" w:cstheme="majorBidi"/>
      <w:color w:val="124191" w:themeColor="text1"/>
      <w:szCs w:val="26"/>
    </w:rPr>
  </w:style>
  <w:style w:type="paragraph" w:styleId="Heading3">
    <w:name w:val="heading 3"/>
    <w:basedOn w:val="Heading2"/>
    <w:next w:val="Heading2"/>
    <w:link w:val="Heading3Char"/>
    <w:autoRedefine/>
    <w:unhideWhenUsed/>
    <w:qFormat/>
    <w:rsid w:val="00461190"/>
    <w:pPr>
      <w:numPr>
        <w:ilvl w:val="2"/>
      </w:numPr>
      <w:ind w:left="851"/>
      <w:outlineLvl w:val="2"/>
    </w:pPr>
    <w:rPr>
      <w:bCs/>
    </w:rPr>
  </w:style>
  <w:style w:type="paragraph" w:styleId="Heading4">
    <w:name w:val="heading 4"/>
    <w:aliases w:val="Map Title,4,14,h4,l4,a.,parapoint,¶,H4,l4+toc4,heading 4,Numbered List,h41,Heading_Numbered_4,H4 Char,popup,øàù úú-úú-ôø÷,Sub sub heading,Alt+4,Alt+41,Alt+42,Alt+43,Alt+411,Alt+421,Alt+44,Alt+412,Alt+422,Alt+45,Alt+413,Alt+423,Alt+431"/>
    <w:basedOn w:val="Normal"/>
    <w:next w:val="Normal"/>
    <w:link w:val="Heading4Char"/>
    <w:unhideWhenUsed/>
    <w:qFormat/>
    <w:rsid w:val="0052677E"/>
    <w:pPr>
      <w:keepNext/>
      <w:keepLines/>
      <w:numPr>
        <w:ilvl w:val="3"/>
        <w:numId w:val="2"/>
      </w:numPr>
      <w:spacing w:before="40" w:after="0"/>
      <w:outlineLvl w:val="3"/>
    </w:pPr>
    <w:rPr>
      <w:rFonts w:asciiTheme="majorHAnsi" w:eastAsiaTheme="majorEastAsia" w:hAnsiTheme="majorHAnsi" w:cstheme="majorBidi"/>
      <w:iCs/>
      <w:color w:val="124191" w:themeColor="text1"/>
    </w:rPr>
  </w:style>
  <w:style w:type="paragraph" w:styleId="Heading5">
    <w:name w:val="heading 5"/>
    <w:aliases w:val="Appendix A  Heading 5,5,H5,h5,Heading 5prop,1.1.1.1.1,mh2,Module heading 2,heading 5,Numbered Sub-list, SLA,Block Label,SLA,Heading 5-1,Third Level Heading,5 sub-bullet,sb,Teal,i) ii) iii),DTS Level 5,Hd4"/>
    <w:basedOn w:val="Normal"/>
    <w:next w:val="Normal"/>
    <w:link w:val="Heading5Char"/>
    <w:unhideWhenUsed/>
    <w:qFormat/>
    <w:rsid w:val="003D406B"/>
    <w:pPr>
      <w:keepNext/>
      <w:keepLines/>
      <w:numPr>
        <w:ilvl w:val="4"/>
        <w:numId w:val="2"/>
      </w:numPr>
      <w:spacing w:before="40" w:after="0"/>
      <w:outlineLvl w:val="4"/>
    </w:pPr>
    <w:rPr>
      <w:rFonts w:asciiTheme="majorHAnsi" w:eastAsiaTheme="majorEastAsia" w:hAnsiTheme="majorHAnsi" w:cstheme="majorBidi"/>
      <w:color w:val="124191" w:themeColor="text1"/>
    </w:rPr>
  </w:style>
  <w:style w:type="paragraph" w:styleId="Heading6">
    <w:name w:val="heading 6"/>
    <w:aliases w:val="6,H6,h6,Appendix,sub-dash,sd,Subdash"/>
    <w:basedOn w:val="Normal"/>
    <w:next w:val="Normal"/>
    <w:link w:val="Heading6Char"/>
    <w:unhideWhenUsed/>
    <w:qFormat/>
    <w:rsid w:val="00860699"/>
    <w:pPr>
      <w:keepNext/>
      <w:keepLines/>
      <w:numPr>
        <w:ilvl w:val="5"/>
        <w:numId w:val="2"/>
      </w:numPr>
      <w:spacing w:before="40" w:after="0"/>
      <w:outlineLvl w:val="5"/>
    </w:pPr>
    <w:rPr>
      <w:rFonts w:asciiTheme="majorHAnsi" w:eastAsiaTheme="majorEastAsia" w:hAnsiTheme="majorHAnsi" w:cstheme="majorBidi"/>
      <w:color w:val="47505A" w:themeColor="accent1" w:themeShade="7F"/>
    </w:rPr>
  </w:style>
  <w:style w:type="paragraph" w:styleId="Heading7">
    <w:name w:val="heading 7"/>
    <w:aliases w:val="nicht verwenden.,nicht verwenden.1"/>
    <w:basedOn w:val="Normal"/>
    <w:next w:val="Normal"/>
    <w:link w:val="Heading7Char"/>
    <w:unhideWhenUsed/>
    <w:qFormat/>
    <w:rsid w:val="00860699"/>
    <w:pPr>
      <w:keepNext/>
      <w:keepLines/>
      <w:numPr>
        <w:ilvl w:val="6"/>
        <w:numId w:val="2"/>
      </w:numPr>
      <w:spacing w:before="40" w:after="0"/>
      <w:outlineLvl w:val="6"/>
    </w:pPr>
    <w:rPr>
      <w:rFonts w:asciiTheme="majorHAnsi" w:eastAsiaTheme="majorEastAsia" w:hAnsiTheme="majorHAnsi" w:cstheme="majorBidi"/>
      <w:i/>
      <w:iCs/>
      <w:color w:val="47505A" w:themeColor="accent1" w:themeShade="7F"/>
    </w:rPr>
  </w:style>
  <w:style w:type="paragraph" w:styleId="Heading8">
    <w:name w:val="heading 8"/>
    <w:basedOn w:val="Normal"/>
    <w:next w:val="Normal"/>
    <w:link w:val="Heading8Char"/>
    <w:unhideWhenUsed/>
    <w:qFormat/>
    <w:rsid w:val="00860699"/>
    <w:pPr>
      <w:keepNext/>
      <w:keepLines/>
      <w:numPr>
        <w:ilvl w:val="7"/>
        <w:numId w:val="2"/>
      </w:numPr>
      <w:spacing w:before="40" w:after="0"/>
      <w:outlineLvl w:val="7"/>
    </w:pPr>
    <w:rPr>
      <w:rFonts w:asciiTheme="majorHAnsi" w:eastAsiaTheme="majorEastAsia" w:hAnsiTheme="majorHAnsi" w:cstheme="majorBidi"/>
      <w:color w:val="1855C0" w:themeColor="text1" w:themeTint="D8"/>
      <w:sz w:val="21"/>
      <w:szCs w:val="21"/>
    </w:rPr>
  </w:style>
  <w:style w:type="paragraph" w:styleId="Heading9">
    <w:name w:val="heading 9"/>
    <w:basedOn w:val="Normal"/>
    <w:next w:val="Normal"/>
    <w:link w:val="Heading9Char"/>
    <w:unhideWhenUsed/>
    <w:qFormat/>
    <w:rsid w:val="003D406B"/>
    <w:pPr>
      <w:keepNext/>
      <w:keepLines/>
      <w:numPr>
        <w:ilvl w:val="8"/>
        <w:numId w:val="2"/>
      </w:numPr>
      <w:spacing w:before="40" w:after="0"/>
      <w:outlineLvl w:val="8"/>
    </w:pPr>
    <w:rPr>
      <w:rFonts w:asciiTheme="majorHAnsi" w:eastAsiaTheme="majorEastAsia" w:hAnsiTheme="majorHAnsi" w:cstheme="majorBidi"/>
      <w:iCs/>
      <w:color w:val="124191"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735"/>
    <w:rPr>
      <w:rFonts w:asciiTheme="minorHAnsi" w:hAnsiTheme="minorHAnsi"/>
    </w:rPr>
  </w:style>
  <w:style w:type="paragraph" w:styleId="Footer">
    <w:name w:val="footer"/>
    <w:basedOn w:val="Normal"/>
    <w:link w:val="FooterChar"/>
    <w:uiPriority w:val="99"/>
    <w:unhideWhenUsed/>
    <w:rsid w:val="00A7506B"/>
    <w:pPr>
      <w:spacing w:after="0" w:line="240" w:lineRule="auto"/>
    </w:pPr>
    <w:rPr>
      <w:sz w:val="16"/>
    </w:rPr>
  </w:style>
  <w:style w:type="character" w:customStyle="1" w:styleId="FooterChar">
    <w:name w:val="Footer Char"/>
    <w:basedOn w:val="DefaultParagraphFont"/>
    <w:link w:val="Footer"/>
    <w:uiPriority w:val="99"/>
    <w:rsid w:val="00A7506B"/>
    <w:rPr>
      <w:rFonts w:asciiTheme="minorHAnsi" w:hAnsiTheme="minorHAnsi" w:cs="Arial"/>
      <w:noProof/>
      <w:sz w:val="16"/>
    </w:rPr>
  </w:style>
  <w:style w:type="paragraph" w:styleId="BalloonText">
    <w:name w:val="Balloon Text"/>
    <w:basedOn w:val="Normal"/>
    <w:link w:val="BalloonTextChar"/>
    <w:uiPriority w:val="99"/>
    <w:semiHidden/>
    <w:unhideWhenUsed/>
    <w:rsid w:val="00145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5F7"/>
    <w:rPr>
      <w:rFonts w:ascii="Tahoma" w:hAnsi="Tahoma" w:cs="Tahoma"/>
      <w:sz w:val="16"/>
      <w:szCs w:val="16"/>
    </w:rPr>
  </w:style>
  <w:style w:type="table" w:styleId="TableGrid">
    <w:name w:val="Table Grid"/>
    <w:basedOn w:val="TableNormal"/>
    <w:rsid w:val="005D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21 Char"/>
    <w:basedOn w:val="DefaultParagraphFont"/>
    <w:link w:val="Heading2"/>
    <w:rsid w:val="0052677E"/>
    <w:rPr>
      <w:rFonts w:asciiTheme="majorHAnsi" w:eastAsiaTheme="majorEastAsia" w:hAnsiTheme="majorHAnsi" w:cstheme="majorBidi"/>
      <w:color w:val="124191" w:themeColor="text1"/>
      <w:szCs w:val="26"/>
      <w:lang w:val="en-US"/>
    </w:rPr>
  </w:style>
  <w:style w:type="character" w:customStyle="1" w:styleId="Heading1Char">
    <w:name w:val="Heading 1 Char"/>
    <w:aliases w:val="h1 Char,level 1 Char,Level 1 Head Char,H1 Char,heading 1 Char,Head 1 Char,level 11 Char,Level 1 Head1 Char,H11 Char,heading 11 Char,level 12 Char,Level 1 Head2 Char,H12 Char,heading 12 Char,level 13 Char,Level 1 Head3 Char,H13 Char,1 Char"/>
    <w:basedOn w:val="DefaultParagraphFont"/>
    <w:link w:val="Heading1"/>
    <w:rsid w:val="0052677E"/>
    <w:rPr>
      <w:rFonts w:asciiTheme="majorHAnsi" w:eastAsiaTheme="majorEastAsia" w:hAnsiTheme="majorHAnsi" w:cstheme="majorBidi"/>
      <w:bCs/>
      <w:color w:val="124191" w:themeColor="text1"/>
      <w:sz w:val="44"/>
      <w:szCs w:val="28"/>
      <w:lang w:val="en-US"/>
    </w:rPr>
  </w:style>
  <w:style w:type="paragraph" w:styleId="NoSpacing">
    <w:name w:val="No Spacing"/>
    <w:basedOn w:val="Normal"/>
    <w:uiPriority w:val="1"/>
    <w:qFormat/>
    <w:rsid w:val="00E77652"/>
    <w:pPr>
      <w:spacing w:after="0"/>
      <w:ind w:left="1304"/>
    </w:pPr>
    <w:rPr>
      <w:color w:val="auto"/>
      <w:szCs w:val="20"/>
    </w:rPr>
  </w:style>
  <w:style w:type="numbering" w:customStyle="1" w:styleId="Nokia">
    <w:name w:val="Nokia"/>
    <w:uiPriority w:val="99"/>
    <w:rsid w:val="008170D1"/>
    <w:pPr>
      <w:numPr>
        <w:numId w:val="1"/>
      </w:numPr>
    </w:pPr>
  </w:style>
  <w:style w:type="paragraph" w:styleId="TOC1">
    <w:name w:val="toc 1"/>
    <w:aliases w:val="Table of Contents"/>
    <w:basedOn w:val="NoSpacing"/>
    <w:next w:val="Normal"/>
    <w:autoRedefine/>
    <w:uiPriority w:val="39"/>
    <w:unhideWhenUsed/>
    <w:rsid w:val="00512BAA"/>
    <w:pPr>
      <w:tabs>
        <w:tab w:val="left" w:leader="dot" w:pos="8891"/>
      </w:tabs>
      <w:spacing w:after="120"/>
      <w:ind w:left="851" w:hanging="851"/>
    </w:pPr>
    <w:rPr>
      <w:rFonts w:eastAsiaTheme="minorEastAsia" w:cstheme="minorBidi"/>
      <w:color w:val="001135" w:themeColor="text2"/>
      <w:szCs w:val="22"/>
    </w:rPr>
  </w:style>
  <w:style w:type="character" w:styleId="Hyperlink">
    <w:name w:val="Hyperlink"/>
    <w:basedOn w:val="DefaultParagraphFont"/>
    <w:uiPriority w:val="99"/>
    <w:unhideWhenUsed/>
    <w:rsid w:val="00236319"/>
    <w:rPr>
      <w:rFonts w:asciiTheme="minorHAnsi" w:hAnsiTheme="minorHAnsi"/>
      <w:color w:val="0000FF"/>
      <w:u w:val="single"/>
    </w:rPr>
  </w:style>
  <w:style w:type="character" w:styleId="PlaceholderText">
    <w:name w:val="Placeholder Text"/>
    <w:basedOn w:val="DefaultParagraphFont"/>
    <w:uiPriority w:val="99"/>
    <w:rsid w:val="007E4DDE"/>
    <w:rPr>
      <w:rFonts w:asciiTheme="minorHAnsi" w:hAnsiTheme="minorHAnsi"/>
      <w:color w:val="001135" w:themeColor="text2"/>
    </w:rPr>
  </w:style>
  <w:style w:type="paragraph" w:styleId="ListParagraph">
    <w:name w:val="List Paragraph"/>
    <w:aliases w:val="List Paragraph - Bullets,titulo 5,List Paragraph11,List Paragraph2,List Paragraph Char Char,lp1,List Paragraph1,Number_1,SGLText List Paragraph,new,b1,Colorful List - Accent 11,Normal Sentence,Bullets 2,Equipment,ListPar1,list1,Bullet Lis"/>
    <w:basedOn w:val="Normal"/>
    <w:link w:val="ListParagraphChar"/>
    <w:uiPriority w:val="34"/>
    <w:qFormat/>
    <w:rsid w:val="0039363B"/>
    <w:pPr>
      <w:numPr>
        <w:numId w:val="3"/>
      </w:numPr>
      <w:shd w:val="clear" w:color="auto" w:fill="FFFFFF"/>
      <w:spacing w:before="240" w:after="240"/>
      <w:contextualSpacing/>
    </w:pPr>
    <w:rPr>
      <w:szCs w:val="20"/>
    </w:rPr>
  </w:style>
  <w:style w:type="paragraph" w:styleId="BodyText">
    <w:name w:val="Body Text"/>
    <w:basedOn w:val="Normal"/>
    <w:link w:val="BodyTextChar"/>
    <w:uiPriority w:val="1"/>
    <w:qFormat/>
    <w:rsid w:val="00E77652"/>
    <w:pPr>
      <w:ind w:left="1304"/>
    </w:pPr>
  </w:style>
  <w:style w:type="character" w:customStyle="1" w:styleId="BodyTextChar">
    <w:name w:val="Body Text Char"/>
    <w:basedOn w:val="DefaultParagraphFont"/>
    <w:link w:val="BodyText"/>
    <w:uiPriority w:val="1"/>
    <w:rsid w:val="00E77652"/>
    <w:rPr>
      <w:rFonts w:asciiTheme="minorHAnsi" w:hAnsiTheme="minorHAnsi" w:cs="Arial"/>
      <w:noProof/>
    </w:rPr>
  </w:style>
  <w:style w:type="paragraph" w:styleId="TOC2">
    <w:name w:val="toc 2"/>
    <w:basedOn w:val="Normal"/>
    <w:next w:val="Normal"/>
    <w:autoRedefine/>
    <w:uiPriority w:val="39"/>
    <w:unhideWhenUsed/>
    <w:rsid w:val="0039363B"/>
    <w:pPr>
      <w:tabs>
        <w:tab w:val="left" w:leader="dot" w:pos="8891"/>
      </w:tabs>
      <w:ind w:left="851" w:hanging="851"/>
    </w:pPr>
    <w:rPr>
      <w:rFonts w:eastAsiaTheme="minorEastAsia" w:cstheme="minorBidi"/>
    </w:rPr>
  </w:style>
  <w:style w:type="character" w:customStyle="1" w:styleId="Heading3Char">
    <w:name w:val="Heading 3 Char"/>
    <w:basedOn w:val="DefaultParagraphFont"/>
    <w:link w:val="Heading3"/>
    <w:rsid w:val="00461190"/>
    <w:rPr>
      <w:rFonts w:asciiTheme="majorHAnsi" w:eastAsiaTheme="majorEastAsia" w:hAnsiTheme="majorHAnsi" w:cstheme="majorBidi"/>
      <w:bCs/>
      <w:color w:val="124191" w:themeColor="text1"/>
      <w:szCs w:val="26"/>
      <w:lang w:val="en-US"/>
    </w:rPr>
  </w:style>
  <w:style w:type="paragraph" w:styleId="Title">
    <w:name w:val="Title"/>
    <w:basedOn w:val="Normal"/>
    <w:next w:val="Normal"/>
    <w:link w:val="TitleChar"/>
    <w:uiPriority w:val="10"/>
    <w:qFormat/>
    <w:rsid w:val="007B31DD"/>
    <w:pPr>
      <w:spacing w:after="220" w:line="240" w:lineRule="auto"/>
    </w:pPr>
    <w:rPr>
      <w:rFonts w:asciiTheme="majorHAnsi" w:hAnsiTheme="majorHAnsi"/>
      <w:color w:val="124191" w:themeColor="text1"/>
      <w:sz w:val="44"/>
      <w:szCs w:val="44"/>
    </w:rPr>
  </w:style>
  <w:style w:type="character" w:customStyle="1" w:styleId="TitleChar">
    <w:name w:val="Title Char"/>
    <w:basedOn w:val="DefaultParagraphFont"/>
    <w:link w:val="Title"/>
    <w:uiPriority w:val="10"/>
    <w:rsid w:val="007B31DD"/>
    <w:rPr>
      <w:rFonts w:asciiTheme="majorHAnsi" w:hAnsiTheme="majorHAnsi" w:cs="Arial"/>
      <w:noProof/>
      <w:color w:val="124191" w:themeColor="text1"/>
      <w:sz w:val="44"/>
      <w:szCs w:val="44"/>
    </w:rPr>
  </w:style>
  <w:style w:type="paragraph" w:styleId="Subtitle">
    <w:name w:val="Subtitle"/>
    <w:basedOn w:val="Normal"/>
    <w:next w:val="Normal"/>
    <w:link w:val="SubtitleChar"/>
    <w:uiPriority w:val="11"/>
    <w:semiHidden/>
    <w:rsid w:val="00BA32E3"/>
    <w:pPr>
      <w:numPr>
        <w:ilvl w:val="1"/>
      </w:numPr>
      <w:ind w:left="714" w:hanging="357"/>
    </w:pPr>
    <w:rPr>
      <w:rFonts w:asciiTheme="majorHAnsi" w:eastAsiaTheme="majorEastAsia" w:hAnsiTheme="majorHAnsi" w:cstheme="majorBidi"/>
      <w:i/>
      <w:iCs/>
      <w:sz w:val="24"/>
      <w:szCs w:val="24"/>
    </w:rPr>
  </w:style>
  <w:style w:type="character" w:customStyle="1" w:styleId="SubtitleChar">
    <w:name w:val="Subtitle Char"/>
    <w:basedOn w:val="DefaultParagraphFont"/>
    <w:link w:val="Subtitle"/>
    <w:uiPriority w:val="11"/>
    <w:semiHidden/>
    <w:rsid w:val="00BA32E3"/>
    <w:rPr>
      <w:rFonts w:asciiTheme="majorHAnsi" w:eastAsiaTheme="majorEastAsia" w:hAnsiTheme="majorHAnsi" w:cstheme="majorBidi"/>
      <w:i/>
      <w:iCs/>
      <w:noProof/>
      <w:sz w:val="24"/>
      <w:szCs w:val="24"/>
    </w:rPr>
  </w:style>
  <w:style w:type="character" w:styleId="SubtleEmphasis">
    <w:name w:val="Subtle Emphasis"/>
    <w:basedOn w:val="DefaultParagraphFont"/>
    <w:uiPriority w:val="19"/>
    <w:semiHidden/>
    <w:rsid w:val="00236319"/>
    <w:rPr>
      <w:rFonts w:asciiTheme="minorHAnsi" w:hAnsiTheme="minorHAnsi"/>
      <w:i/>
      <w:iCs/>
      <w:color w:val="4D5766" w:themeColor="background2"/>
    </w:rPr>
  </w:style>
  <w:style w:type="character" w:styleId="Emphasis">
    <w:name w:val="Emphasis"/>
    <w:basedOn w:val="DefaultParagraphFont"/>
    <w:uiPriority w:val="20"/>
    <w:semiHidden/>
    <w:rsid w:val="001E6735"/>
    <w:rPr>
      <w:rFonts w:asciiTheme="minorHAnsi" w:hAnsiTheme="minorHAnsi"/>
      <w:i/>
      <w:iCs/>
    </w:rPr>
  </w:style>
  <w:style w:type="character" w:styleId="IntenseEmphasis">
    <w:name w:val="Intense Emphasis"/>
    <w:basedOn w:val="DefaultParagraphFont"/>
    <w:uiPriority w:val="21"/>
    <w:semiHidden/>
    <w:rsid w:val="00236319"/>
    <w:rPr>
      <w:rFonts w:asciiTheme="minorHAnsi" w:hAnsiTheme="minorHAnsi"/>
      <w:b/>
      <w:bCs/>
      <w:i/>
      <w:iCs/>
      <w:color w:val="4D5766" w:themeColor="background2"/>
    </w:rPr>
  </w:style>
  <w:style w:type="character" w:styleId="Strong">
    <w:name w:val="Strong"/>
    <w:basedOn w:val="DefaultParagraphFont"/>
    <w:uiPriority w:val="22"/>
    <w:semiHidden/>
    <w:rsid w:val="001E6735"/>
    <w:rPr>
      <w:rFonts w:asciiTheme="minorHAnsi" w:hAnsiTheme="minorHAnsi"/>
      <w:b/>
      <w:bCs/>
    </w:rPr>
  </w:style>
  <w:style w:type="paragraph" w:styleId="Quote">
    <w:name w:val="Quote"/>
    <w:basedOn w:val="Normal"/>
    <w:next w:val="Normal"/>
    <w:link w:val="QuoteChar"/>
    <w:uiPriority w:val="29"/>
    <w:semiHidden/>
    <w:rsid w:val="00583ECE"/>
    <w:rPr>
      <w:i/>
      <w:iCs/>
    </w:rPr>
  </w:style>
  <w:style w:type="character" w:customStyle="1" w:styleId="QuoteChar">
    <w:name w:val="Quote Char"/>
    <w:basedOn w:val="DefaultParagraphFont"/>
    <w:link w:val="Quote"/>
    <w:uiPriority w:val="29"/>
    <w:semiHidden/>
    <w:rsid w:val="007B31DD"/>
    <w:rPr>
      <w:rFonts w:asciiTheme="minorHAnsi" w:hAnsiTheme="minorHAnsi" w:cs="Arial"/>
      <w:i/>
      <w:iCs/>
      <w:noProof/>
    </w:rPr>
  </w:style>
  <w:style w:type="paragraph" w:styleId="IntenseQuote">
    <w:name w:val="Intense Quote"/>
    <w:basedOn w:val="Normal"/>
    <w:next w:val="Normal"/>
    <w:link w:val="IntenseQuoteChar"/>
    <w:uiPriority w:val="30"/>
    <w:semiHidden/>
    <w:rsid w:val="001E6735"/>
    <w:pPr>
      <w:pBdr>
        <w:bottom w:val="single" w:sz="4" w:space="4" w:color="98A2AE"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7B31DD"/>
    <w:rPr>
      <w:rFonts w:asciiTheme="minorHAnsi" w:hAnsiTheme="minorHAnsi" w:cs="Arial"/>
      <w:b/>
      <w:bCs/>
      <w:i/>
      <w:iCs/>
      <w:noProof/>
    </w:rPr>
  </w:style>
  <w:style w:type="character" w:styleId="SubtleReference">
    <w:name w:val="Subtle Reference"/>
    <w:basedOn w:val="DefaultParagraphFont"/>
    <w:uiPriority w:val="31"/>
    <w:semiHidden/>
    <w:rsid w:val="001E6735"/>
    <w:rPr>
      <w:rFonts w:asciiTheme="minorHAnsi" w:hAnsiTheme="minorHAnsi"/>
      <w:smallCaps/>
      <w:color w:val="001135" w:themeColor="text2"/>
      <w:u w:val="single"/>
    </w:rPr>
  </w:style>
  <w:style w:type="character" w:styleId="IntenseReference">
    <w:name w:val="Intense Reference"/>
    <w:basedOn w:val="DefaultParagraphFont"/>
    <w:uiPriority w:val="32"/>
    <w:semiHidden/>
    <w:rsid w:val="00236319"/>
    <w:rPr>
      <w:rFonts w:asciiTheme="minorHAnsi" w:hAnsiTheme="minorHAnsi"/>
      <w:b/>
      <w:bCs/>
      <w:smallCaps/>
      <w:color w:val="4D5766" w:themeColor="background2"/>
      <w:spacing w:val="5"/>
      <w:u w:val="single"/>
    </w:rPr>
  </w:style>
  <w:style w:type="character" w:styleId="BookTitle">
    <w:name w:val="Book Title"/>
    <w:basedOn w:val="DefaultParagraphFont"/>
    <w:uiPriority w:val="33"/>
    <w:semiHidden/>
    <w:rsid w:val="001E6735"/>
    <w:rPr>
      <w:rFonts w:asciiTheme="minorHAnsi" w:hAnsiTheme="minorHAnsi"/>
      <w:b/>
      <w:bCs/>
      <w:smallCaps/>
      <w:spacing w:val="5"/>
    </w:rPr>
  </w:style>
  <w:style w:type="paragraph" w:styleId="TOCHeading">
    <w:name w:val="TOC Heading"/>
    <w:basedOn w:val="Heading1"/>
    <w:next w:val="Normal"/>
    <w:uiPriority w:val="39"/>
    <w:unhideWhenUsed/>
    <w:rsid w:val="00426DDE"/>
    <w:pPr>
      <w:numPr>
        <w:numId w:val="0"/>
      </w:numPr>
      <w:spacing w:after="240" w:line="259" w:lineRule="auto"/>
      <w:outlineLvl w:val="9"/>
    </w:pPr>
    <w:rPr>
      <w:bCs w:val="0"/>
      <w:szCs w:val="32"/>
    </w:rPr>
  </w:style>
  <w:style w:type="paragraph" w:styleId="TOC3">
    <w:name w:val="toc 3"/>
    <w:basedOn w:val="Normal"/>
    <w:next w:val="Normal"/>
    <w:autoRedefine/>
    <w:uiPriority w:val="39"/>
    <w:unhideWhenUsed/>
    <w:rsid w:val="0039363B"/>
    <w:pPr>
      <w:tabs>
        <w:tab w:val="left" w:leader="dot" w:pos="8891"/>
      </w:tabs>
      <w:ind w:left="851" w:hanging="851"/>
    </w:pPr>
    <w:rPr>
      <w:rFonts w:eastAsiaTheme="minorEastAsia" w:cstheme="minorBidi"/>
    </w:rPr>
  </w:style>
  <w:style w:type="character" w:customStyle="1" w:styleId="Heading4Char">
    <w:name w:val="Heading 4 Char"/>
    <w:aliases w:val="Map Title Char,4 Char,14 Char,h4 Char,l4 Char,a. Char,parapoint Char,¶ Char,H4 Char1,l4+toc4 Char,heading 4 Char,Numbered List Char,h41 Char,Heading_Numbered_4 Char,H4 Char Char,popup Char,øàù úú-úú-ôø÷ Char,Sub sub heading Char"/>
    <w:basedOn w:val="DefaultParagraphFont"/>
    <w:link w:val="Heading4"/>
    <w:rsid w:val="0052677E"/>
    <w:rPr>
      <w:rFonts w:asciiTheme="majorHAnsi" w:eastAsiaTheme="majorEastAsia" w:hAnsiTheme="majorHAnsi" w:cstheme="majorBidi"/>
      <w:iCs/>
      <w:color w:val="124191" w:themeColor="text1"/>
      <w:lang w:val="en-US"/>
    </w:rPr>
  </w:style>
  <w:style w:type="character" w:customStyle="1" w:styleId="Heading5Char">
    <w:name w:val="Heading 5 Char"/>
    <w:aliases w:val="Appendix A  Heading 5 Char,5 Char,H5 Char,h5 Char,Heading 5prop Char,1.1.1.1.1 Char,mh2 Char,Module heading 2 Char,heading 5 Char,Numbered Sub-list Char, SLA Char,Block Label Char,SLA Char,Heading 5-1 Char,Third Level Heading Char,sb Char"/>
    <w:basedOn w:val="DefaultParagraphFont"/>
    <w:link w:val="Heading5"/>
    <w:rsid w:val="003D406B"/>
    <w:rPr>
      <w:rFonts w:asciiTheme="majorHAnsi" w:eastAsiaTheme="majorEastAsia" w:hAnsiTheme="majorHAnsi" w:cstheme="majorBidi"/>
      <w:color w:val="124191" w:themeColor="text1"/>
      <w:lang w:val="en-US"/>
    </w:rPr>
  </w:style>
  <w:style w:type="character" w:customStyle="1" w:styleId="Heading6Char">
    <w:name w:val="Heading 6 Char"/>
    <w:aliases w:val="6 Char,H6 Char,h6 Char,Appendix Char,sub-dash Char,sd Char,Subdash Char"/>
    <w:basedOn w:val="DefaultParagraphFont"/>
    <w:link w:val="Heading6"/>
    <w:rsid w:val="00860699"/>
    <w:rPr>
      <w:rFonts w:asciiTheme="majorHAnsi" w:eastAsiaTheme="majorEastAsia" w:hAnsiTheme="majorHAnsi" w:cstheme="majorBidi"/>
      <w:color w:val="47505A" w:themeColor="accent1" w:themeShade="7F"/>
      <w:lang w:val="en-US"/>
    </w:rPr>
  </w:style>
  <w:style w:type="character" w:customStyle="1" w:styleId="Heading7Char">
    <w:name w:val="Heading 7 Char"/>
    <w:aliases w:val="nicht verwenden. Char,nicht verwenden.1 Char"/>
    <w:basedOn w:val="DefaultParagraphFont"/>
    <w:link w:val="Heading7"/>
    <w:rsid w:val="00860699"/>
    <w:rPr>
      <w:rFonts w:asciiTheme="majorHAnsi" w:eastAsiaTheme="majorEastAsia" w:hAnsiTheme="majorHAnsi" w:cstheme="majorBidi"/>
      <w:i/>
      <w:iCs/>
      <w:color w:val="47505A" w:themeColor="accent1" w:themeShade="7F"/>
      <w:lang w:val="en-US"/>
    </w:rPr>
  </w:style>
  <w:style w:type="character" w:customStyle="1" w:styleId="Heading8Char">
    <w:name w:val="Heading 8 Char"/>
    <w:basedOn w:val="DefaultParagraphFont"/>
    <w:link w:val="Heading8"/>
    <w:rsid w:val="00860699"/>
    <w:rPr>
      <w:rFonts w:asciiTheme="majorHAnsi" w:eastAsiaTheme="majorEastAsia" w:hAnsiTheme="majorHAnsi" w:cstheme="majorBidi"/>
      <w:color w:val="1855C0" w:themeColor="text1" w:themeTint="D8"/>
      <w:sz w:val="21"/>
      <w:szCs w:val="21"/>
      <w:lang w:val="en-US"/>
    </w:rPr>
  </w:style>
  <w:style w:type="character" w:customStyle="1" w:styleId="Heading9Char">
    <w:name w:val="Heading 9 Char"/>
    <w:basedOn w:val="DefaultParagraphFont"/>
    <w:link w:val="Heading9"/>
    <w:rsid w:val="003D406B"/>
    <w:rPr>
      <w:rFonts w:asciiTheme="majorHAnsi" w:eastAsiaTheme="majorEastAsia" w:hAnsiTheme="majorHAnsi" w:cstheme="majorBidi"/>
      <w:iCs/>
      <w:color w:val="124191" w:themeColor="text1"/>
      <w:szCs w:val="21"/>
      <w:lang w:val="en-US"/>
    </w:rPr>
  </w:style>
  <w:style w:type="character" w:customStyle="1" w:styleId="apple-converted-space">
    <w:name w:val="apple-converted-space"/>
    <w:basedOn w:val="DefaultParagraphFont"/>
    <w:semiHidden/>
    <w:rsid w:val="00CE11C5"/>
  </w:style>
  <w:style w:type="paragraph" w:styleId="NormalWeb">
    <w:name w:val="Normal (Web)"/>
    <w:basedOn w:val="Normal"/>
    <w:uiPriority w:val="99"/>
    <w:unhideWhenUsed/>
    <w:rsid w:val="00CE11C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Figuretitle">
    <w:name w:val="Figure title"/>
    <w:basedOn w:val="Normal"/>
    <w:uiPriority w:val="11"/>
    <w:qFormat/>
    <w:rsid w:val="007B31DD"/>
    <w:rPr>
      <w:rFonts w:asciiTheme="majorHAnsi" w:hAnsiTheme="majorHAnsi"/>
      <w:b/>
      <w:color w:val="124191" w:themeColor="text1"/>
      <w:sz w:val="24"/>
      <w:szCs w:val="44"/>
    </w:rPr>
  </w:style>
  <w:style w:type="paragraph" w:customStyle="1" w:styleId="Tabletitle">
    <w:name w:val="Table title"/>
    <w:basedOn w:val="Normal"/>
    <w:uiPriority w:val="11"/>
    <w:qFormat/>
    <w:rsid w:val="007B31DD"/>
    <w:rPr>
      <w:rFonts w:asciiTheme="majorHAnsi" w:hAnsiTheme="majorHAnsi"/>
      <w:b/>
      <w:color w:val="124191" w:themeColor="text1"/>
      <w:sz w:val="24"/>
      <w:szCs w:val="44"/>
    </w:rPr>
  </w:style>
  <w:style w:type="paragraph" w:customStyle="1" w:styleId="Numbering">
    <w:name w:val="Numbering"/>
    <w:basedOn w:val="ListParagraph"/>
    <w:autoRedefine/>
    <w:uiPriority w:val="11"/>
    <w:qFormat/>
    <w:rsid w:val="0052677E"/>
    <w:pPr>
      <w:numPr>
        <w:numId w:val="4"/>
      </w:numPr>
      <w:ind w:left="714" w:hanging="357"/>
    </w:pPr>
    <w:rPr>
      <w:szCs w:val="22"/>
    </w:rPr>
  </w:style>
  <w:style w:type="paragraph" w:customStyle="1" w:styleId="Body">
    <w:name w:val="Body"/>
    <w:basedOn w:val="Normal"/>
    <w:link w:val="BodyChar"/>
    <w:qFormat/>
    <w:rsid w:val="00F86831"/>
    <w:pPr>
      <w:spacing w:after="220" w:line="240" w:lineRule="auto"/>
      <w:ind w:left="1440"/>
    </w:pPr>
    <w:rPr>
      <w:rFonts w:cstheme="minorBidi"/>
      <w:color w:val="auto"/>
      <w:sz w:val="24"/>
      <w:szCs w:val="24"/>
    </w:rPr>
  </w:style>
  <w:style w:type="character" w:customStyle="1" w:styleId="BodyChar">
    <w:name w:val="Body Char"/>
    <w:basedOn w:val="DefaultParagraphFont"/>
    <w:link w:val="Body"/>
    <w:rsid w:val="00F86831"/>
    <w:rPr>
      <w:rFonts w:asciiTheme="minorHAnsi" w:hAnsiTheme="minorHAnsi"/>
      <w:color w:val="auto"/>
      <w:sz w:val="24"/>
      <w:szCs w:val="24"/>
    </w:rPr>
  </w:style>
  <w:style w:type="paragraph" w:customStyle="1" w:styleId="TableBody">
    <w:name w:val="TableBody"/>
    <w:basedOn w:val="Body"/>
    <w:link w:val="TableBodyChar"/>
    <w:qFormat/>
    <w:rsid w:val="00F86831"/>
    <w:pPr>
      <w:spacing w:after="60"/>
      <w:ind w:left="0"/>
    </w:pPr>
    <w:rPr>
      <w:sz w:val="20"/>
      <w:szCs w:val="20"/>
    </w:rPr>
  </w:style>
  <w:style w:type="character" w:customStyle="1" w:styleId="TableBodyChar">
    <w:name w:val="TableBody Char"/>
    <w:basedOn w:val="BodyChar"/>
    <w:link w:val="TableBody"/>
    <w:rsid w:val="00F86831"/>
    <w:rPr>
      <w:rFonts w:asciiTheme="minorHAnsi" w:hAnsiTheme="minorHAnsi"/>
      <w:color w:val="auto"/>
      <w:sz w:val="20"/>
      <w:szCs w:val="20"/>
    </w:rPr>
  </w:style>
  <w:style w:type="paragraph" w:customStyle="1" w:styleId="Instruction">
    <w:name w:val="Instruction"/>
    <w:basedOn w:val="Body"/>
    <w:next w:val="Body"/>
    <w:link w:val="InstructionChar"/>
    <w:rsid w:val="00F86831"/>
    <w:pPr>
      <w:numPr>
        <w:numId w:val="5"/>
      </w:numPr>
      <w:shd w:val="clear" w:color="auto" w:fill="FFFF00"/>
      <w:spacing w:after="60"/>
    </w:pPr>
    <w:rPr>
      <w:i/>
      <w:sz w:val="20"/>
      <w:szCs w:val="20"/>
    </w:rPr>
  </w:style>
  <w:style w:type="character" w:customStyle="1" w:styleId="InstructionChar">
    <w:name w:val="Instruction Char"/>
    <w:basedOn w:val="BodyChar"/>
    <w:link w:val="Instruction"/>
    <w:rsid w:val="00F86831"/>
    <w:rPr>
      <w:rFonts w:asciiTheme="minorHAnsi" w:hAnsiTheme="minorHAnsi"/>
      <w:i/>
      <w:color w:val="auto"/>
      <w:sz w:val="20"/>
      <w:szCs w:val="20"/>
      <w:shd w:val="clear" w:color="auto" w:fill="FFFF00"/>
      <w:lang w:val="en-US"/>
    </w:rPr>
  </w:style>
  <w:style w:type="numbering" w:customStyle="1" w:styleId="Instructions">
    <w:name w:val="Instructions"/>
    <w:uiPriority w:val="99"/>
    <w:rsid w:val="00F86831"/>
    <w:pPr>
      <w:numPr>
        <w:numId w:val="5"/>
      </w:numPr>
    </w:pPr>
  </w:style>
  <w:style w:type="paragraph" w:styleId="TOC4">
    <w:name w:val="toc 4"/>
    <w:basedOn w:val="Normal"/>
    <w:next w:val="Normal"/>
    <w:autoRedefine/>
    <w:uiPriority w:val="39"/>
    <w:unhideWhenUsed/>
    <w:rsid w:val="008C7001"/>
    <w:pPr>
      <w:tabs>
        <w:tab w:val="left" w:leader="dot" w:pos="8891"/>
      </w:tabs>
    </w:pPr>
  </w:style>
  <w:style w:type="numbering" w:customStyle="1" w:styleId="ComptelHeadings">
    <w:name w:val="ComptelHeadings"/>
    <w:uiPriority w:val="99"/>
    <w:rsid w:val="00AA7567"/>
    <w:pPr>
      <w:numPr>
        <w:numId w:val="6"/>
      </w:numPr>
    </w:pPr>
  </w:style>
  <w:style w:type="paragraph" w:customStyle="1" w:styleId="TableBodyBold">
    <w:name w:val="TableBodyBold"/>
    <w:basedOn w:val="Normal"/>
    <w:next w:val="TableBody"/>
    <w:link w:val="TableBodyBoldChar"/>
    <w:qFormat/>
    <w:rsid w:val="00AA7567"/>
    <w:pPr>
      <w:spacing w:after="60" w:line="240" w:lineRule="auto"/>
    </w:pPr>
    <w:rPr>
      <w:rFonts w:cstheme="minorBidi"/>
      <w:b/>
      <w:color w:val="auto"/>
      <w:sz w:val="20"/>
      <w:szCs w:val="20"/>
    </w:rPr>
  </w:style>
  <w:style w:type="character" w:customStyle="1" w:styleId="TableBodyBoldChar">
    <w:name w:val="TableBodyBold Char"/>
    <w:basedOn w:val="DefaultParagraphFont"/>
    <w:link w:val="TableBodyBold"/>
    <w:rsid w:val="00AA7567"/>
    <w:rPr>
      <w:rFonts w:asciiTheme="minorHAnsi" w:hAnsiTheme="minorHAnsi"/>
      <w:b/>
      <w:color w:val="auto"/>
      <w:sz w:val="20"/>
      <w:szCs w:val="20"/>
    </w:rPr>
  </w:style>
  <w:style w:type="paragraph" w:customStyle="1" w:styleId="TableBodyCourier">
    <w:name w:val="TableBodyCourier"/>
    <w:basedOn w:val="TableBody"/>
    <w:link w:val="TableBodyCourierChar"/>
    <w:qFormat/>
    <w:rsid w:val="00AA7567"/>
    <w:pPr>
      <w:spacing w:after="0"/>
    </w:pPr>
    <w:rPr>
      <w:rFonts w:ascii="Courier New" w:hAnsi="Courier New"/>
      <w:sz w:val="18"/>
    </w:rPr>
  </w:style>
  <w:style w:type="character" w:customStyle="1" w:styleId="TableBodyCourierChar">
    <w:name w:val="TableBodyCourier Char"/>
    <w:basedOn w:val="TableBodyChar"/>
    <w:link w:val="TableBodyCourier"/>
    <w:rsid w:val="00AA7567"/>
    <w:rPr>
      <w:rFonts w:ascii="Courier New" w:hAnsi="Courier New"/>
      <w:color w:val="auto"/>
      <w:sz w:val="18"/>
      <w:szCs w:val="20"/>
    </w:rPr>
  </w:style>
  <w:style w:type="paragraph" w:customStyle="1" w:styleId="BulletBody">
    <w:name w:val="BulletBody"/>
    <w:basedOn w:val="Body"/>
    <w:link w:val="BulletBodyChar"/>
    <w:qFormat/>
    <w:rsid w:val="00AA7567"/>
    <w:pPr>
      <w:numPr>
        <w:numId w:val="7"/>
      </w:numPr>
      <w:spacing w:after="120"/>
    </w:pPr>
  </w:style>
  <w:style w:type="character" w:customStyle="1" w:styleId="BulletBodyChar">
    <w:name w:val="BulletBody Char"/>
    <w:basedOn w:val="BodyChar"/>
    <w:link w:val="BulletBody"/>
    <w:rsid w:val="00AA7567"/>
    <w:rPr>
      <w:rFonts w:asciiTheme="minorHAnsi" w:hAnsiTheme="minorHAnsi"/>
      <w:color w:val="auto"/>
      <w:sz w:val="24"/>
      <w:szCs w:val="24"/>
      <w:lang w:val="en-US"/>
    </w:rPr>
  </w:style>
  <w:style w:type="paragraph" w:customStyle="1" w:styleId="BodyBeforeBulletedList">
    <w:name w:val="BodyBeforeBulletedList"/>
    <w:basedOn w:val="Body"/>
    <w:next w:val="BulletBody"/>
    <w:link w:val="BodyBeforeBulletedListChar"/>
    <w:qFormat/>
    <w:rsid w:val="00AA7567"/>
    <w:pPr>
      <w:keepNext/>
      <w:spacing w:after="120"/>
    </w:pPr>
  </w:style>
  <w:style w:type="character" w:customStyle="1" w:styleId="BodyBeforeBulletedListChar">
    <w:name w:val="BodyBeforeBulletedList Char"/>
    <w:basedOn w:val="BodyChar"/>
    <w:link w:val="BodyBeforeBulletedList"/>
    <w:rsid w:val="00AA7567"/>
    <w:rPr>
      <w:rFonts w:asciiTheme="minorHAnsi" w:hAnsiTheme="minorHAnsi"/>
      <w:color w:val="auto"/>
      <w:sz w:val="24"/>
      <w:szCs w:val="24"/>
    </w:rPr>
  </w:style>
  <w:style w:type="paragraph" w:customStyle="1" w:styleId="BodyCourier">
    <w:name w:val="BodyCourier"/>
    <w:basedOn w:val="Body"/>
    <w:next w:val="Body"/>
    <w:link w:val="BodyCourierChar"/>
    <w:qFormat/>
    <w:rsid w:val="00AA7567"/>
    <w:rPr>
      <w:rFonts w:ascii="Courier New" w:hAnsi="Courier New"/>
    </w:rPr>
  </w:style>
  <w:style w:type="character" w:customStyle="1" w:styleId="BodyCourierChar">
    <w:name w:val="BodyCourier Char"/>
    <w:basedOn w:val="BodyChar"/>
    <w:link w:val="BodyCourier"/>
    <w:rsid w:val="00AA7567"/>
    <w:rPr>
      <w:rFonts w:ascii="Courier New" w:hAnsi="Courier New"/>
      <w:color w:val="auto"/>
      <w:sz w:val="24"/>
      <w:szCs w:val="24"/>
    </w:rPr>
  </w:style>
  <w:style w:type="character" w:styleId="CommentReference">
    <w:name w:val="annotation reference"/>
    <w:basedOn w:val="DefaultParagraphFont"/>
    <w:uiPriority w:val="99"/>
    <w:semiHidden/>
    <w:unhideWhenUsed/>
    <w:rsid w:val="00B2559A"/>
    <w:rPr>
      <w:sz w:val="16"/>
      <w:szCs w:val="16"/>
    </w:rPr>
  </w:style>
  <w:style w:type="paragraph" w:styleId="CommentText">
    <w:name w:val="annotation text"/>
    <w:basedOn w:val="Normal"/>
    <w:link w:val="CommentTextChar"/>
    <w:uiPriority w:val="99"/>
    <w:unhideWhenUsed/>
    <w:rsid w:val="00B2559A"/>
    <w:pPr>
      <w:spacing w:line="240" w:lineRule="auto"/>
    </w:pPr>
    <w:rPr>
      <w:sz w:val="20"/>
      <w:szCs w:val="20"/>
    </w:rPr>
  </w:style>
  <w:style w:type="character" w:customStyle="1" w:styleId="CommentTextChar">
    <w:name w:val="Comment Text Char"/>
    <w:basedOn w:val="DefaultParagraphFont"/>
    <w:link w:val="CommentText"/>
    <w:uiPriority w:val="99"/>
    <w:rsid w:val="00B2559A"/>
    <w:rPr>
      <w:rFonts w:asciiTheme="minorHAnsi" w:hAnsiTheme="minorHAnsi" w:cs="Arial"/>
      <w:noProof/>
      <w:sz w:val="20"/>
      <w:szCs w:val="20"/>
    </w:rPr>
  </w:style>
  <w:style w:type="paragraph" w:styleId="CommentSubject">
    <w:name w:val="annotation subject"/>
    <w:basedOn w:val="CommentText"/>
    <w:next w:val="CommentText"/>
    <w:link w:val="CommentSubjectChar"/>
    <w:uiPriority w:val="99"/>
    <w:semiHidden/>
    <w:unhideWhenUsed/>
    <w:rsid w:val="00B2559A"/>
    <w:rPr>
      <w:b/>
      <w:bCs/>
    </w:rPr>
  </w:style>
  <w:style w:type="character" w:customStyle="1" w:styleId="CommentSubjectChar">
    <w:name w:val="Comment Subject Char"/>
    <w:basedOn w:val="CommentTextChar"/>
    <w:link w:val="CommentSubject"/>
    <w:uiPriority w:val="99"/>
    <w:semiHidden/>
    <w:rsid w:val="00B2559A"/>
    <w:rPr>
      <w:rFonts w:asciiTheme="minorHAnsi" w:hAnsiTheme="minorHAnsi" w:cs="Arial"/>
      <w:b/>
      <w:bCs/>
      <w:noProof/>
      <w:sz w:val="20"/>
      <w:szCs w:val="20"/>
    </w:rPr>
  </w:style>
  <w:style w:type="paragraph" w:customStyle="1" w:styleId="BulletBodyLast">
    <w:name w:val="BulletBodyLast"/>
    <w:basedOn w:val="Body"/>
    <w:next w:val="Body"/>
    <w:link w:val="BulletBodyLastChar"/>
    <w:qFormat/>
    <w:rsid w:val="00D6130B"/>
    <w:pPr>
      <w:numPr>
        <w:numId w:val="10"/>
      </w:numPr>
      <w:spacing w:after="240"/>
    </w:pPr>
  </w:style>
  <w:style w:type="character" w:customStyle="1" w:styleId="BulletBodyLastChar">
    <w:name w:val="BulletBodyLast Char"/>
    <w:basedOn w:val="BodyChar"/>
    <w:link w:val="BulletBodyLast"/>
    <w:rsid w:val="00D6130B"/>
    <w:rPr>
      <w:rFonts w:asciiTheme="minorHAnsi" w:hAnsiTheme="minorHAnsi"/>
      <w:color w:val="auto"/>
      <w:sz w:val="24"/>
      <w:szCs w:val="24"/>
      <w:lang w:val="en-US"/>
    </w:rPr>
  </w:style>
  <w:style w:type="paragraph" w:customStyle="1" w:styleId="TableHeading">
    <w:name w:val="TableHeading"/>
    <w:basedOn w:val="Body"/>
    <w:link w:val="TableHeadingChar"/>
    <w:qFormat/>
    <w:rsid w:val="0009119B"/>
    <w:pPr>
      <w:keepNext/>
      <w:spacing w:after="60"/>
      <w:ind w:left="0"/>
    </w:pPr>
    <w:rPr>
      <w:rFonts w:asciiTheme="majorHAnsi" w:hAnsiTheme="majorHAnsi" w:cstheme="majorHAnsi"/>
      <w:b/>
      <w:sz w:val="20"/>
      <w:szCs w:val="20"/>
    </w:rPr>
  </w:style>
  <w:style w:type="character" w:customStyle="1" w:styleId="TableHeadingChar">
    <w:name w:val="TableHeading Char"/>
    <w:basedOn w:val="BodyChar"/>
    <w:link w:val="TableHeading"/>
    <w:rsid w:val="0009119B"/>
    <w:rPr>
      <w:rFonts w:asciiTheme="majorHAnsi" w:hAnsiTheme="majorHAnsi" w:cstheme="majorHAnsi"/>
      <w:b/>
      <w:color w:val="auto"/>
      <w:sz w:val="20"/>
      <w:szCs w:val="20"/>
    </w:rPr>
  </w:style>
  <w:style w:type="paragraph" w:styleId="Caption">
    <w:name w:val="caption"/>
    <w:aliases w:val="Caption Char,0-Beskrivning,use for figure and table titles,Fig &amp; Table Title,Figures,180-Table-Caption,#CSSC-180-Table-Caption,Caption Char1 Char,Caption Char Char Char,Caption Char2 Char Char Char,Caption Char1 Char1 Char Char Char,_Fig,cp, Car"/>
    <w:basedOn w:val="Body"/>
    <w:next w:val="Body"/>
    <w:link w:val="CaptionChar1"/>
    <w:qFormat/>
    <w:rsid w:val="0009119B"/>
    <w:pPr>
      <w:spacing w:before="120" w:after="120"/>
      <w:jc w:val="center"/>
    </w:pPr>
    <w:rPr>
      <w:b/>
      <w:bCs/>
      <w:szCs w:val="18"/>
    </w:rPr>
  </w:style>
  <w:style w:type="table" w:customStyle="1" w:styleId="ComptelTable">
    <w:name w:val="ComptelTable"/>
    <w:basedOn w:val="TableNormal"/>
    <w:uiPriority w:val="99"/>
    <w:rsid w:val="0009119B"/>
    <w:pPr>
      <w:spacing w:before="0" w:after="0" w:line="240" w:lineRule="auto"/>
      <w:ind w:left="0" w:firstLine="0"/>
    </w:pPr>
    <w:rPr>
      <w:rFonts w:asciiTheme="minorHAnsi" w:hAnsiTheme="minorHAnsi"/>
      <w:color w:val="auto"/>
      <w:sz w:val="24"/>
      <w:szCs w:val="24"/>
      <w:lang w:val="fi-FI"/>
    </w:rPr>
    <w:tblPr>
      <w:tblInd w:w="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tblPr/>
      <w:tcPr>
        <w:shd w:val="clear" w:color="auto" w:fill="F3F3F3"/>
      </w:tcPr>
    </w:tblStylePr>
  </w:style>
  <w:style w:type="character" w:customStyle="1" w:styleId="CaptionChar1">
    <w:name w:val="Caption Char1"/>
    <w:aliases w:val="Caption Char Char,0-Beskrivning Char,use for figure and table titles Char,Fig &amp; Table Title Char,Figures Char,180-Table-Caption Char1,#CSSC-180-Table-Caption Char1,Caption Char1 Char Char1,Caption Char Char Char Char1,_Fig Char1,cp Char1"/>
    <w:basedOn w:val="DefaultParagraphFont"/>
    <w:link w:val="Caption"/>
    <w:locked/>
    <w:rsid w:val="0009119B"/>
    <w:rPr>
      <w:rFonts w:asciiTheme="minorHAnsi" w:hAnsiTheme="minorHAnsi"/>
      <w:b/>
      <w:bCs/>
      <w:color w:val="auto"/>
      <w:sz w:val="24"/>
      <w:szCs w:val="18"/>
    </w:rPr>
  </w:style>
  <w:style w:type="paragraph" w:styleId="TOC5">
    <w:name w:val="toc 5"/>
    <w:basedOn w:val="Normal"/>
    <w:next w:val="Normal"/>
    <w:autoRedefine/>
    <w:uiPriority w:val="39"/>
    <w:unhideWhenUsed/>
    <w:rsid w:val="00E200EA"/>
    <w:pPr>
      <w:spacing w:after="100" w:line="259" w:lineRule="auto"/>
      <w:ind w:left="880"/>
    </w:pPr>
    <w:rPr>
      <w:rFonts w:eastAsiaTheme="minorEastAsia" w:cstheme="minorBidi"/>
      <w:color w:val="auto"/>
      <w:lang w:eastAsia="en-GB"/>
    </w:rPr>
  </w:style>
  <w:style w:type="paragraph" w:styleId="TOC6">
    <w:name w:val="toc 6"/>
    <w:basedOn w:val="Normal"/>
    <w:next w:val="Normal"/>
    <w:autoRedefine/>
    <w:uiPriority w:val="39"/>
    <w:unhideWhenUsed/>
    <w:rsid w:val="00E200EA"/>
    <w:pPr>
      <w:spacing w:after="100" w:line="259" w:lineRule="auto"/>
      <w:ind w:left="1100"/>
    </w:pPr>
    <w:rPr>
      <w:rFonts w:eastAsiaTheme="minorEastAsia" w:cstheme="minorBidi"/>
      <w:color w:val="auto"/>
      <w:lang w:eastAsia="en-GB"/>
    </w:rPr>
  </w:style>
  <w:style w:type="paragraph" w:styleId="TOC7">
    <w:name w:val="toc 7"/>
    <w:basedOn w:val="Normal"/>
    <w:next w:val="Normal"/>
    <w:autoRedefine/>
    <w:uiPriority w:val="39"/>
    <w:unhideWhenUsed/>
    <w:rsid w:val="00E200EA"/>
    <w:pPr>
      <w:spacing w:after="100" w:line="259" w:lineRule="auto"/>
      <w:ind w:left="1320"/>
    </w:pPr>
    <w:rPr>
      <w:rFonts w:eastAsiaTheme="minorEastAsia" w:cstheme="minorBidi"/>
      <w:color w:val="auto"/>
      <w:lang w:eastAsia="en-GB"/>
    </w:rPr>
  </w:style>
  <w:style w:type="paragraph" w:styleId="TOC8">
    <w:name w:val="toc 8"/>
    <w:basedOn w:val="Normal"/>
    <w:next w:val="Normal"/>
    <w:autoRedefine/>
    <w:uiPriority w:val="39"/>
    <w:unhideWhenUsed/>
    <w:rsid w:val="00E200EA"/>
    <w:pPr>
      <w:spacing w:after="100" w:line="259" w:lineRule="auto"/>
      <w:ind w:left="1540"/>
    </w:pPr>
    <w:rPr>
      <w:rFonts w:eastAsiaTheme="minorEastAsia" w:cstheme="minorBidi"/>
      <w:color w:val="auto"/>
      <w:lang w:eastAsia="en-GB"/>
    </w:rPr>
  </w:style>
  <w:style w:type="paragraph" w:styleId="TOC9">
    <w:name w:val="toc 9"/>
    <w:basedOn w:val="Normal"/>
    <w:next w:val="Normal"/>
    <w:autoRedefine/>
    <w:uiPriority w:val="39"/>
    <w:unhideWhenUsed/>
    <w:rsid w:val="00E200EA"/>
    <w:pPr>
      <w:spacing w:after="100" w:line="259" w:lineRule="auto"/>
      <w:ind w:left="1760"/>
    </w:pPr>
    <w:rPr>
      <w:rFonts w:eastAsiaTheme="minorEastAsia" w:cstheme="minorBidi"/>
      <w:color w:val="auto"/>
      <w:lang w:eastAsia="en-GB"/>
    </w:rPr>
  </w:style>
  <w:style w:type="character" w:styleId="UnresolvedMention">
    <w:name w:val="Unresolved Mention"/>
    <w:basedOn w:val="DefaultParagraphFont"/>
    <w:uiPriority w:val="99"/>
    <w:semiHidden/>
    <w:unhideWhenUsed/>
    <w:rsid w:val="00E200EA"/>
    <w:rPr>
      <w:color w:val="808080"/>
      <w:shd w:val="clear" w:color="auto" w:fill="E6E6E6"/>
    </w:rPr>
  </w:style>
  <w:style w:type="character" w:customStyle="1" w:styleId="180-Table-CaptionChar">
    <w:name w:val="180-Table-Caption Char"/>
    <w:aliases w:val="#CSSC-180-Table-Caption Char,Caption Char1 Char Char,Caption Char Char Char Char,Caption Char2 Char Char Char Char,Caption Char1 Char1 Char Char Char Char,Caption Char Char Char Char Char Char Char,_Fig Char,cp Char"/>
    <w:basedOn w:val="DefaultParagraphFont"/>
    <w:rsid w:val="005F73CE"/>
    <w:rPr>
      <w:rFonts w:asciiTheme="minorHAnsi" w:eastAsia="Times New Roman" w:hAnsiTheme="minorHAnsi" w:cs="Times New Roman"/>
      <w:b/>
      <w:bCs/>
      <w:sz w:val="20"/>
      <w:szCs w:val="18"/>
      <w:lang w:val="en-US"/>
    </w:rPr>
  </w:style>
  <w:style w:type="character" w:customStyle="1" w:styleId="ListParagraphChar">
    <w:name w:val="List Paragraph Char"/>
    <w:aliases w:val="List Paragraph - Bullets Char,titulo 5 Char,List Paragraph11 Char,List Paragraph2 Char,List Paragraph Char Char Char,lp1 Char,List Paragraph1 Char,Number_1 Char,SGLText List Paragraph Char,new Char,b1 Char,Normal Sentence Char"/>
    <w:basedOn w:val="DefaultParagraphFont"/>
    <w:link w:val="ListParagraph"/>
    <w:uiPriority w:val="34"/>
    <w:qFormat/>
    <w:rsid w:val="00B45C0E"/>
    <w:rPr>
      <w:rFonts w:asciiTheme="minorHAnsi" w:hAnsiTheme="minorHAnsi" w:cs="Arial"/>
      <w:szCs w:val="20"/>
      <w:shd w:val="clear" w:color="auto" w:fill="FFFFFF"/>
      <w:lang w:val="en-US"/>
    </w:rPr>
  </w:style>
  <w:style w:type="paragraph" w:customStyle="1" w:styleId="BulletBody1">
    <w:name w:val="BulletBody_1"/>
    <w:basedOn w:val="Normal"/>
    <w:qFormat/>
    <w:rsid w:val="00C01463"/>
    <w:pPr>
      <w:numPr>
        <w:numId w:val="20"/>
      </w:numPr>
      <w:spacing w:line="240" w:lineRule="auto"/>
      <w:ind w:left="1264" w:hanging="357"/>
    </w:pPr>
    <w:rPr>
      <w:rFonts w:ascii="Arial" w:eastAsia="Times New Roman" w:hAnsi="Arial" w:cs="Times New Roman"/>
      <w:color w:val="auto"/>
      <w:sz w:val="24"/>
      <w:szCs w:val="24"/>
      <w:lang w:val="en-GB"/>
    </w:rPr>
  </w:style>
  <w:style w:type="paragraph" w:customStyle="1" w:styleId="Step">
    <w:name w:val="Step"/>
    <w:basedOn w:val="Body"/>
    <w:link w:val="StepChar"/>
    <w:qFormat/>
    <w:rsid w:val="00C01463"/>
    <w:pPr>
      <w:numPr>
        <w:numId w:val="21"/>
      </w:numPr>
    </w:pPr>
    <w:rPr>
      <w:lang w:val="en-GB"/>
    </w:rPr>
  </w:style>
  <w:style w:type="character" w:customStyle="1" w:styleId="StepChar">
    <w:name w:val="Step Char"/>
    <w:basedOn w:val="BodyChar"/>
    <w:link w:val="Step"/>
    <w:rsid w:val="00C01463"/>
    <w:rPr>
      <w:rFonts w:asciiTheme="minorHAnsi" w:hAnsiTheme="minorHAnsi"/>
      <w:color w:val="auto"/>
      <w:sz w:val="24"/>
      <w:szCs w:val="24"/>
    </w:rPr>
  </w:style>
  <w:style w:type="paragraph" w:customStyle="1" w:styleId="Action">
    <w:name w:val="Action"/>
    <w:basedOn w:val="Body"/>
    <w:next w:val="Step"/>
    <w:link w:val="ActionChar"/>
    <w:qFormat/>
    <w:rsid w:val="00C01463"/>
    <w:pPr>
      <w:keepNext/>
      <w:pBdr>
        <w:top w:val="single" w:sz="4" w:space="1" w:color="auto"/>
        <w:bottom w:val="single" w:sz="4" w:space="1" w:color="auto"/>
      </w:pBdr>
      <w:spacing w:before="120"/>
    </w:pPr>
    <w:rPr>
      <w:b/>
      <w:lang w:val="en-GB"/>
    </w:rPr>
  </w:style>
  <w:style w:type="character" w:customStyle="1" w:styleId="ActionChar">
    <w:name w:val="Action Char"/>
    <w:basedOn w:val="BodyChar"/>
    <w:link w:val="Action"/>
    <w:rsid w:val="00C01463"/>
    <w:rPr>
      <w:rFonts w:asciiTheme="minorHAnsi" w:hAnsiTheme="minorHAnsi"/>
      <w:b/>
      <w:color w:val="auto"/>
      <w:sz w:val="24"/>
      <w:szCs w:val="24"/>
    </w:rPr>
  </w:style>
  <w:style w:type="numbering" w:customStyle="1" w:styleId="Stepnumbering">
    <w:name w:val="Step numbering"/>
    <w:uiPriority w:val="99"/>
    <w:rsid w:val="00C01463"/>
    <w:pPr>
      <w:numPr>
        <w:numId w:val="21"/>
      </w:numPr>
    </w:pPr>
  </w:style>
  <w:style w:type="character" w:customStyle="1" w:styleId="CarChar">
    <w:name w:val="Car Char"/>
    <w:aliases w:val=" Car Car Char,Car Car Char"/>
    <w:rsid w:val="007777CB"/>
    <w:rPr>
      <w:b/>
      <w:bCs/>
      <w:szCs w:val="18"/>
      <w:lang w:val="en-GB"/>
    </w:rPr>
  </w:style>
  <w:style w:type="paragraph" w:customStyle="1" w:styleId="Num1">
    <w:name w:val="Num1"/>
    <w:basedOn w:val="BodyText"/>
    <w:qFormat/>
    <w:rsid w:val="00E17B44"/>
    <w:pPr>
      <w:numPr>
        <w:numId w:val="24"/>
      </w:numPr>
      <w:spacing w:before="120" w:line="240" w:lineRule="auto"/>
    </w:pPr>
    <w:rPr>
      <w:rFonts w:ascii="Century Gothic" w:eastAsia="Times New Roman" w:hAnsi="Century Gothic" w:cs="Times New Roman"/>
      <w:color w:val="auto"/>
      <w:sz w:val="20"/>
      <w:lang w:bidi="he-IL"/>
    </w:rPr>
  </w:style>
  <w:style w:type="paragraph" w:customStyle="1" w:styleId="Num2">
    <w:name w:val="Num2"/>
    <w:basedOn w:val="BodyText"/>
    <w:rsid w:val="00E17B44"/>
    <w:pPr>
      <w:numPr>
        <w:ilvl w:val="1"/>
        <w:numId w:val="24"/>
      </w:numPr>
      <w:spacing w:before="120" w:line="240" w:lineRule="auto"/>
    </w:pPr>
    <w:rPr>
      <w:rFonts w:ascii="Century Gothic" w:eastAsia="Times New Roman" w:hAnsi="Century Gothic" w:cs="Times New Roman"/>
      <w:color w:val="auto"/>
      <w:sz w:val="20"/>
      <w:lang w:bidi="he-IL"/>
    </w:rPr>
  </w:style>
  <w:style w:type="paragraph" w:customStyle="1" w:styleId="Num3">
    <w:name w:val="Num3"/>
    <w:basedOn w:val="Num2"/>
    <w:uiPriority w:val="99"/>
    <w:rsid w:val="00E17B44"/>
    <w:pPr>
      <w:numPr>
        <w:ilvl w:val="2"/>
      </w:numPr>
    </w:pPr>
  </w:style>
  <w:style w:type="paragraph" w:customStyle="1" w:styleId="Num4">
    <w:name w:val="Num4"/>
    <w:basedOn w:val="Num2"/>
    <w:uiPriority w:val="99"/>
    <w:rsid w:val="00E17B44"/>
    <w:pPr>
      <w:numPr>
        <w:ilvl w:val="3"/>
      </w:numPr>
    </w:pPr>
  </w:style>
  <w:style w:type="numbering" w:customStyle="1" w:styleId="UBullet">
    <w:name w:val="UBullet"/>
    <w:basedOn w:val="NoList"/>
    <w:uiPriority w:val="99"/>
    <w:rsid w:val="00BD1387"/>
    <w:pPr>
      <w:numPr>
        <w:numId w:val="25"/>
      </w:numPr>
    </w:pPr>
  </w:style>
  <w:style w:type="paragraph" w:customStyle="1" w:styleId="ClientTable">
    <w:name w:val="Client Table"/>
    <w:basedOn w:val="Normal"/>
    <w:link w:val="ClientTableChar"/>
    <w:qFormat/>
    <w:rsid w:val="006960C4"/>
    <w:pPr>
      <w:spacing w:after="0" w:line="240" w:lineRule="auto"/>
    </w:pPr>
    <w:rPr>
      <w:rFonts w:eastAsia="Times New Roman" w:cs="Times New Roman"/>
      <w:noProof/>
      <w:color w:val="auto"/>
      <w:spacing w:val="20"/>
      <w:sz w:val="18"/>
      <w:szCs w:val="32"/>
      <w:lang w:bidi="he-IL"/>
    </w:rPr>
  </w:style>
  <w:style w:type="character" w:customStyle="1" w:styleId="ClientTableChar">
    <w:name w:val="Client Table Char"/>
    <w:basedOn w:val="DefaultParagraphFont"/>
    <w:link w:val="ClientTable"/>
    <w:rsid w:val="006960C4"/>
    <w:rPr>
      <w:rFonts w:asciiTheme="minorHAnsi" w:eastAsia="Times New Roman" w:hAnsiTheme="minorHAnsi" w:cs="Times New Roman"/>
      <w:noProof/>
      <w:color w:val="auto"/>
      <w:spacing w:val="20"/>
      <w:sz w:val="18"/>
      <w:szCs w:val="32"/>
      <w:lang w:val="en-US" w:bidi="he-IL"/>
    </w:rPr>
  </w:style>
  <w:style w:type="paragraph" w:customStyle="1" w:styleId="BodyTextTable">
    <w:name w:val="Body Text Table"/>
    <w:basedOn w:val="BodyText"/>
    <w:link w:val="BodyTextTableChar"/>
    <w:rsid w:val="00ED5E8D"/>
    <w:pPr>
      <w:spacing w:before="60" w:line="240" w:lineRule="auto"/>
      <w:ind w:left="0"/>
    </w:pPr>
    <w:rPr>
      <w:rFonts w:ascii="Century Gothic" w:eastAsia="Times New Roman" w:hAnsi="Century Gothic" w:cs="Times New Roman"/>
      <w:color w:val="auto"/>
      <w:sz w:val="18"/>
      <w:szCs w:val="20"/>
      <w:lang w:bidi="he-IL"/>
    </w:rPr>
  </w:style>
  <w:style w:type="paragraph" w:customStyle="1" w:styleId="AppendixHeading1">
    <w:name w:val="Appendix Heading 1"/>
    <w:basedOn w:val="Heading1"/>
    <w:next w:val="BodyText"/>
    <w:qFormat/>
    <w:rsid w:val="00ED5E8D"/>
    <w:pPr>
      <w:numPr>
        <w:numId w:val="28"/>
      </w:numPr>
      <w:pBdr>
        <w:bottom w:val="single" w:sz="4" w:space="0" w:color="606064"/>
      </w:pBdr>
      <w:spacing w:before="740" w:after="240" w:line="240" w:lineRule="auto"/>
    </w:pPr>
    <w:rPr>
      <w:rFonts w:ascii="Century Gothic" w:eastAsia="Times New Roman" w:hAnsi="Century Gothic" w:cs="Arial"/>
      <w:color w:val="302E45"/>
      <w:kern w:val="32"/>
      <w:szCs w:val="44"/>
      <w:lang w:bidi="he-IL"/>
    </w:rPr>
  </w:style>
  <w:style w:type="paragraph" w:customStyle="1" w:styleId="AppendixHeading2">
    <w:name w:val="Appendix Heading 2"/>
    <w:next w:val="BodyText"/>
    <w:rsid w:val="00ED5E8D"/>
    <w:pPr>
      <w:keepNext/>
      <w:keepLines/>
      <w:numPr>
        <w:ilvl w:val="1"/>
        <w:numId w:val="28"/>
      </w:numPr>
      <w:spacing w:before="360" w:after="120" w:line="240" w:lineRule="auto"/>
      <w:outlineLvl w:val="1"/>
    </w:pPr>
    <w:rPr>
      <w:rFonts w:ascii="Century Gothic" w:eastAsia="Times New Roman" w:hAnsi="Century Gothic" w:cs="Arial"/>
      <w:color w:val="302E45"/>
      <w:kern w:val="32"/>
      <w:sz w:val="36"/>
      <w:szCs w:val="36"/>
      <w:lang w:val="en-US" w:bidi="he-IL"/>
    </w:rPr>
  </w:style>
  <w:style w:type="paragraph" w:customStyle="1" w:styleId="AppendixHeading3">
    <w:name w:val="Appendix Heading 3"/>
    <w:basedOn w:val="AppendixHeading2"/>
    <w:next w:val="BodyText"/>
    <w:rsid w:val="00ED5E8D"/>
    <w:pPr>
      <w:numPr>
        <w:ilvl w:val="2"/>
      </w:numPr>
      <w:spacing w:before="240"/>
      <w:outlineLvl w:val="2"/>
    </w:pPr>
    <w:rPr>
      <w:sz w:val="28"/>
      <w:szCs w:val="28"/>
    </w:rPr>
  </w:style>
  <w:style w:type="paragraph" w:customStyle="1" w:styleId="AppendixHeading4">
    <w:name w:val="Appendix Heading 4"/>
    <w:basedOn w:val="AppendixHeading3"/>
    <w:next w:val="BodyText"/>
    <w:rsid w:val="00ED5E8D"/>
    <w:pPr>
      <w:numPr>
        <w:ilvl w:val="3"/>
      </w:numPr>
      <w:outlineLvl w:val="3"/>
    </w:pPr>
    <w:rPr>
      <w:sz w:val="22"/>
      <w:szCs w:val="22"/>
    </w:rPr>
  </w:style>
  <w:style w:type="paragraph" w:customStyle="1" w:styleId="AppendixHeading5">
    <w:name w:val="Appendix Heading 5"/>
    <w:basedOn w:val="AppendixHeading4"/>
    <w:next w:val="BodyText"/>
    <w:rsid w:val="00ED5E8D"/>
    <w:pPr>
      <w:numPr>
        <w:ilvl w:val="4"/>
      </w:numPr>
      <w:outlineLvl w:val="4"/>
    </w:pPr>
    <w:rPr>
      <w:sz w:val="20"/>
      <w:szCs w:val="20"/>
    </w:rPr>
  </w:style>
  <w:style w:type="paragraph" w:customStyle="1" w:styleId="AppendixHeading6">
    <w:name w:val="Appendix Heading 6"/>
    <w:basedOn w:val="AppendixHeading5"/>
    <w:next w:val="BodyText"/>
    <w:rsid w:val="00ED5E8D"/>
    <w:pPr>
      <w:numPr>
        <w:ilvl w:val="5"/>
      </w:numPr>
      <w:outlineLvl w:val="5"/>
    </w:pPr>
    <w:rPr>
      <w:sz w:val="18"/>
      <w:szCs w:val="18"/>
    </w:rPr>
  </w:style>
  <w:style w:type="paragraph" w:customStyle="1" w:styleId="AppendixHeading7">
    <w:name w:val="Appendix Heading 7"/>
    <w:basedOn w:val="AppendixHeading6"/>
    <w:next w:val="BodyText"/>
    <w:rsid w:val="00ED5E8D"/>
    <w:pPr>
      <w:numPr>
        <w:ilvl w:val="6"/>
      </w:numPr>
      <w:tabs>
        <w:tab w:val="left" w:pos="1361"/>
      </w:tabs>
      <w:outlineLvl w:val="6"/>
    </w:pPr>
  </w:style>
  <w:style w:type="paragraph" w:customStyle="1" w:styleId="AppendixHeading8">
    <w:name w:val="Appendix Heading 8"/>
    <w:basedOn w:val="AppendixHeading7"/>
    <w:next w:val="BodyText"/>
    <w:rsid w:val="00ED5E8D"/>
    <w:pPr>
      <w:numPr>
        <w:ilvl w:val="7"/>
      </w:numPr>
      <w:outlineLvl w:val="7"/>
    </w:pPr>
  </w:style>
  <w:style w:type="paragraph" w:customStyle="1" w:styleId="AppendixHeading9">
    <w:name w:val="Appendix Heading 9"/>
    <w:basedOn w:val="AppendixHeading8"/>
    <w:next w:val="BodyText"/>
    <w:rsid w:val="00ED5E8D"/>
    <w:pPr>
      <w:numPr>
        <w:ilvl w:val="8"/>
      </w:numPr>
      <w:outlineLvl w:val="8"/>
    </w:pPr>
  </w:style>
  <w:style w:type="numbering" w:customStyle="1" w:styleId="UBulletTable">
    <w:name w:val="UBullet Table"/>
    <w:basedOn w:val="UBullet"/>
    <w:uiPriority w:val="99"/>
    <w:rsid w:val="00ED5E8D"/>
    <w:pPr>
      <w:numPr>
        <w:numId w:val="27"/>
      </w:numPr>
    </w:pPr>
  </w:style>
  <w:style w:type="character" w:customStyle="1" w:styleId="BodyTextTableChar">
    <w:name w:val="Body Text Table Char"/>
    <w:link w:val="BodyTextTable"/>
    <w:locked/>
    <w:rsid w:val="00ED5E8D"/>
    <w:rPr>
      <w:rFonts w:ascii="Century Gothic" w:eastAsia="Times New Roman" w:hAnsi="Century Gothic" w:cs="Times New Roman"/>
      <w:color w:val="auto"/>
      <w:sz w:val="18"/>
      <w:szCs w:val="20"/>
      <w:lang w:val="en-US" w:bidi="he-IL"/>
    </w:rPr>
  </w:style>
  <w:style w:type="paragraph" w:styleId="TableofFigures">
    <w:name w:val="table of figures"/>
    <w:basedOn w:val="Normal"/>
    <w:next w:val="Normal"/>
    <w:uiPriority w:val="99"/>
    <w:unhideWhenUsed/>
    <w:rsid w:val="0042032E"/>
    <w:pPr>
      <w:spacing w:after="0"/>
    </w:pPr>
  </w:style>
  <w:style w:type="paragraph" w:customStyle="1" w:styleId="Code">
    <w:name w:val="Code"/>
    <w:basedOn w:val="Normal"/>
    <w:link w:val="CodeChar"/>
    <w:rsid w:val="001759B6"/>
    <w:pPr>
      <w:spacing w:before="60" w:after="60" w:line="240" w:lineRule="auto"/>
      <w:ind w:left="1440"/>
    </w:pPr>
    <w:rPr>
      <w:rFonts w:ascii="Courier New" w:eastAsia="Times New Roman" w:hAnsi="Courier New" w:cs="Courier New"/>
      <w:noProof/>
      <w:color w:val="auto"/>
      <w:sz w:val="18"/>
      <w:szCs w:val="18"/>
      <w:lang w:bidi="he-IL"/>
    </w:rPr>
  </w:style>
  <w:style w:type="character" w:customStyle="1" w:styleId="CodeChar">
    <w:name w:val="Code Char"/>
    <w:basedOn w:val="DefaultParagraphFont"/>
    <w:link w:val="Code"/>
    <w:rsid w:val="001759B6"/>
    <w:rPr>
      <w:rFonts w:ascii="Courier New" w:eastAsia="Times New Roman" w:hAnsi="Courier New" w:cs="Courier New"/>
      <w:noProof/>
      <w:color w:val="auto"/>
      <w:sz w:val="18"/>
      <w:szCs w:val="18"/>
      <w:lang w:val="en-US" w:bidi="he-IL"/>
    </w:rPr>
  </w:style>
  <w:style w:type="paragraph" w:customStyle="1" w:styleId="Note">
    <w:name w:val="Note"/>
    <w:next w:val="BodyText"/>
    <w:link w:val="NoteChar"/>
    <w:qFormat/>
    <w:rsid w:val="001759B6"/>
    <w:pPr>
      <w:spacing w:before="120" w:after="120" w:line="240" w:lineRule="auto"/>
      <w:ind w:left="1944" w:hanging="504"/>
    </w:pPr>
    <w:rPr>
      <w:rFonts w:ascii="Century Gothic" w:eastAsia="Times New Roman" w:hAnsi="Century Gothic" w:cs="Arial"/>
      <w:bCs/>
      <w:i/>
      <w:noProof/>
      <w:color w:val="auto"/>
      <w:kern w:val="32"/>
      <w:sz w:val="18"/>
      <w:szCs w:val="20"/>
      <w:lang w:val="en-US" w:bidi="he-IL"/>
    </w:rPr>
  </w:style>
  <w:style w:type="character" w:customStyle="1" w:styleId="NoteChar">
    <w:name w:val="Note Char"/>
    <w:basedOn w:val="BodyTextChar"/>
    <w:link w:val="Note"/>
    <w:rsid w:val="001759B6"/>
    <w:rPr>
      <w:rFonts w:ascii="Century Gothic" w:eastAsia="Times New Roman" w:hAnsi="Century Gothic" w:cs="Arial"/>
      <w:bCs/>
      <w:i/>
      <w:noProof/>
      <w:color w:val="auto"/>
      <w:kern w:val="32"/>
      <w:sz w:val="18"/>
      <w:szCs w:val="20"/>
      <w:lang w:val="en-US" w:bidi="he-IL"/>
    </w:rPr>
  </w:style>
  <w:style w:type="numbering" w:styleId="ArticleSection">
    <w:name w:val="Outline List 3"/>
    <w:basedOn w:val="NoList"/>
    <w:rsid w:val="0052514B"/>
    <w:pPr>
      <w:numPr>
        <w:numId w:val="31"/>
      </w:numPr>
    </w:pPr>
  </w:style>
  <w:style w:type="paragraph" w:styleId="Revision">
    <w:name w:val="Revision"/>
    <w:hidden/>
    <w:uiPriority w:val="99"/>
    <w:semiHidden/>
    <w:rsid w:val="00FB04BE"/>
    <w:pPr>
      <w:spacing w:before="0" w:after="0" w:line="240" w:lineRule="auto"/>
      <w:ind w:left="0" w:firstLine="0"/>
    </w:pPr>
    <w:rPr>
      <w:rFonts w:asciiTheme="minorHAnsi" w:hAnsiTheme="minorHAnsi" w:cs="Arial"/>
      <w:lang w:val="en-US"/>
    </w:rPr>
  </w:style>
  <w:style w:type="paragraph" w:styleId="PlainText">
    <w:name w:val="Plain Text"/>
    <w:basedOn w:val="Normal"/>
    <w:link w:val="PlainTextChar"/>
    <w:uiPriority w:val="99"/>
    <w:rsid w:val="00A8714C"/>
    <w:pPr>
      <w:spacing w:after="0" w:line="240" w:lineRule="auto"/>
      <w:ind w:left="1440"/>
    </w:pPr>
    <w:rPr>
      <w:rFonts w:ascii="Consolas" w:eastAsia="Times New Roman" w:hAnsi="Consolas" w:cs="Consolas"/>
      <w:color w:val="auto"/>
      <w:sz w:val="21"/>
      <w:szCs w:val="21"/>
      <w:lang w:bidi="he-IL"/>
    </w:rPr>
  </w:style>
  <w:style w:type="character" w:customStyle="1" w:styleId="PlainTextChar">
    <w:name w:val="Plain Text Char"/>
    <w:basedOn w:val="DefaultParagraphFont"/>
    <w:link w:val="PlainText"/>
    <w:uiPriority w:val="99"/>
    <w:rsid w:val="00A8714C"/>
    <w:rPr>
      <w:rFonts w:ascii="Consolas" w:eastAsia="Times New Roman" w:hAnsi="Consolas" w:cs="Consolas"/>
      <w:color w:val="auto"/>
      <w:sz w:val="21"/>
      <w:szCs w:val="21"/>
      <w:lang w:val="en-US" w:bidi="he-IL"/>
    </w:rPr>
  </w:style>
  <w:style w:type="table" w:styleId="PlainTable3">
    <w:name w:val="Plain Table 3"/>
    <w:basedOn w:val="TableNormal"/>
    <w:uiPriority w:val="43"/>
    <w:rsid w:val="00243B3D"/>
    <w:pPr>
      <w:spacing w:after="0" w:line="240" w:lineRule="auto"/>
    </w:pPr>
    <w:tblPr>
      <w:tblStyleRowBandSize w:val="1"/>
      <w:tblStyleColBandSize w:val="1"/>
    </w:tblPr>
    <w:tblStylePr w:type="firstRow">
      <w:rPr>
        <w:b/>
        <w:bCs/>
        <w:caps/>
      </w:rPr>
      <w:tblPr/>
      <w:tcPr>
        <w:tcBorders>
          <w:bottom w:val="single" w:sz="4" w:space="0" w:color="6395E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6395E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HeaderTable">
    <w:name w:val="Header Table"/>
    <w:link w:val="HeaderTableChar"/>
    <w:qFormat/>
    <w:rsid w:val="00575468"/>
    <w:pPr>
      <w:keepNext/>
      <w:keepLines/>
      <w:spacing w:before="40" w:after="40" w:line="240" w:lineRule="auto"/>
      <w:ind w:left="0" w:firstLine="0"/>
    </w:pPr>
    <w:rPr>
      <w:rFonts w:ascii="Century Gothic" w:eastAsia="Times New Roman" w:hAnsi="Century Gothic" w:cs="Times New Roman"/>
      <w:b/>
      <w:color w:val="FFFFFF" w:themeColor="background1"/>
      <w:sz w:val="18"/>
      <w:szCs w:val="20"/>
      <w:lang w:val="en-US" w:bidi="he-IL"/>
    </w:rPr>
  </w:style>
  <w:style w:type="character" w:customStyle="1" w:styleId="HeaderTableChar">
    <w:name w:val="Header Table Char"/>
    <w:link w:val="HeaderTable"/>
    <w:locked/>
    <w:rsid w:val="00575468"/>
    <w:rPr>
      <w:rFonts w:ascii="Century Gothic" w:eastAsia="Times New Roman" w:hAnsi="Century Gothic" w:cs="Times New Roman"/>
      <w:b/>
      <w:color w:val="FFFFFF" w:themeColor="background1"/>
      <w:sz w:val="18"/>
      <w:szCs w:val="20"/>
      <w:lang w:val="en-US" w:bidi="he-IL"/>
    </w:rPr>
  </w:style>
  <w:style w:type="paragraph" w:customStyle="1" w:styleId="xmsonormal">
    <w:name w:val="x_msonormal"/>
    <w:basedOn w:val="Normal"/>
    <w:rsid w:val="00E50CF8"/>
    <w:pPr>
      <w:spacing w:after="0" w:line="240" w:lineRule="auto"/>
    </w:pPr>
    <w:rPr>
      <w:rFonts w:ascii="Calibri" w:hAnsi="Calibri" w:cs="Calibri"/>
      <w:color w:val="auto"/>
      <w:lang w:val="en-PH" w:eastAsia="en-PH"/>
    </w:rPr>
  </w:style>
  <w:style w:type="character" w:customStyle="1" w:styleId="spelle">
    <w:name w:val="spelle"/>
    <w:basedOn w:val="DefaultParagraphFont"/>
    <w:rsid w:val="00CA5AA0"/>
  </w:style>
  <w:style w:type="paragraph" w:customStyle="1" w:styleId="Contents">
    <w:name w:val="Contents"/>
    <w:uiPriority w:val="99"/>
    <w:unhideWhenUsed/>
    <w:rsid w:val="00BA053B"/>
    <w:pPr>
      <w:keepNext/>
      <w:keepLines/>
      <w:spacing w:before="800" w:after="480" w:line="240" w:lineRule="auto"/>
      <w:ind w:left="0" w:firstLine="0"/>
      <w:outlineLvl w:val="3"/>
    </w:pPr>
    <w:rPr>
      <w:rFonts w:ascii="Century Gothic" w:eastAsia="Times New Roman" w:hAnsi="Century Gothic" w:cs="Arial"/>
      <w:color w:val="606064"/>
      <w:sz w:val="36"/>
      <w:szCs w:val="36"/>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7188">
      <w:bodyDiv w:val="1"/>
      <w:marLeft w:val="0"/>
      <w:marRight w:val="0"/>
      <w:marTop w:val="0"/>
      <w:marBottom w:val="0"/>
      <w:divBdr>
        <w:top w:val="none" w:sz="0" w:space="0" w:color="auto"/>
        <w:left w:val="none" w:sz="0" w:space="0" w:color="auto"/>
        <w:bottom w:val="none" w:sz="0" w:space="0" w:color="auto"/>
        <w:right w:val="none" w:sz="0" w:space="0" w:color="auto"/>
      </w:divBdr>
    </w:div>
    <w:div w:id="116023998">
      <w:bodyDiv w:val="1"/>
      <w:marLeft w:val="0"/>
      <w:marRight w:val="0"/>
      <w:marTop w:val="0"/>
      <w:marBottom w:val="0"/>
      <w:divBdr>
        <w:top w:val="none" w:sz="0" w:space="0" w:color="auto"/>
        <w:left w:val="none" w:sz="0" w:space="0" w:color="auto"/>
        <w:bottom w:val="none" w:sz="0" w:space="0" w:color="auto"/>
        <w:right w:val="none" w:sz="0" w:space="0" w:color="auto"/>
      </w:divBdr>
    </w:div>
    <w:div w:id="129329306">
      <w:bodyDiv w:val="1"/>
      <w:marLeft w:val="0"/>
      <w:marRight w:val="0"/>
      <w:marTop w:val="0"/>
      <w:marBottom w:val="0"/>
      <w:divBdr>
        <w:top w:val="none" w:sz="0" w:space="0" w:color="auto"/>
        <w:left w:val="none" w:sz="0" w:space="0" w:color="auto"/>
        <w:bottom w:val="none" w:sz="0" w:space="0" w:color="auto"/>
        <w:right w:val="none" w:sz="0" w:space="0" w:color="auto"/>
      </w:divBdr>
    </w:div>
    <w:div w:id="200938953">
      <w:bodyDiv w:val="1"/>
      <w:marLeft w:val="0"/>
      <w:marRight w:val="0"/>
      <w:marTop w:val="0"/>
      <w:marBottom w:val="0"/>
      <w:divBdr>
        <w:top w:val="none" w:sz="0" w:space="0" w:color="auto"/>
        <w:left w:val="none" w:sz="0" w:space="0" w:color="auto"/>
        <w:bottom w:val="none" w:sz="0" w:space="0" w:color="auto"/>
        <w:right w:val="none" w:sz="0" w:space="0" w:color="auto"/>
      </w:divBdr>
    </w:div>
    <w:div w:id="202983461">
      <w:bodyDiv w:val="1"/>
      <w:marLeft w:val="0"/>
      <w:marRight w:val="0"/>
      <w:marTop w:val="0"/>
      <w:marBottom w:val="0"/>
      <w:divBdr>
        <w:top w:val="none" w:sz="0" w:space="0" w:color="auto"/>
        <w:left w:val="none" w:sz="0" w:space="0" w:color="auto"/>
        <w:bottom w:val="none" w:sz="0" w:space="0" w:color="auto"/>
        <w:right w:val="none" w:sz="0" w:space="0" w:color="auto"/>
      </w:divBdr>
    </w:div>
    <w:div w:id="219632791">
      <w:bodyDiv w:val="1"/>
      <w:marLeft w:val="0"/>
      <w:marRight w:val="0"/>
      <w:marTop w:val="0"/>
      <w:marBottom w:val="0"/>
      <w:divBdr>
        <w:top w:val="none" w:sz="0" w:space="0" w:color="auto"/>
        <w:left w:val="none" w:sz="0" w:space="0" w:color="auto"/>
        <w:bottom w:val="none" w:sz="0" w:space="0" w:color="auto"/>
        <w:right w:val="none" w:sz="0" w:space="0" w:color="auto"/>
      </w:divBdr>
    </w:div>
    <w:div w:id="221253050">
      <w:bodyDiv w:val="1"/>
      <w:marLeft w:val="0"/>
      <w:marRight w:val="0"/>
      <w:marTop w:val="0"/>
      <w:marBottom w:val="0"/>
      <w:divBdr>
        <w:top w:val="none" w:sz="0" w:space="0" w:color="auto"/>
        <w:left w:val="none" w:sz="0" w:space="0" w:color="auto"/>
        <w:bottom w:val="none" w:sz="0" w:space="0" w:color="auto"/>
        <w:right w:val="none" w:sz="0" w:space="0" w:color="auto"/>
      </w:divBdr>
    </w:div>
    <w:div w:id="287591219">
      <w:bodyDiv w:val="1"/>
      <w:marLeft w:val="0"/>
      <w:marRight w:val="0"/>
      <w:marTop w:val="0"/>
      <w:marBottom w:val="0"/>
      <w:divBdr>
        <w:top w:val="none" w:sz="0" w:space="0" w:color="auto"/>
        <w:left w:val="none" w:sz="0" w:space="0" w:color="auto"/>
        <w:bottom w:val="none" w:sz="0" w:space="0" w:color="auto"/>
        <w:right w:val="none" w:sz="0" w:space="0" w:color="auto"/>
      </w:divBdr>
    </w:div>
    <w:div w:id="308023028">
      <w:bodyDiv w:val="1"/>
      <w:marLeft w:val="0"/>
      <w:marRight w:val="0"/>
      <w:marTop w:val="0"/>
      <w:marBottom w:val="0"/>
      <w:divBdr>
        <w:top w:val="none" w:sz="0" w:space="0" w:color="auto"/>
        <w:left w:val="none" w:sz="0" w:space="0" w:color="auto"/>
        <w:bottom w:val="none" w:sz="0" w:space="0" w:color="auto"/>
        <w:right w:val="none" w:sz="0" w:space="0" w:color="auto"/>
      </w:divBdr>
    </w:div>
    <w:div w:id="341931122">
      <w:bodyDiv w:val="1"/>
      <w:marLeft w:val="0"/>
      <w:marRight w:val="0"/>
      <w:marTop w:val="0"/>
      <w:marBottom w:val="0"/>
      <w:divBdr>
        <w:top w:val="none" w:sz="0" w:space="0" w:color="auto"/>
        <w:left w:val="none" w:sz="0" w:space="0" w:color="auto"/>
        <w:bottom w:val="none" w:sz="0" w:space="0" w:color="auto"/>
        <w:right w:val="none" w:sz="0" w:space="0" w:color="auto"/>
      </w:divBdr>
    </w:div>
    <w:div w:id="364909207">
      <w:bodyDiv w:val="1"/>
      <w:marLeft w:val="0"/>
      <w:marRight w:val="0"/>
      <w:marTop w:val="0"/>
      <w:marBottom w:val="0"/>
      <w:divBdr>
        <w:top w:val="none" w:sz="0" w:space="0" w:color="auto"/>
        <w:left w:val="none" w:sz="0" w:space="0" w:color="auto"/>
        <w:bottom w:val="none" w:sz="0" w:space="0" w:color="auto"/>
        <w:right w:val="none" w:sz="0" w:space="0" w:color="auto"/>
      </w:divBdr>
    </w:div>
    <w:div w:id="368383875">
      <w:bodyDiv w:val="1"/>
      <w:marLeft w:val="0"/>
      <w:marRight w:val="0"/>
      <w:marTop w:val="0"/>
      <w:marBottom w:val="0"/>
      <w:divBdr>
        <w:top w:val="none" w:sz="0" w:space="0" w:color="auto"/>
        <w:left w:val="none" w:sz="0" w:space="0" w:color="auto"/>
        <w:bottom w:val="none" w:sz="0" w:space="0" w:color="auto"/>
        <w:right w:val="none" w:sz="0" w:space="0" w:color="auto"/>
      </w:divBdr>
    </w:div>
    <w:div w:id="425686649">
      <w:bodyDiv w:val="1"/>
      <w:marLeft w:val="0"/>
      <w:marRight w:val="0"/>
      <w:marTop w:val="0"/>
      <w:marBottom w:val="0"/>
      <w:divBdr>
        <w:top w:val="none" w:sz="0" w:space="0" w:color="auto"/>
        <w:left w:val="none" w:sz="0" w:space="0" w:color="auto"/>
        <w:bottom w:val="none" w:sz="0" w:space="0" w:color="auto"/>
        <w:right w:val="none" w:sz="0" w:space="0" w:color="auto"/>
      </w:divBdr>
    </w:div>
    <w:div w:id="427968611">
      <w:bodyDiv w:val="1"/>
      <w:marLeft w:val="0"/>
      <w:marRight w:val="0"/>
      <w:marTop w:val="0"/>
      <w:marBottom w:val="0"/>
      <w:divBdr>
        <w:top w:val="none" w:sz="0" w:space="0" w:color="auto"/>
        <w:left w:val="none" w:sz="0" w:space="0" w:color="auto"/>
        <w:bottom w:val="none" w:sz="0" w:space="0" w:color="auto"/>
        <w:right w:val="none" w:sz="0" w:space="0" w:color="auto"/>
      </w:divBdr>
    </w:div>
    <w:div w:id="429542744">
      <w:bodyDiv w:val="1"/>
      <w:marLeft w:val="0"/>
      <w:marRight w:val="0"/>
      <w:marTop w:val="0"/>
      <w:marBottom w:val="0"/>
      <w:divBdr>
        <w:top w:val="none" w:sz="0" w:space="0" w:color="auto"/>
        <w:left w:val="none" w:sz="0" w:space="0" w:color="auto"/>
        <w:bottom w:val="none" w:sz="0" w:space="0" w:color="auto"/>
        <w:right w:val="none" w:sz="0" w:space="0" w:color="auto"/>
      </w:divBdr>
    </w:div>
    <w:div w:id="442044003">
      <w:bodyDiv w:val="1"/>
      <w:marLeft w:val="0"/>
      <w:marRight w:val="0"/>
      <w:marTop w:val="0"/>
      <w:marBottom w:val="0"/>
      <w:divBdr>
        <w:top w:val="none" w:sz="0" w:space="0" w:color="auto"/>
        <w:left w:val="none" w:sz="0" w:space="0" w:color="auto"/>
        <w:bottom w:val="none" w:sz="0" w:space="0" w:color="auto"/>
        <w:right w:val="none" w:sz="0" w:space="0" w:color="auto"/>
      </w:divBdr>
    </w:div>
    <w:div w:id="453863107">
      <w:bodyDiv w:val="1"/>
      <w:marLeft w:val="0"/>
      <w:marRight w:val="0"/>
      <w:marTop w:val="0"/>
      <w:marBottom w:val="0"/>
      <w:divBdr>
        <w:top w:val="none" w:sz="0" w:space="0" w:color="auto"/>
        <w:left w:val="none" w:sz="0" w:space="0" w:color="auto"/>
        <w:bottom w:val="none" w:sz="0" w:space="0" w:color="auto"/>
        <w:right w:val="none" w:sz="0" w:space="0" w:color="auto"/>
      </w:divBdr>
    </w:div>
    <w:div w:id="481317476">
      <w:bodyDiv w:val="1"/>
      <w:marLeft w:val="0"/>
      <w:marRight w:val="0"/>
      <w:marTop w:val="0"/>
      <w:marBottom w:val="0"/>
      <w:divBdr>
        <w:top w:val="none" w:sz="0" w:space="0" w:color="auto"/>
        <w:left w:val="none" w:sz="0" w:space="0" w:color="auto"/>
        <w:bottom w:val="none" w:sz="0" w:space="0" w:color="auto"/>
        <w:right w:val="none" w:sz="0" w:space="0" w:color="auto"/>
      </w:divBdr>
    </w:div>
    <w:div w:id="485822741">
      <w:bodyDiv w:val="1"/>
      <w:marLeft w:val="0"/>
      <w:marRight w:val="0"/>
      <w:marTop w:val="0"/>
      <w:marBottom w:val="0"/>
      <w:divBdr>
        <w:top w:val="none" w:sz="0" w:space="0" w:color="auto"/>
        <w:left w:val="none" w:sz="0" w:space="0" w:color="auto"/>
        <w:bottom w:val="none" w:sz="0" w:space="0" w:color="auto"/>
        <w:right w:val="none" w:sz="0" w:space="0" w:color="auto"/>
      </w:divBdr>
    </w:div>
    <w:div w:id="508375556">
      <w:bodyDiv w:val="1"/>
      <w:marLeft w:val="0"/>
      <w:marRight w:val="0"/>
      <w:marTop w:val="0"/>
      <w:marBottom w:val="0"/>
      <w:divBdr>
        <w:top w:val="none" w:sz="0" w:space="0" w:color="auto"/>
        <w:left w:val="none" w:sz="0" w:space="0" w:color="auto"/>
        <w:bottom w:val="none" w:sz="0" w:space="0" w:color="auto"/>
        <w:right w:val="none" w:sz="0" w:space="0" w:color="auto"/>
      </w:divBdr>
    </w:div>
    <w:div w:id="548226225">
      <w:bodyDiv w:val="1"/>
      <w:marLeft w:val="0"/>
      <w:marRight w:val="0"/>
      <w:marTop w:val="0"/>
      <w:marBottom w:val="0"/>
      <w:divBdr>
        <w:top w:val="none" w:sz="0" w:space="0" w:color="auto"/>
        <w:left w:val="none" w:sz="0" w:space="0" w:color="auto"/>
        <w:bottom w:val="none" w:sz="0" w:space="0" w:color="auto"/>
        <w:right w:val="none" w:sz="0" w:space="0" w:color="auto"/>
      </w:divBdr>
    </w:div>
    <w:div w:id="577911426">
      <w:bodyDiv w:val="1"/>
      <w:marLeft w:val="0"/>
      <w:marRight w:val="0"/>
      <w:marTop w:val="0"/>
      <w:marBottom w:val="0"/>
      <w:divBdr>
        <w:top w:val="none" w:sz="0" w:space="0" w:color="auto"/>
        <w:left w:val="none" w:sz="0" w:space="0" w:color="auto"/>
        <w:bottom w:val="none" w:sz="0" w:space="0" w:color="auto"/>
        <w:right w:val="none" w:sz="0" w:space="0" w:color="auto"/>
      </w:divBdr>
    </w:div>
    <w:div w:id="622230299">
      <w:bodyDiv w:val="1"/>
      <w:marLeft w:val="0"/>
      <w:marRight w:val="0"/>
      <w:marTop w:val="0"/>
      <w:marBottom w:val="0"/>
      <w:divBdr>
        <w:top w:val="none" w:sz="0" w:space="0" w:color="auto"/>
        <w:left w:val="none" w:sz="0" w:space="0" w:color="auto"/>
        <w:bottom w:val="none" w:sz="0" w:space="0" w:color="auto"/>
        <w:right w:val="none" w:sz="0" w:space="0" w:color="auto"/>
      </w:divBdr>
    </w:div>
    <w:div w:id="637616332">
      <w:bodyDiv w:val="1"/>
      <w:marLeft w:val="0"/>
      <w:marRight w:val="0"/>
      <w:marTop w:val="0"/>
      <w:marBottom w:val="0"/>
      <w:divBdr>
        <w:top w:val="none" w:sz="0" w:space="0" w:color="auto"/>
        <w:left w:val="none" w:sz="0" w:space="0" w:color="auto"/>
        <w:bottom w:val="none" w:sz="0" w:space="0" w:color="auto"/>
        <w:right w:val="none" w:sz="0" w:space="0" w:color="auto"/>
      </w:divBdr>
    </w:div>
    <w:div w:id="676616708">
      <w:bodyDiv w:val="1"/>
      <w:marLeft w:val="0"/>
      <w:marRight w:val="0"/>
      <w:marTop w:val="0"/>
      <w:marBottom w:val="0"/>
      <w:divBdr>
        <w:top w:val="none" w:sz="0" w:space="0" w:color="auto"/>
        <w:left w:val="none" w:sz="0" w:space="0" w:color="auto"/>
        <w:bottom w:val="none" w:sz="0" w:space="0" w:color="auto"/>
        <w:right w:val="none" w:sz="0" w:space="0" w:color="auto"/>
      </w:divBdr>
    </w:div>
    <w:div w:id="765611489">
      <w:bodyDiv w:val="1"/>
      <w:marLeft w:val="0"/>
      <w:marRight w:val="0"/>
      <w:marTop w:val="0"/>
      <w:marBottom w:val="0"/>
      <w:divBdr>
        <w:top w:val="none" w:sz="0" w:space="0" w:color="auto"/>
        <w:left w:val="none" w:sz="0" w:space="0" w:color="auto"/>
        <w:bottom w:val="none" w:sz="0" w:space="0" w:color="auto"/>
        <w:right w:val="none" w:sz="0" w:space="0" w:color="auto"/>
      </w:divBdr>
    </w:div>
    <w:div w:id="774330793">
      <w:bodyDiv w:val="1"/>
      <w:marLeft w:val="0"/>
      <w:marRight w:val="0"/>
      <w:marTop w:val="0"/>
      <w:marBottom w:val="0"/>
      <w:divBdr>
        <w:top w:val="none" w:sz="0" w:space="0" w:color="auto"/>
        <w:left w:val="none" w:sz="0" w:space="0" w:color="auto"/>
        <w:bottom w:val="none" w:sz="0" w:space="0" w:color="auto"/>
        <w:right w:val="none" w:sz="0" w:space="0" w:color="auto"/>
      </w:divBdr>
    </w:div>
    <w:div w:id="785193265">
      <w:bodyDiv w:val="1"/>
      <w:marLeft w:val="0"/>
      <w:marRight w:val="0"/>
      <w:marTop w:val="0"/>
      <w:marBottom w:val="0"/>
      <w:divBdr>
        <w:top w:val="none" w:sz="0" w:space="0" w:color="auto"/>
        <w:left w:val="none" w:sz="0" w:space="0" w:color="auto"/>
        <w:bottom w:val="none" w:sz="0" w:space="0" w:color="auto"/>
        <w:right w:val="none" w:sz="0" w:space="0" w:color="auto"/>
      </w:divBdr>
    </w:div>
    <w:div w:id="785545434">
      <w:bodyDiv w:val="1"/>
      <w:marLeft w:val="0"/>
      <w:marRight w:val="0"/>
      <w:marTop w:val="0"/>
      <w:marBottom w:val="0"/>
      <w:divBdr>
        <w:top w:val="none" w:sz="0" w:space="0" w:color="auto"/>
        <w:left w:val="none" w:sz="0" w:space="0" w:color="auto"/>
        <w:bottom w:val="none" w:sz="0" w:space="0" w:color="auto"/>
        <w:right w:val="none" w:sz="0" w:space="0" w:color="auto"/>
      </w:divBdr>
    </w:div>
    <w:div w:id="822042741">
      <w:bodyDiv w:val="1"/>
      <w:marLeft w:val="0"/>
      <w:marRight w:val="0"/>
      <w:marTop w:val="0"/>
      <w:marBottom w:val="0"/>
      <w:divBdr>
        <w:top w:val="none" w:sz="0" w:space="0" w:color="auto"/>
        <w:left w:val="none" w:sz="0" w:space="0" w:color="auto"/>
        <w:bottom w:val="none" w:sz="0" w:space="0" w:color="auto"/>
        <w:right w:val="none" w:sz="0" w:space="0" w:color="auto"/>
      </w:divBdr>
    </w:div>
    <w:div w:id="829979977">
      <w:bodyDiv w:val="1"/>
      <w:marLeft w:val="0"/>
      <w:marRight w:val="0"/>
      <w:marTop w:val="0"/>
      <w:marBottom w:val="0"/>
      <w:divBdr>
        <w:top w:val="none" w:sz="0" w:space="0" w:color="auto"/>
        <w:left w:val="none" w:sz="0" w:space="0" w:color="auto"/>
        <w:bottom w:val="none" w:sz="0" w:space="0" w:color="auto"/>
        <w:right w:val="none" w:sz="0" w:space="0" w:color="auto"/>
      </w:divBdr>
    </w:div>
    <w:div w:id="860432198">
      <w:bodyDiv w:val="1"/>
      <w:marLeft w:val="0"/>
      <w:marRight w:val="0"/>
      <w:marTop w:val="0"/>
      <w:marBottom w:val="0"/>
      <w:divBdr>
        <w:top w:val="none" w:sz="0" w:space="0" w:color="auto"/>
        <w:left w:val="none" w:sz="0" w:space="0" w:color="auto"/>
        <w:bottom w:val="none" w:sz="0" w:space="0" w:color="auto"/>
        <w:right w:val="none" w:sz="0" w:space="0" w:color="auto"/>
      </w:divBdr>
    </w:div>
    <w:div w:id="879051856">
      <w:bodyDiv w:val="1"/>
      <w:marLeft w:val="0"/>
      <w:marRight w:val="0"/>
      <w:marTop w:val="0"/>
      <w:marBottom w:val="0"/>
      <w:divBdr>
        <w:top w:val="none" w:sz="0" w:space="0" w:color="auto"/>
        <w:left w:val="none" w:sz="0" w:space="0" w:color="auto"/>
        <w:bottom w:val="none" w:sz="0" w:space="0" w:color="auto"/>
        <w:right w:val="none" w:sz="0" w:space="0" w:color="auto"/>
      </w:divBdr>
    </w:div>
    <w:div w:id="932980467">
      <w:bodyDiv w:val="1"/>
      <w:marLeft w:val="0"/>
      <w:marRight w:val="0"/>
      <w:marTop w:val="0"/>
      <w:marBottom w:val="0"/>
      <w:divBdr>
        <w:top w:val="none" w:sz="0" w:space="0" w:color="auto"/>
        <w:left w:val="none" w:sz="0" w:space="0" w:color="auto"/>
        <w:bottom w:val="none" w:sz="0" w:space="0" w:color="auto"/>
        <w:right w:val="none" w:sz="0" w:space="0" w:color="auto"/>
      </w:divBdr>
    </w:div>
    <w:div w:id="1017007291">
      <w:bodyDiv w:val="1"/>
      <w:marLeft w:val="0"/>
      <w:marRight w:val="0"/>
      <w:marTop w:val="0"/>
      <w:marBottom w:val="0"/>
      <w:divBdr>
        <w:top w:val="none" w:sz="0" w:space="0" w:color="auto"/>
        <w:left w:val="none" w:sz="0" w:space="0" w:color="auto"/>
        <w:bottom w:val="none" w:sz="0" w:space="0" w:color="auto"/>
        <w:right w:val="none" w:sz="0" w:space="0" w:color="auto"/>
      </w:divBdr>
    </w:div>
    <w:div w:id="1022828441">
      <w:bodyDiv w:val="1"/>
      <w:marLeft w:val="0"/>
      <w:marRight w:val="0"/>
      <w:marTop w:val="0"/>
      <w:marBottom w:val="0"/>
      <w:divBdr>
        <w:top w:val="none" w:sz="0" w:space="0" w:color="auto"/>
        <w:left w:val="none" w:sz="0" w:space="0" w:color="auto"/>
        <w:bottom w:val="none" w:sz="0" w:space="0" w:color="auto"/>
        <w:right w:val="none" w:sz="0" w:space="0" w:color="auto"/>
      </w:divBdr>
    </w:div>
    <w:div w:id="1038356419">
      <w:bodyDiv w:val="1"/>
      <w:marLeft w:val="0"/>
      <w:marRight w:val="0"/>
      <w:marTop w:val="0"/>
      <w:marBottom w:val="0"/>
      <w:divBdr>
        <w:top w:val="none" w:sz="0" w:space="0" w:color="auto"/>
        <w:left w:val="none" w:sz="0" w:space="0" w:color="auto"/>
        <w:bottom w:val="none" w:sz="0" w:space="0" w:color="auto"/>
        <w:right w:val="none" w:sz="0" w:space="0" w:color="auto"/>
      </w:divBdr>
    </w:div>
    <w:div w:id="1064648623">
      <w:bodyDiv w:val="1"/>
      <w:marLeft w:val="0"/>
      <w:marRight w:val="0"/>
      <w:marTop w:val="0"/>
      <w:marBottom w:val="0"/>
      <w:divBdr>
        <w:top w:val="none" w:sz="0" w:space="0" w:color="auto"/>
        <w:left w:val="none" w:sz="0" w:space="0" w:color="auto"/>
        <w:bottom w:val="none" w:sz="0" w:space="0" w:color="auto"/>
        <w:right w:val="none" w:sz="0" w:space="0" w:color="auto"/>
      </w:divBdr>
    </w:div>
    <w:div w:id="1120369852">
      <w:bodyDiv w:val="1"/>
      <w:marLeft w:val="0"/>
      <w:marRight w:val="0"/>
      <w:marTop w:val="0"/>
      <w:marBottom w:val="0"/>
      <w:divBdr>
        <w:top w:val="none" w:sz="0" w:space="0" w:color="auto"/>
        <w:left w:val="none" w:sz="0" w:space="0" w:color="auto"/>
        <w:bottom w:val="none" w:sz="0" w:space="0" w:color="auto"/>
        <w:right w:val="none" w:sz="0" w:space="0" w:color="auto"/>
      </w:divBdr>
    </w:div>
    <w:div w:id="1124737293">
      <w:bodyDiv w:val="1"/>
      <w:marLeft w:val="0"/>
      <w:marRight w:val="0"/>
      <w:marTop w:val="0"/>
      <w:marBottom w:val="0"/>
      <w:divBdr>
        <w:top w:val="none" w:sz="0" w:space="0" w:color="auto"/>
        <w:left w:val="none" w:sz="0" w:space="0" w:color="auto"/>
        <w:bottom w:val="none" w:sz="0" w:space="0" w:color="auto"/>
        <w:right w:val="none" w:sz="0" w:space="0" w:color="auto"/>
      </w:divBdr>
    </w:div>
    <w:div w:id="1125848958">
      <w:bodyDiv w:val="1"/>
      <w:marLeft w:val="0"/>
      <w:marRight w:val="0"/>
      <w:marTop w:val="0"/>
      <w:marBottom w:val="0"/>
      <w:divBdr>
        <w:top w:val="none" w:sz="0" w:space="0" w:color="auto"/>
        <w:left w:val="none" w:sz="0" w:space="0" w:color="auto"/>
        <w:bottom w:val="none" w:sz="0" w:space="0" w:color="auto"/>
        <w:right w:val="none" w:sz="0" w:space="0" w:color="auto"/>
      </w:divBdr>
    </w:div>
    <w:div w:id="1158692062">
      <w:bodyDiv w:val="1"/>
      <w:marLeft w:val="0"/>
      <w:marRight w:val="0"/>
      <w:marTop w:val="0"/>
      <w:marBottom w:val="0"/>
      <w:divBdr>
        <w:top w:val="none" w:sz="0" w:space="0" w:color="auto"/>
        <w:left w:val="none" w:sz="0" w:space="0" w:color="auto"/>
        <w:bottom w:val="none" w:sz="0" w:space="0" w:color="auto"/>
        <w:right w:val="none" w:sz="0" w:space="0" w:color="auto"/>
      </w:divBdr>
    </w:div>
    <w:div w:id="1186793667">
      <w:bodyDiv w:val="1"/>
      <w:marLeft w:val="0"/>
      <w:marRight w:val="0"/>
      <w:marTop w:val="0"/>
      <w:marBottom w:val="0"/>
      <w:divBdr>
        <w:top w:val="none" w:sz="0" w:space="0" w:color="auto"/>
        <w:left w:val="none" w:sz="0" w:space="0" w:color="auto"/>
        <w:bottom w:val="none" w:sz="0" w:space="0" w:color="auto"/>
        <w:right w:val="none" w:sz="0" w:space="0" w:color="auto"/>
      </w:divBdr>
    </w:div>
    <w:div w:id="1217887892">
      <w:bodyDiv w:val="1"/>
      <w:marLeft w:val="0"/>
      <w:marRight w:val="0"/>
      <w:marTop w:val="0"/>
      <w:marBottom w:val="0"/>
      <w:divBdr>
        <w:top w:val="none" w:sz="0" w:space="0" w:color="auto"/>
        <w:left w:val="none" w:sz="0" w:space="0" w:color="auto"/>
        <w:bottom w:val="none" w:sz="0" w:space="0" w:color="auto"/>
        <w:right w:val="none" w:sz="0" w:space="0" w:color="auto"/>
      </w:divBdr>
    </w:div>
    <w:div w:id="1235815789">
      <w:bodyDiv w:val="1"/>
      <w:marLeft w:val="0"/>
      <w:marRight w:val="0"/>
      <w:marTop w:val="0"/>
      <w:marBottom w:val="0"/>
      <w:divBdr>
        <w:top w:val="none" w:sz="0" w:space="0" w:color="auto"/>
        <w:left w:val="none" w:sz="0" w:space="0" w:color="auto"/>
        <w:bottom w:val="none" w:sz="0" w:space="0" w:color="auto"/>
        <w:right w:val="none" w:sz="0" w:space="0" w:color="auto"/>
      </w:divBdr>
    </w:div>
    <w:div w:id="1239752788">
      <w:bodyDiv w:val="1"/>
      <w:marLeft w:val="0"/>
      <w:marRight w:val="0"/>
      <w:marTop w:val="0"/>
      <w:marBottom w:val="0"/>
      <w:divBdr>
        <w:top w:val="none" w:sz="0" w:space="0" w:color="auto"/>
        <w:left w:val="none" w:sz="0" w:space="0" w:color="auto"/>
        <w:bottom w:val="none" w:sz="0" w:space="0" w:color="auto"/>
        <w:right w:val="none" w:sz="0" w:space="0" w:color="auto"/>
      </w:divBdr>
    </w:div>
    <w:div w:id="1271817919">
      <w:bodyDiv w:val="1"/>
      <w:marLeft w:val="0"/>
      <w:marRight w:val="0"/>
      <w:marTop w:val="0"/>
      <w:marBottom w:val="0"/>
      <w:divBdr>
        <w:top w:val="none" w:sz="0" w:space="0" w:color="auto"/>
        <w:left w:val="none" w:sz="0" w:space="0" w:color="auto"/>
        <w:bottom w:val="none" w:sz="0" w:space="0" w:color="auto"/>
        <w:right w:val="none" w:sz="0" w:space="0" w:color="auto"/>
      </w:divBdr>
    </w:div>
    <w:div w:id="1307399103">
      <w:bodyDiv w:val="1"/>
      <w:marLeft w:val="0"/>
      <w:marRight w:val="0"/>
      <w:marTop w:val="0"/>
      <w:marBottom w:val="0"/>
      <w:divBdr>
        <w:top w:val="none" w:sz="0" w:space="0" w:color="auto"/>
        <w:left w:val="none" w:sz="0" w:space="0" w:color="auto"/>
        <w:bottom w:val="none" w:sz="0" w:space="0" w:color="auto"/>
        <w:right w:val="none" w:sz="0" w:space="0" w:color="auto"/>
      </w:divBdr>
    </w:div>
    <w:div w:id="1315336658">
      <w:bodyDiv w:val="1"/>
      <w:marLeft w:val="0"/>
      <w:marRight w:val="0"/>
      <w:marTop w:val="0"/>
      <w:marBottom w:val="0"/>
      <w:divBdr>
        <w:top w:val="none" w:sz="0" w:space="0" w:color="auto"/>
        <w:left w:val="none" w:sz="0" w:space="0" w:color="auto"/>
        <w:bottom w:val="none" w:sz="0" w:space="0" w:color="auto"/>
        <w:right w:val="none" w:sz="0" w:space="0" w:color="auto"/>
      </w:divBdr>
    </w:div>
    <w:div w:id="1338190074">
      <w:bodyDiv w:val="1"/>
      <w:marLeft w:val="0"/>
      <w:marRight w:val="0"/>
      <w:marTop w:val="0"/>
      <w:marBottom w:val="0"/>
      <w:divBdr>
        <w:top w:val="none" w:sz="0" w:space="0" w:color="auto"/>
        <w:left w:val="none" w:sz="0" w:space="0" w:color="auto"/>
        <w:bottom w:val="none" w:sz="0" w:space="0" w:color="auto"/>
        <w:right w:val="none" w:sz="0" w:space="0" w:color="auto"/>
      </w:divBdr>
    </w:div>
    <w:div w:id="1342320852">
      <w:bodyDiv w:val="1"/>
      <w:marLeft w:val="0"/>
      <w:marRight w:val="0"/>
      <w:marTop w:val="0"/>
      <w:marBottom w:val="0"/>
      <w:divBdr>
        <w:top w:val="none" w:sz="0" w:space="0" w:color="auto"/>
        <w:left w:val="none" w:sz="0" w:space="0" w:color="auto"/>
        <w:bottom w:val="none" w:sz="0" w:space="0" w:color="auto"/>
        <w:right w:val="none" w:sz="0" w:space="0" w:color="auto"/>
      </w:divBdr>
    </w:div>
    <w:div w:id="1373384996">
      <w:bodyDiv w:val="1"/>
      <w:marLeft w:val="0"/>
      <w:marRight w:val="0"/>
      <w:marTop w:val="0"/>
      <w:marBottom w:val="0"/>
      <w:divBdr>
        <w:top w:val="none" w:sz="0" w:space="0" w:color="auto"/>
        <w:left w:val="none" w:sz="0" w:space="0" w:color="auto"/>
        <w:bottom w:val="none" w:sz="0" w:space="0" w:color="auto"/>
        <w:right w:val="none" w:sz="0" w:space="0" w:color="auto"/>
      </w:divBdr>
    </w:div>
    <w:div w:id="1433474691">
      <w:bodyDiv w:val="1"/>
      <w:marLeft w:val="0"/>
      <w:marRight w:val="0"/>
      <w:marTop w:val="0"/>
      <w:marBottom w:val="0"/>
      <w:divBdr>
        <w:top w:val="none" w:sz="0" w:space="0" w:color="auto"/>
        <w:left w:val="none" w:sz="0" w:space="0" w:color="auto"/>
        <w:bottom w:val="none" w:sz="0" w:space="0" w:color="auto"/>
        <w:right w:val="none" w:sz="0" w:space="0" w:color="auto"/>
      </w:divBdr>
    </w:div>
    <w:div w:id="1477915081">
      <w:bodyDiv w:val="1"/>
      <w:marLeft w:val="0"/>
      <w:marRight w:val="0"/>
      <w:marTop w:val="0"/>
      <w:marBottom w:val="0"/>
      <w:divBdr>
        <w:top w:val="none" w:sz="0" w:space="0" w:color="auto"/>
        <w:left w:val="none" w:sz="0" w:space="0" w:color="auto"/>
        <w:bottom w:val="none" w:sz="0" w:space="0" w:color="auto"/>
        <w:right w:val="none" w:sz="0" w:space="0" w:color="auto"/>
      </w:divBdr>
    </w:div>
    <w:div w:id="1481457976">
      <w:bodyDiv w:val="1"/>
      <w:marLeft w:val="0"/>
      <w:marRight w:val="0"/>
      <w:marTop w:val="0"/>
      <w:marBottom w:val="0"/>
      <w:divBdr>
        <w:top w:val="none" w:sz="0" w:space="0" w:color="auto"/>
        <w:left w:val="none" w:sz="0" w:space="0" w:color="auto"/>
        <w:bottom w:val="none" w:sz="0" w:space="0" w:color="auto"/>
        <w:right w:val="none" w:sz="0" w:space="0" w:color="auto"/>
      </w:divBdr>
    </w:div>
    <w:div w:id="1486359929">
      <w:bodyDiv w:val="1"/>
      <w:marLeft w:val="0"/>
      <w:marRight w:val="0"/>
      <w:marTop w:val="0"/>
      <w:marBottom w:val="0"/>
      <w:divBdr>
        <w:top w:val="none" w:sz="0" w:space="0" w:color="auto"/>
        <w:left w:val="none" w:sz="0" w:space="0" w:color="auto"/>
        <w:bottom w:val="none" w:sz="0" w:space="0" w:color="auto"/>
        <w:right w:val="none" w:sz="0" w:space="0" w:color="auto"/>
      </w:divBdr>
    </w:div>
    <w:div w:id="1505247630">
      <w:bodyDiv w:val="1"/>
      <w:marLeft w:val="0"/>
      <w:marRight w:val="0"/>
      <w:marTop w:val="0"/>
      <w:marBottom w:val="0"/>
      <w:divBdr>
        <w:top w:val="none" w:sz="0" w:space="0" w:color="auto"/>
        <w:left w:val="none" w:sz="0" w:space="0" w:color="auto"/>
        <w:bottom w:val="none" w:sz="0" w:space="0" w:color="auto"/>
        <w:right w:val="none" w:sz="0" w:space="0" w:color="auto"/>
      </w:divBdr>
    </w:div>
    <w:div w:id="1541354900">
      <w:bodyDiv w:val="1"/>
      <w:marLeft w:val="0"/>
      <w:marRight w:val="0"/>
      <w:marTop w:val="0"/>
      <w:marBottom w:val="0"/>
      <w:divBdr>
        <w:top w:val="none" w:sz="0" w:space="0" w:color="auto"/>
        <w:left w:val="none" w:sz="0" w:space="0" w:color="auto"/>
        <w:bottom w:val="none" w:sz="0" w:space="0" w:color="auto"/>
        <w:right w:val="none" w:sz="0" w:space="0" w:color="auto"/>
      </w:divBdr>
    </w:div>
    <w:div w:id="1562862359">
      <w:bodyDiv w:val="1"/>
      <w:marLeft w:val="0"/>
      <w:marRight w:val="0"/>
      <w:marTop w:val="0"/>
      <w:marBottom w:val="0"/>
      <w:divBdr>
        <w:top w:val="none" w:sz="0" w:space="0" w:color="auto"/>
        <w:left w:val="none" w:sz="0" w:space="0" w:color="auto"/>
        <w:bottom w:val="none" w:sz="0" w:space="0" w:color="auto"/>
        <w:right w:val="none" w:sz="0" w:space="0" w:color="auto"/>
      </w:divBdr>
    </w:div>
    <w:div w:id="1569849739">
      <w:bodyDiv w:val="1"/>
      <w:marLeft w:val="0"/>
      <w:marRight w:val="0"/>
      <w:marTop w:val="0"/>
      <w:marBottom w:val="0"/>
      <w:divBdr>
        <w:top w:val="none" w:sz="0" w:space="0" w:color="auto"/>
        <w:left w:val="none" w:sz="0" w:space="0" w:color="auto"/>
        <w:bottom w:val="none" w:sz="0" w:space="0" w:color="auto"/>
        <w:right w:val="none" w:sz="0" w:space="0" w:color="auto"/>
      </w:divBdr>
    </w:div>
    <w:div w:id="1572033643">
      <w:bodyDiv w:val="1"/>
      <w:marLeft w:val="0"/>
      <w:marRight w:val="0"/>
      <w:marTop w:val="0"/>
      <w:marBottom w:val="0"/>
      <w:divBdr>
        <w:top w:val="none" w:sz="0" w:space="0" w:color="auto"/>
        <w:left w:val="none" w:sz="0" w:space="0" w:color="auto"/>
        <w:bottom w:val="none" w:sz="0" w:space="0" w:color="auto"/>
        <w:right w:val="none" w:sz="0" w:space="0" w:color="auto"/>
      </w:divBdr>
    </w:div>
    <w:div w:id="1587688577">
      <w:bodyDiv w:val="1"/>
      <w:marLeft w:val="0"/>
      <w:marRight w:val="0"/>
      <w:marTop w:val="0"/>
      <w:marBottom w:val="0"/>
      <w:divBdr>
        <w:top w:val="none" w:sz="0" w:space="0" w:color="auto"/>
        <w:left w:val="none" w:sz="0" w:space="0" w:color="auto"/>
        <w:bottom w:val="none" w:sz="0" w:space="0" w:color="auto"/>
        <w:right w:val="none" w:sz="0" w:space="0" w:color="auto"/>
      </w:divBdr>
    </w:div>
    <w:div w:id="1588538309">
      <w:bodyDiv w:val="1"/>
      <w:marLeft w:val="0"/>
      <w:marRight w:val="0"/>
      <w:marTop w:val="0"/>
      <w:marBottom w:val="0"/>
      <w:divBdr>
        <w:top w:val="none" w:sz="0" w:space="0" w:color="auto"/>
        <w:left w:val="none" w:sz="0" w:space="0" w:color="auto"/>
        <w:bottom w:val="none" w:sz="0" w:space="0" w:color="auto"/>
        <w:right w:val="none" w:sz="0" w:space="0" w:color="auto"/>
      </w:divBdr>
    </w:div>
    <w:div w:id="1605380479">
      <w:bodyDiv w:val="1"/>
      <w:marLeft w:val="0"/>
      <w:marRight w:val="0"/>
      <w:marTop w:val="0"/>
      <w:marBottom w:val="0"/>
      <w:divBdr>
        <w:top w:val="none" w:sz="0" w:space="0" w:color="auto"/>
        <w:left w:val="none" w:sz="0" w:space="0" w:color="auto"/>
        <w:bottom w:val="none" w:sz="0" w:space="0" w:color="auto"/>
        <w:right w:val="none" w:sz="0" w:space="0" w:color="auto"/>
      </w:divBdr>
    </w:div>
    <w:div w:id="1646427970">
      <w:bodyDiv w:val="1"/>
      <w:marLeft w:val="0"/>
      <w:marRight w:val="0"/>
      <w:marTop w:val="0"/>
      <w:marBottom w:val="0"/>
      <w:divBdr>
        <w:top w:val="none" w:sz="0" w:space="0" w:color="auto"/>
        <w:left w:val="none" w:sz="0" w:space="0" w:color="auto"/>
        <w:bottom w:val="none" w:sz="0" w:space="0" w:color="auto"/>
        <w:right w:val="none" w:sz="0" w:space="0" w:color="auto"/>
      </w:divBdr>
    </w:div>
    <w:div w:id="1649439296">
      <w:bodyDiv w:val="1"/>
      <w:marLeft w:val="0"/>
      <w:marRight w:val="0"/>
      <w:marTop w:val="0"/>
      <w:marBottom w:val="0"/>
      <w:divBdr>
        <w:top w:val="none" w:sz="0" w:space="0" w:color="auto"/>
        <w:left w:val="none" w:sz="0" w:space="0" w:color="auto"/>
        <w:bottom w:val="none" w:sz="0" w:space="0" w:color="auto"/>
        <w:right w:val="none" w:sz="0" w:space="0" w:color="auto"/>
      </w:divBdr>
    </w:div>
    <w:div w:id="1651904293">
      <w:bodyDiv w:val="1"/>
      <w:marLeft w:val="0"/>
      <w:marRight w:val="0"/>
      <w:marTop w:val="0"/>
      <w:marBottom w:val="0"/>
      <w:divBdr>
        <w:top w:val="none" w:sz="0" w:space="0" w:color="auto"/>
        <w:left w:val="none" w:sz="0" w:space="0" w:color="auto"/>
        <w:bottom w:val="none" w:sz="0" w:space="0" w:color="auto"/>
        <w:right w:val="none" w:sz="0" w:space="0" w:color="auto"/>
      </w:divBdr>
    </w:div>
    <w:div w:id="1676029883">
      <w:bodyDiv w:val="1"/>
      <w:marLeft w:val="0"/>
      <w:marRight w:val="0"/>
      <w:marTop w:val="0"/>
      <w:marBottom w:val="0"/>
      <w:divBdr>
        <w:top w:val="none" w:sz="0" w:space="0" w:color="auto"/>
        <w:left w:val="none" w:sz="0" w:space="0" w:color="auto"/>
        <w:bottom w:val="none" w:sz="0" w:space="0" w:color="auto"/>
        <w:right w:val="none" w:sz="0" w:space="0" w:color="auto"/>
      </w:divBdr>
    </w:div>
    <w:div w:id="1678262860">
      <w:bodyDiv w:val="1"/>
      <w:marLeft w:val="0"/>
      <w:marRight w:val="0"/>
      <w:marTop w:val="0"/>
      <w:marBottom w:val="0"/>
      <w:divBdr>
        <w:top w:val="none" w:sz="0" w:space="0" w:color="auto"/>
        <w:left w:val="none" w:sz="0" w:space="0" w:color="auto"/>
        <w:bottom w:val="none" w:sz="0" w:space="0" w:color="auto"/>
        <w:right w:val="none" w:sz="0" w:space="0" w:color="auto"/>
      </w:divBdr>
    </w:div>
    <w:div w:id="1678311699">
      <w:bodyDiv w:val="1"/>
      <w:marLeft w:val="0"/>
      <w:marRight w:val="0"/>
      <w:marTop w:val="0"/>
      <w:marBottom w:val="0"/>
      <w:divBdr>
        <w:top w:val="none" w:sz="0" w:space="0" w:color="auto"/>
        <w:left w:val="none" w:sz="0" w:space="0" w:color="auto"/>
        <w:bottom w:val="none" w:sz="0" w:space="0" w:color="auto"/>
        <w:right w:val="none" w:sz="0" w:space="0" w:color="auto"/>
      </w:divBdr>
    </w:div>
    <w:div w:id="1680280012">
      <w:bodyDiv w:val="1"/>
      <w:marLeft w:val="0"/>
      <w:marRight w:val="0"/>
      <w:marTop w:val="0"/>
      <w:marBottom w:val="0"/>
      <w:divBdr>
        <w:top w:val="none" w:sz="0" w:space="0" w:color="auto"/>
        <w:left w:val="none" w:sz="0" w:space="0" w:color="auto"/>
        <w:bottom w:val="none" w:sz="0" w:space="0" w:color="auto"/>
        <w:right w:val="none" w:sz="0" w:space="0" w:color="auto"/>
      </w:divBdr>
    </w:div>
    <w:div w:id="1707414141">
      <w:bodyDiv w:val="1"/>
      <w:marLeft w:val="0"/>
      <w:marRight w:val="0"/>
      <w:marTop w:val="0"/>
      <w:marBottom w:val="0"/>
      <w:divBdr>
        <w:top w:val="none" w:sz="0" w:space="0" w:color="auto"/>
        <w:left w:val="none" w:sz="0" w:space="0" w:color="auto"/>
        <w:bottom w:val="none" w:sz="0" w:space="0" w:color="auto"/>
        <w:right w:val="none" w:sz="0" w:space="0" w:color="auto"/>
      </w:divBdr>
    </w:div>
    <w:div w:id="1722708270">
      <w:bodyDiv w:val="1"/>
      <w:marLeft w:val="0"/>
      <w:marRight w:val="0"/>
      <w:marTop w:val="0"/>
      <w:marBottom w:val="0"/>
      <w:divBdr>
        <w:top w:val="none" w:sz="0" w:space="0" w:color="auto"/>
        <w:left w:val="none" w:sz="0" w:space="0" w:color="auto"/>
        <w:bottom w:val="none" w:sz="0" w:space="0" w:color="auto"/>
        <w:right w:val="none" w:sz="0" w:space="0" w:color="auto"/>
      </w:divBdr>
    </w:div>
    <w:div w:id="1739591055">
      <w:bodyDiv w:val="1"/>
      <w:marLeft w:val="0"/>
      <w:marRight w:val="0"/>
      <w:marTop w:val="0"/>
      <w:marBottom w:val="0"/>
      <w:divBdr>
        <w:top w:val="none" w:sz="0" w:space="0" w:color="auto"/>
        <w:left w:val="none" w:sz="0" w:space="0" w:color="auto"/>
        <w:bottom w:val="none" w:sz="0" w:space="0" w:color="auto"/>
        <w:right w:val="none" w:sz="0" w:space="0" w:color="auto"/>
      </w:divBdr>
    </w:div>
    <w:div w:id="1750536693">
      <w:bodyDiv w:val="1"/>
      <w:marLeft w:val="0"/>
      <w:marRight w:val="0"/>
      <w:marTop w:val="0"/>
      <w:marBottom w:val="0"/>
      <w:divBdr>
        <w:top w:val="none" w:sz="0" w:space="0" w:color="auto"/>
        <w:left w:val="none" w:sz="0" w:space="0" w:color="auto"/>
        <w:bottom w:val="none" w:sz="0" w:space="0" w:color="auto"/>
        <w:right w:val="none" w:sz="0" w:space="0" w:color="auto"/>
      </w:divBdr>
    </w:div>
    <w:div w:id="1777601181">
      <w:bodyDiv w:val="1"/>
      <w:marLeft w:val="0"/>
      <w:marRight w:val="0"/>
      <w:marTop w:val="0"/>
      <w:marBottom w:val="0"/>
      <w:divBdr>
        <w:top w:val="none" w:sz="0" w:space="0" w:color="auto"/>
        <w:left w:val="none" w:sz="0" w:space="0" w:color="auto"/>
        <w:bottom w:val="none" w:sz="0" w:space="0" w:color="auto"/>
        <w:right w:val="none" w:sz="0" w:space="0" w:color="auto"/>
      </w:divBdr>
    </w:div>
    <w:div w:id="1803770578">
      <w:bodyDiv w:val="1"/>
      <w:marLeft w:val="0"/>
      <w:marRight w:val="0"/>
      <w:marTop w:val="0"/>
      <w:marBottom w:val="0"/>
      <w:divBdr>
        <w:top w:val="none" w:sz="0" w:space="0" w:color="auto"/>
        <w:left w:val="none" w:sz="0" w:space="0" w:color="auto"/>
        <w:bottom w:val="none" w:sz="0" w:space="0" w:color="auto"/>
        <w:right w:val="none" w:sz="0" w:space="0" w:color="auto"/>
      </w:divBdr>
    </w:div>
    <w:div w:id="1829403227">
      <w:bodyDiv w:val="1"/>
      <w:marLeft w:val="0"/>
      <w:marRight w:val="0"/>
      <w:marTop w:val="0"/>
      <w:marBottom w:val="0"/>
      <w:divBdr>
        <w:top w:val="none" w:sz="0" w:space="0" w:color="auto"/>
        <w:left w:val="none" w:sz="0" w:space="0" w:color="auto"/>
        <w:bottom w:val="none" w:sz="0" w:space="0" w:color="auto"/>
        <w:right w:val="none" w:sz="0" w:space="0" w:color="auto"/>
      </w:divBdr>
    </w:div>
    <w:div w:id="1830711303">
      <w:bodyDiv w:val="1"/>
      <w:marLeft w:val="0"/>
      <w:marRight w:val="0"/>
      <w:marTop w:val="0"/>
      <w:marBottom w:val="0"/>
      <w:divBdr>
        <w:top w:val="none" w:sz="0" w:space="0" w:color="auto"/>
        <w:left w:val="none" w:sz="0" w:space="0" w:color="auto"/>
        <w:bottom w:val="none" w:sz="0" w:space="0" w:color="auto"/>
        <w:right w:val="none" w:sz="0" w:space="0" w:color="auto"/>
      </w:divBdr>
    </w:div>
    <w:div w:id="1864785420">
      <w:bodyDiv w:val="1"/>
      <w:marLeft w:val="0"/>
      <w:marRight w:val="0"/>
      <w:marTop w:val="0"/>
      <w:marBottom w:val="0"/>
      <w:divBdr>
        <w:top w:val="none" w:sz="0" w:space="0" w:color="auto"/>
        <w:left w:val="none" w:sz="0" w:space="0" w:color="auto"/>
        <w:bottom w:val="none" w:sz="0" w:space="0" w:color="auto"/>
        <w:right w:val="none" w:sz="0" w:space="0" w:color="auto"/>
      </w:divBdr>
    </w:div>
    <w:div w:id="1895921626">
      <w:bodyDiv w:val="1"/>
      <w:marLeft w:val="0"/>
      <w:marRight w:val="0"/>
      <w:marTop w:val="0"/>
      <w:marBottom w:val="0"/>
      <w:divBdr>
        <w:top w:val="none" w:sz="0" w:space="0" w:color="auto"/>
        <w:left w:val="none" w:sz="0" w:space="0" w:color="auto"/>
        <w:bottom w:val="none" w:sz="0" w:space="0" w:color="auto"/>
        <w:right w:val="none" w:sz="0" w:space="0" w:color="auto"/>
      </w:divBdr>
    </w:div>
    <w:div w:id="1896693513">
      <w:bodyDiv w:val="1"/>
      <w:marLeft w:val="0"/>
      <w:marRight w:val="0"/>
      <w:marTop w:val="0"/>
      <w:marBottom w:val="0"/>
      <w:divBdr>
        <w:top w:val="none" w:sz="0" w:space="0" w:color="auto"/>
        <w:left w:val="none" w:sz="0" w:space="0" w:color="auto"/>
        <w:bottom w:val="none" w:sz="0" w:space="0" w:color="auto"/>
        <w:right w:val="none" w:sz="0" w:space="0" w:color="auto"/>
      </w:divBdr>
    </w:div>
    <w:div w:id="1911890020">
      <w:bodyDiv w:val="1"/>
      <w:marLeft w:val="0"/>
      <w:marRight w:val="0"/>
      <w:marTop w:val="0"/>
      <w:marBottom w:val="0"/>
      <w:divBdr>
        <w:top w:val="none" w:sz="0" w:space="0" w:color="auto"/>
        <w:left w:val="none" w:sz="0" w:space="0" w:color="auto"/>
        <w:bottom w:val="none" w:sz="0" w:space="0" w:color="auto"/>
        <w:right w:val="none" w:sz="0" w:space="0" w:color="auto"/>
      </w:divBdr>
    </w:div>
    <w:div w:id="1944145557">
      <w:bodyDiv w:val="1"/>
      <w:marLeft w:val="0"/>
      <w:marRight w:val="0"/>
      <w:marTop w:val="0"/>
      <w:marBottom w:val="0"/>
      <w:divBdr>
        <w:top w:val="none" w:sz="0" w:space="0" w:color="auto"/>
        <w:left w:val="none" w:sz="0" w:space="0" w:color="auto"/>
        <w:bottom w:val="none" w:sz="0" w:space="0" w:color="auto"/>
        <w:right w:val="none" w:sz="0" w:space="0" w:color="auto"/>
      </w:divBdr>
    </w:div>
    <w:div w:id="1946494313">
      <w:bodyDiv w:val="1"/>
      <w:marLeft w:val="0"/>
      <w:marRight w:val="0"/>
      <w:marTop w:val="0"/>
      <w:marBottom w:val="0"/>
      <w:divBdr>
        <w:top w:val="none" w:sz="0" w:space="0" w:color="auto"/>
        <w:left w:val="none" w:sz="0" w:space="0" w:color="auto"/>
        <w:bottom w:val="none" w:sz="0" w:space="0" w:color="auto"/>
        <w:right w:val="none" w:sz="0" w:space="0" w:color="auto"/>
      </w:divBdr>
    </w:div>
    <w:div w:id="1978295032">
      <w:bodyDiv w:val="1"/>
      <w:marLeft w:val="0"/>
      <w:marRight w:val="0"/>
      <w:marTop w:val="0"/>
      <w:marBottom w:val="0"/>
      <w:divBdr>
        <w:top w:val="none" w:sz="0" w:space="0" w:color="auto"/>
        <w:left w:val="none" w:sz="0" w:space="0" w:color="auto"/>
        <w:bottom w:val="none" w:sz="0" w:space="0" w:color="auto"/>
        <w:right w:val="none" w:sz="0" w:space="0" w:color="auto"/>
      </w:divBdr>
    </w:div>
    <w:div w:id="1989480066">
      <w:bodyDiv w:val="1"/>
      <w:marLeft w:val="0"/>
      <w:marRight w:val="0"/>
      <w:marTop w:val="0"/>
      <w:marBottom w:val="0"/>
      <w:divBdr>
        <w:top w:val="none" w:sz="0" w:space="0" w:color="auto"/>
        <w:left w:val="none" w:sz="0" w:space="0" w:color="auto"/>
        <w:bottom w:val="none" w:sz="0" w:space="0" w:color="auto"/>
        <w:right w:val="none" w:sz="0" w:space="0" w:color="auto"/>
      </w:divBdr>
    </w:div>
    <w:div w:id="1990668746">
      <w:bodyDiv w:val="1"/>
      <w:marLeft w:val="0"/>
      <w:marRight w:val="0"/>
      <w:marTop w:val="0"/>
      <w:marBottom w:val="0"/>
      <w:divBdr>
        <w:top w:val="none" w:sz="0" w:space="0" w:color="auto"/>
        <w:left w:val="none" w:sz="0" w:space="0" w:color="auto"/>
        <w:bottom w:val="none" w:sz="0" w:space="0" w:color="auto"/>
        <w:right w:val="none" w:sz="0" w:space="0" w:color="auto"/>
      </w:divBdr>
    </w:div>
    <w:div w:id="2007242404">
      <w:bodyDiv w:val="1"/>
      <w:marLeft w:val="0"/>
      <w:marRight w:val="0"/>
      <w:marTop w:val="0"/>
      <w:marBottom w:val="0"/>
      <w:divBdr>
        <w:top w:val="none" w:sz="0" w:space="0" w:color="auto"/>
        <w:left w:val="none" w:sz="0" w:space="0" w:color="auto"/>
        <w:bottom w:val="none" w:sz="0" w:space="0" w:color="auto"/>
        <w:right w:val="none" w:sz="0" w:space="0" w:color="auto"/>
      </w:divBdr>
    </w:div>
    <w:div w:id="2013406555">
      <w:bodyDiv w:val="1"/>
      <w:marLeft w:val="0"/>
      <w:marRight w:val="0"/>
      <w:marTop w:val="0"/>
      <w:marBottom w:val="0"/>
      <w:divBdr>
        <w:top w:val="none" w:sz="0" w:space="0" w:color="auto"/>
        <w:left w:val="none" w:sz="0" w:space="0" w:color="auto"/>
        <w:bottom w:val="none" w:sz="0" w:space="0" w:color="auto"/>
        <w:right w:val="none" w:sz="0" w:space="0" w:color="auto"/>
      </w:divBdr>
    </w:div>
    <w:div w:id="2044135460">
      <w:bodyDiv w:val="1"/>
      <w:marLeft w:val="0"/>
      <w:marRight w:val="0"/>
      <w:marTop w:val="0"/>
      <w:marBottom w:val="0"/>
      <w:divBdr>
        <w:top w:val="none" w:sz="0" w:space="0" w:color="auto"/>
        <w:left w:val="none" w:sz="0" w:space="0" w:color="auto"/>
        <w:bottom w:val="none" w:sz="0" w:space="0" w:color="auto"/>
        <w:right w:val="none" w:sz="0" w:space="0" w:color="auto"/>
      </w:divBdr>
    </w:div>
    <w:div w:id="2050450874">
      <w:bodyDiv w:val="1"/>
      <w:marLeft w:val="0"/>
      <w:marRight w:val="0"/>
      <w:marTop w:val="0"/>
      <w:marBottom w:val="0"/>
      <w:divBdr>
        <w:top w:val="none" w:sz="0" w:space="0" w:color="auto"/>
        <w:left w:val="none" w:sz="0" w:space="0" w:color="auto"/>
        <w:bottom w:val="none" w:sz="0" w:space="0" w:color="auto"/>
        <w:right w:val="none" w:sz="0" w:space="0" w:color="auto"/>
      </w:divBdr>
    </w:div>
    <w:div w:id="2051373060">
      <w:bodyDiv w:val="1"/>
      <w:marLeft w:val="0"/>
      <w:marRight w:val="0"/>
      <w:marTop w:val="0"/>
      <w:marBottom w:val="0"/>
      <w:divBdr>
        <w:top w:val="none" w:sz="0" w:space="0" w:color="auto"/>
        <w:left w:val="none" w:sz="0" w:space="0" w:color="auto"/>
        <w:bottom w:val="none" w:sz="0" w:space="0" w:color="auto"/>
        <w:right w:val="none" w:sz="0" w:space="0" w:color="auto"/>
      </w:divBdr>
    </w:div>
    <w:div w:id="2097702163">
      <w:bodyDiv w:val="1"/>
      <w:marLeft w:val="0"/>
      <w:marRight w:val="0"/>
      <w:marTop w:val="0"/>
      <w:marBottom w:val="0"/>
      <w:divBdr>
        <w:top w:val="none" w:sz="0" w:space="0" w:color="auto"/>
        <w:left w:val="none" w:sz="0" w:space="0" w:color="auto"/>
        <w:bottom w:val="none" w:sz="0" w:space="0" w:color="auto"/>
        <w:right w:val="none" w:sz="0" w:space="0" w:color="auto"/>
      </w:divBdr>
    </w:div>
    <w:div w:id="2106879059">
      <w:bodyDiv w:val="1"/>
      <w:marLeft w:val="0"/>
      <w:marRight w:val="0"/>
      <w:marTop w:val="0"/>
      <w:marBottom w:val="0"/>
      <w:divBdr>
        <w:top w:val="none" w:sz="0" w:space="0" w:color="auto"/>
        <w:left w:val="none" w:sz="0" w:space="0" w:color="auto"/>
        <w:bottom w:val="none" w:sz="0" w:space="0" w:color="auto"/>
        <w:right w:val="none" w:sz="0" w:space="0" w:color="auto"/>
      </w:divBdr>
    </w:div>
    <w:div w:id="211847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package" Target="embeddings/Microsoft_Visio_Drawing.vsdx"/><Relationship Id="rId26" Type="http://schemas.openxmlformats.org/officeDocument/2006/relationships/package" Target="embeddings/Microsoft_Visio_Drawing3.vsdx"/><Relationship Id="rId39" Type="http://schemas.openxmlformats.org/officeDocument/2006/relationships/image" Target="media/image14.emf"/><Relationship Id="rId3" Type="http://schemas.openxmlformats.org/officeDocument/2006/relationships/customXml" Target="../customXml/item3.xml"/><Relationship Id="rId21" Type="http://schemas.openxmlformats.org/officeDocument/2006/relationships/package" Target="embeddings/Microsoft_Visio_Drawing1.vsdx"/><Relationship Id="rId34" Type="http://schemas.openxmlformats.org/officeDocument/2006/relationships/image" Target="media/image11.png"/><Relationship Id="rId42" Type="http://schemas.openxmlformats.org/officeDocument/2006/relationships/package" Target="embeddings/Microsoft_Visio_Drawing5.vsdx"/><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emf"/><Relationship Id="rId25" Type="http://schemas.openxmlformats.org/officeDocument/2006/relationships/image" Target="media/image7.emf"/><Relationship Id="rId33" Type="http://schemas.openxmlformats.org/officeDocument/2006/relationships/oleObject" Target="embeddings/Microsoft_Visio_2003-2010_Drawing1.vsd"/><Relationship Id="rId38" Type="http://schemas.openxmlformats.org/officeDocument/2006/relationships/oleObject" Target="embeddings/Microsoft_Visio_2003-2010_Drawing3.vsd"/><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emf"/><Relationship Id="rId29" Type="http://schemas.openxmlformats.org/officeDocument/2006/relationships/footer" Target="footer3.xml"/><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6.png"/><Relationship Id="rId32" Type="http://schemas.openxmlformats.org/officeDocument/2006/relationships/image" Target="media/image10.emf"/><Relationship Id="rId37" Type="http://schemas.openxmlformats.org/officeDocument/2006/relationships/image" Target="media/image13.emf"/><Relationship Id="rId40" Type="http://schemas.openxmlformats.org/officeDocument/2006/relationships/oleObject" Target="embeddings/Microsoft_Visio_2003-2010_Drawing4.vsd"/><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package" Target="embeddings/Microsoft_Visio_Drawing2.vsdx"/><Relationship Id="rId28" Type="http://schemas.openxmlformats.org/officeDocument/2006/relationships/package" Target="embeddings/Microsoft_Visio_Drawing4.vsdx"/><Relationship Id="rId36" Type="http://schemas.openxmlformats.org/officeDocument/2006/relationships/oleObject" Target="embeddings/Microsoft_Visio_2003-2010_Drawing2.vsd"/><Relationship Id="rId10" Type="http://schemas.openxmlformats.org/officeDocument/2006/relationships/settings" Target="settings.xml"/><Relationship Id="rId19" Type="http://schemas.openxmlformats.org/officeDocument/2006/relationships/image" Target="media/image3.png"/><Relationship Id="rId31" Type="http://schemas.openxmlformats.org/officeDocument/2006/relationships/oleObject" Target="embeddings/Microsoft_Visio_2003-2010_Drawing.vsd"/><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5.emf"/><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image" Target="media/image12.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5A3FB66E814002A439B7AE7DBFE682"/>
        <w:category>
          <w:name w:val="General"/>
          <w:gallery w:val="placeholder"/>
        </w:category>
        <w:types>
          <w:type w:val="bbPlcHdr"/>
        </w:types>
        <w:behaviors>
          <w:behavior w:val="content"/>
        </w:behaviors>
        <w:guid w:val="{5CDA43F8-F239-4BE6-9B9B-FE3BA9163C82}"/>
      </w:docPartPr>
      <w:docPartBody>
        <w:p w:rsidR="00045AEC" w:rsidRDefault="00045AEC">
          <w:pPr>
            <w:pStyle w:val="6B5A3FB66E814002A439B7AE7DBFE682"/>
          </w:pPr>
          <w:r>
            <w:t>&lt;</w:t>
          </w:r>
          <w:r w:rsidRPr="007E4DDE">
            <w:t>Title</w:t>
          </w:r>
          <w:r>
            <w:t xml:space="preserve"> of document&gt;</w:t>
          </w:r>
        </w:p>
      </w:docPartBody>
    </w:docPart>
    <w:docPart>
      <w:docPartPr>
        <w:name w:val="F2B0E7F9503A48E48B38D652E1DEC14B"/>
        <w:category>
          <w:name w:val="General"/>
          <w:gallery w:val="placeholder"/>
        </w:category>
        <w:types>
          <w:type w:val="bbPlcHdr"/>
        </w:types>
        <w:behaviors>
          <w:behavior w:val="content"/>
        </w:behaviors>
        <w:guid w:val="{94CF9086-191B-49FA-8FCD-32F4893DDF6D}"/>
      </w:docPartPr>
      <w:docPartBody>
        <w:p w:rsidR="00045AEC" w:rsidRDefault="00045AEC">
          <w:pPr>
            <w:pStyle w:val="F2B0E7F9503A48E48B38D652E1DEC14B"/>
          </w:pPr>
          <w:r>
            <w:rPr>
              <w:rStyle w:val="PlaceholderText"/>
            </w:rPr>
            <w:t>&lt;S</w:t>
          </w:r>
          <w:r w:rsidRPr="00BD6CFC">
            <w:rPr>
              <w:rStyle w:val="PlaceholderText"/>
            </w:rPr>
            <w:t>ubtitle</w:t>
          </w:r>
          <w:r>
            <w:rPr>
              <w:rStyle w:val="PlaceholderText"/>
            </w:rPr>
            <w:t xml:space="preserve"> or Release x.y&gt;</w:t>
          </w:r>
        </w:p>
      </w:docPartBody>
    </w:docPart>
    <w:docPart>
      <w:docPartPr>
        <w:name w:val="D3B6BBF8DD024AF19B0EA6B50BC376AC"/>
        <w:category>
          <w:name w:val="General"/>
          <w:gallery w:val="placeholder"/>
        </w:category>
        <w:types>
          <w:type w:val="bbPlcHdr"/>
        </w:types>
        <w:behaviors>
          <w:behavior w:val="content"/>
        </w:behaviors>
        <w:guid w:val="{D1F18A68-44E7-4DB8-8A05-AFB837A6E9B0}"/>
      </w:docPartPr>
      <w:docPartBody>
        <w:p w:rsidR="00045AEC" w:rsidRDefault="00045AEC">
          <w:pPr>
            <w:pStyle w:val="D3B6BBF8DD024AF19B0EA6B50BC376AC"/>
          </w:pPr>
          <w:r w:rsidRPr="00F62CFF">
            <w:t>&lt;insert security classification here&gt;</w:t>
          </w:r>
        </w:p>
      </w:docPartBody>
    </w:docPart>
    <w:docPart>
      <w:docPartPr>
        <w:name w:val="46FD5C992021435A843488CE78553EB3"/>
        <w:category>
          <w:name w:val="General"/>
          <w:gallery w:val="placeholder"/>
        </w:category>
        <w:types>
          <w:type w:val="bbPlcHdr"/>
        </w:types>
        <w:behaviors>
          <w:behavior w:val="content"/>
        </w:behaviors>
        <w:guid w:val="{6ECB1C1C-5AA0-4F8B-9D14-B9C42E88C5CA}"/>
      </w:docPartPr>
      <w:docPartBody>
        <w:p w:rsidR="0099563B" w:rsidRDefault="00B50CE4" w:rsidP="00B50CE4">
          <w:pPr>
            <w:pStyle w:val="46FD5C992021435A843488CE78553EB3"/>
          </w:pPr>
          <w:r>
            <w:rPr>
              <w:rStyle w:val="PlaceholderText"/>
            </w:rPr>
            <w:t>&lt;</w:t>
          </w:r>
          <w:r w:rsidRPr="005C5438">
            <w:rPr>
              <w:rStyle w:val="PlaceholderText"/>
            </w:rPr>
            <w:t>Author</w:t>
          </w:r>
          <w:r>
            <w:rPr>
              <w:rStyle w:val="PlaceholderText"/>
            </w:rPr>
            <w:t>&gt;</w:t>
          </w:r>
        </w:p>
      </w:docPartBody>
    </w:docPart>
    <w:docPart>
      <w:docPartPr>
        <w:name w:val="1582DDBC1E014B078CF09D6B18EE2F10"/>
        <w:category>
          <w:name w:val="General"/>
          <w:gallery w:val="placeholder"/>
        </w:category>
        <w:types>
          <w:type w:val="bbPlcHdr"/>
        </w:types>
        <w:behaviors>
          <w:behavior w:val="content"/>
        </w:behaviors>
        <w:guid w:val="{33D89E0A-6AF6-40FB-8C3A-C6EC15D4AD0D}"/>
      </w:docPartPr>
      <w:docPartBody>
        <w:p w:rsidR="0099563B" w:rsidRDefault="00B50CE4" w:rsidP="00B50CE4">
          <w:pPr>
            <w:pStyle w:val="1582DDBC1E014B078CF09D6B18EE2F10"/>
          </w:pPr>
          <w:r>
            <w:rPr>
              <w:rStyle w:val="PlaceholderText"/>
            </w:rPr>
            <w:t>&lt;</w:t>
          </w:r>
          <w:r w:rsidRPr="007E4DDE">
            <w:rPr>
              <w:rStyle w:val="PlaceholderText"/>
            </w:rPr>
            <w:t>DepartmentOrFunction</w:t>
          </w:r>
          <w:r>
            <w:rPr>
              <w:rStyle w:val="PlaceholderText"/>
            </w:rPr>
            <w:t>&gt;</w:t>
          </w:r>
        </w:p>
      </w:docPartBody>
    </w:docPart>
    <w:docPart>
      <w:docPartPr>
        <w:name w:val="BFBD8D7924014DD994D175F37250B45C"/>
        <w:category>
          <w:name w:val="General"/>
          <w:gallery w:val="placeholder"/>
        </w:category>
        <w:types>
          <w:type w:val="bbPlcHdr"/>
        </w:types>
        <w:behaviors>
          <w:behavior w:val="content"/>
        </w:behaviors>
        <w:guid w:val="{41ABFBF7-243D-4AFE-8103-A114C561F7C3}"/>
      </w:docPartPr>
      <w:docPartBody>
        <w:p w:rsidR="0099563B" w:rsidRDefault="00B50CE4" w:rsidP="00B50CE4">
          <w:pPr>
            <w:pStyle w:val="BFBD8D7924014DD994D175F37250B45C"/>
          </w:pPr>
          <w:r>
            <w:rPr>
              <w:rStyle w:val="PlaceholderText"/>
              <w:sz w:val="12"/>
              <w:szCs w:val="12"/>
            </w:rPr>
            <w:t>DD-MM-YYYY</w:t>
          </w:r>
        </w:p>
      </w:docPartBody>
    </w:docPart>
    <w:docPart>
      <w:docPartPr>
        <w:name w:val="52DE14280A924E06BB5D412D7533907C"/>
        <w:category>
          <w:name w:val="General"/>
          <w:gallery w:val="placeholder"/>
        </w:category>
        <w:types>
          <w:type w:val="bbPlcHdr"/>
        </w:types>
        <w:behaviors>
          <w:behavior w:val="content"/>
        </w:behaviors>
        <w:guid w:val="{E7B2E382-8D89-4812-9147-BD8EAA42ABA1}"/>
      </w:docPartPr>
      <w:docPartBody>
        <w:p w:rsidR="0099563B" w:rsidRDefault="00B50CE4" w:rsidP="00B50CE4">
          <w:pPr>
            <w:pStyle w:val="52DE14280A924E06BB5D412D7533907C"/>
          </w:pPr>
          <w:r>
            <w:rPr>
              <w:rStyle w:val="PlaceholderText"/>
              <w:sz w:val="12"/>
              <w:szCs w:val="12"/>
            </w:rPr>
            <w:t>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Light">
    <w:altName w:val="Khmer UI"/>
    <w:panose1 w:val="020B0304040602060303"/>
    <w:charset w:val="00"/>
    <w:family w:val="swiss"/>
    <w:pitch w:val="variable"/>
    <w:sig w:usb0="A00002FF" w:usb1="700078FB" w:usb2="0001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okia Pure Text">
    <w:panose1 w:val="020B0504040602060303"/>
    <w:charset w:val="00"/>
    <w:family w:val="swiss"/>
    <w:pitch w:val="variable"/>
    <w:sig w:usb0="A00002FF" w:usb1="700078FB" w:usb2="00010000" w:usb3="00000000" w:csb0="0000019F" w:csb1="00000000"/>
  </w:font>
  <w:font w:name="Century Gothic">
    <w:panose1 w:val="020B0502020202020204"/>
    <w:charset w:val="00"/>
    <w:family w:val="swiss"/>
    <w:pitch w:val="variable"/>
    <w:sig w:usb0="00000287" w:usb1="00000000" w:usb2="00000000" w:usb3="00000000" w:csb0="0000009F" w:csb1="00000000"/>
  </w:font>
  <w:font w:name="Iskoola Pota">
    <w:altName w:val="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Nokia Pure Headline Light">
    <w:altName w:val="Sylfaen"/>
    <w:panose1 w:val="020B0304040602060303"/>
    <w:charset w:val="00"/>
    <w:family w:val="swiss"/>
    <w:pitch w:val="variable"/>
    <w:sig w:usb0="A00006EF" w:usb1="5000205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AEC"/>
    <w:rsid w:val="0000792E"/>
    <w:rsid w:val="00010C37"/>
    <w:rsid w:val="00014A9F"/>
    <w:rsid w:val="00045AEC"/>
    <w:rsid w:val="00074D59"/>
    <w:rsid w:val="000810A2"/>
    <w:rsid w:val="00090BFD"/>
    <w:rsid w:val="000A3306"/>
    <w:rsid w:val="000B678C"/>
    <w:rsid w:val="000D7D1C"/>
    <w:rsid w:val="00106933"/>
    <w:rsid w:val="00140668"/>
    <w:rsid w:val="001523B1"/>
    <w:rsid w:val="001760AA"/>
    <w:rsid w:val="00181D35"/>
    <w:rsid w:val="0018553B"/>
    <w:rsid w:val="002257FB"/>
    <w:rsid w:val="00233316"/>
    <w:rsid w:val="0024691D"/>
    <w:rsid w:val="00271A64"/>
    <w:rsid w:val="002938D3"/>
    <w:rsid w:val="00293D8B"/>
    <w:rsid w:val="002963C3"/>
    <w:rsid w:val="002A2AF7"/>
    <w:rsid w:val="002C0430"/>
    <w:rsid w:val="002C24D2"/>
    <w:rsid w:val="002D1D7E"/>
    <w:rsid w:val="002D2E6C"/>
    <w:rsid w:val="002F1D79"/>
    <w:rsid w:val="002F69AA"/>
    <w:rsid w:val="00343FC9"/>
    <w:rsid w:val="0034464C"/>
    <w:rsid w:val="003451E9"/>
    <w:rsid w:val="00352DF8"/>
    <w:rsid w:val="00393964"/>
    <w:rsid w:val="003F5611"/>
    <w:rsid w:val="00436A69"/>
    <w:rsid w:val="0048736D"/>
    <w:rsid w:val="00487B6B"/>
    <w:rsid w:val="00493C48"/>
    <w:rsid w:val="00496C94"/>
    <w:rsid w:val="004A2523"/>
    <w:rsid w:val="004B2B78"/>
    <w:rsid w:val="004B321D"/>
    <w:rsid w:val="004C0C65"/>
    <w:rsid w:val="004E0350"/>
    <w:rsid w:val="004F2632"/>
    <w:rsid w:val="004F64A2"/>
    <w:rsid w:val="0050585C"/>
    <w:rsid w:val="00562DC7"/>
    <w:rsid w:val="00563E14"/>
    <w:rsid w:val="005C7404"/>
    <w:rsid w:val="005E41ED"/>
    <w:rsid w:val="005E55FE"/>
    <w:rsid w:val="005F0B82"/>
    <w:rsid w:val="006214DA"/>
    <w:rsid w:val="00627F92"/>
    <w:rsid w:val="00645191"/>
    <w:rsid w:val="00651B6F"/>
    <w:rsid w:val="00662A12"/>
    <w:rsid w:val="006B67B9"/>
    <w:rsid w:val="006D4B8E"/>
    <w:rsid w:val="006E32E0"/>
    <w:rsid w:val="00725F6D"/>
    <w:rsid w:val="0074135D"/>
    <w:rsid w:val="007463C2"/>
    <w:rsid w:val="00787ACB"/>
    <w:rsid w:val="007A20D3"/>
    <w:rsid w:val="007B0629"/>
    <w:rsid w:val="007E679B"/>
    <w:rsid w:val="007F049E"/>
    <w:rsid w:val="0080102B"/>
    <w:rsid w:val="00801C9E"/>
    <w:rsid w:val="008322C1"/>
    <w:rsid w:val="008378DA"/>
    <w:rsid w:val="00844756"/>
    <w:rsid w:val="008666A5"/>
    <w:rsid w:val="00885B53"/>
    <w:rsid w:val="008E7D45"/>
    <w:rsid w:val="0090204D"/>
    <w:rsid w:val="0093227B"/>
    <w:rsid w:val="009725A0"/>
    <w:rsid w:val="00984A25"/>
    <w:rsid w:val="0099563B"/>
    <w:rsid w:val="009E1E2E"/>
    <w:rsid w:val="009F1031"/>
    <w:rsid w:val="00A13072"/>
    <w:rsid w:val="00A614E8"/>
    <w:rsid w:val="00A6412F"/>
    <w:rsid w:val="00A66E3F"/>
    <w:rsid w:val="00AE1D58"/>
    <w:rsid w:val="00AE64EC"/>
    <w:rsid w:val="00B07677"/>
    <w:rsid w:val="00B11F32"/>
    <w:rsid w:val="00B42A1C"/>
    <w:rsid w:val="00B50CE4"/>
    <w:rsid w:val="00B75A7E"/>
    <w:rsid w:val="00B97318"/>
    <w:rsid w:val="00BB3E65"/>
    <w:rsid w:val="00BB5325"/>
    <w:rsid w:val="00BB754E"/>
    <w:rsid w:val="00BC432E"/>
    <w:rsid w:val="00BC7F84"/>
    <w:rsid w:val="00BD39E7"/>
    <w:rsid w:val="00BE0AEF"/>
    <w:rsid w:val="00C47C46"/>
    <w:rsid w:val="00C80FB8"/>
    <w:rsid w:val="00C96F7A"/>
    <w:rsid w:val="00CB6F84"/>
    <w:rsid w:val="00CF48E6"/>
    <w:rsid w:val="00D01B69"/>
    <w:rsid w:val="00D064CC"/>
    <w:rsid w:val="00D06F7F"/>
    <w:rsid w:val="00D108C8"/>
    <w:rsid w:val="00D41AA1"/>
    <w:rsid w:val="00D51151"/>
    <w:rsid w:val="00DC7F89"/>
    <w:rsid w:val="00DD36AB"/>
    <w:rsid w:val="00DF07D8"/>
    <w:rsid w:val="00DF7D73"/>
    <w:rsid w:val="00E10328"/>
    <w:rsid w:val="00E240B5"/>
    <w:rsid w:val="00E43B02"/>
    <w:rsid w:val="00E47A47"/>
    <w:rsid w:val="00E844AC"/>
    <w:rsid w:val="00EC55E2"/>
    <w:rsid w:val="00F031E7"/>
    <w:rsid w:val="00F12226"/>
    <w:rsid w:val="00F27E59"/>
    <w:rsid w:val="00F3061D"/>
    <w:rsid w:val="00F36614"/>
    <w:rsid w:val="00F725DB"/>
    <w:rsid w:val="00F93635"/>
    <w:rsid w:val="00FE16C2"/>
    <w:rsid w:val="00FF65AE"/>
  </w:rsids>
  <m:mathPr>
    <m:mathFont m:val="Cambria Math"/>
    <m:brkBin m:val="before"/>
    <m:brkBinSub m:val="--"/>
    <m:smallFrac m:val="0"/>
    <m:dispDef/>
    <m:lMargin m:val="0"/>
    <m:rMargin m:val="0"/>
    <m:defJc m:val="centerGroup"/>
    <m:wrapIndent m:val="1440"/>
    <m:intLim m:val="subSup"/>
    <m:naryLim m:val="undOvr"/>
  </m:mathPr>
  <w:themeFontLang w:val="ms-MY" w:eastAsia="zh-CN"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ms-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5A3FB66E814002A439B7AE7DBFE682">
    <w:name w:val="6B5A3FB66E814002A439B7AE7DBFE682"/>
  </w:style>
  <w:style w:type="character" w:styleId="PlaceholderText">
    <w:name w:val="Placeholder Text"/>
    <w:basedOn w:val="DefaultParagraphFont"/>
    <w:uiPriority w:val="99"/>
    <w:rsid w:val="00B50CE4"/>
    <w:rPr>
      <w:rFonts w:asciiTheme="minorHAnsi" w:hAnsiTheme="minorHAnsi"/>
      <w:color w:val="44546A" w:themeColor="text2"/>
    </w:rPr>
  </w:style>
  <w:style w:type="paragraph" w:customStyle="1" w:styleId="F2B0E7F9503A48E48B38D652E1DEC14B">
    <w:name w:val="F2B0E7F9503A48E48B38D652E1DEC14B"/>
  </w:style>
  <w:style w:type="paragraph" w:customStyle="1" w:styleId="D3B6BBF8DD024AF19B0EA6B50BC376AC">
    <w:name w:val="D3B6BBF8DD024AF19B0EA6B50BC376AC"/>
  </w:style>
  <w:style w:type="paragraph" w:customStyle="1" w:styleId="46FD5C992021435A843488CE78553EB3">
    <w:name w:val="46FD5C992021435A843488CE78553EB3"/>
    <w:rsid w:val="00B50CE4"/>
    <w:rPr>
      <w:lang w:val="en-PH" w:eastAsia="en-PH"/>
    </w:rPr>
  </w:style>
  <w:style w:type="paragraph" w:customStyle="1" w:styleId="1582DDBC1E014B078CF09D6B18EE2F10">
    <w:name w:val="1582DDBC1E014B078CF09D6B18EE2F10"/>
    <w:rsid w:val="00B50CE4"/>
    <w:rPr>
      <w:lang w:val="en-PH" w:eastAsia="en-PH"/>
    </w:rPr>
  </w:style>
  <w:style w:type="paragraph" w:customStyle="1" w:styleId="BFBD8D7924014DD994D175F37250B45C">
    <w:name w:val="BFBD8D7924014DD994D175F37250B45C"/>
    <w:rsid w:val="00B50CE4"/>
    <w:rPr>
      <w:lang w:val="en-PH" w:eastAsia="en-PH"/>
    </w:rPr>
  </w:style>
  <w:style w:type="paragraph" w:customStyle="1" w:styleId="52DE14280A924E06BB5D412D7533907C">
    <w:name w:val="52DE14280A924E06BB5D412D7533907C"/>
    <w:rsid w:val="00B50CE4"/>
    <w:rPr>
      <w:lang w:val="en-PH" w:eastAsia="en-P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Nokia 120515">
      <a:dk1>
        <a:srgbClr val="124191"/>
      </a:dk1>
      <a:lt1>
        <a:srgbClr val="FFFFFF"/>
      </a:lt1>
      <a:dk2>
        <a:srgbClr val="001135"/>
      </a:dk2>
      <a:lt2>
        <a:srgbClr val="4D5766"/>
      </a:lt2>
      <a:accent1>
        <a:srgbClr val="98A2AE"/>
      </a:accent1>
      <a:accent2>
        <a:srgbClr val="BEC8D2"/>
      </a:accent2>
      <a:accent3>
        <a:srgbClr val="00C9FF"/>
      </a:accent3>
      <a:accent4>
        <a:srgbClr val="FF3154"/>
      </a:accent4>
      <a:accent5>
        <a:srgbClr val="FFFB00"/>
      </a:accent5>
      <a:accent6>
        <a:srgbClr val="4BDD33"/>
      </a:accent6>
      <a:hlink>
        <a:srgbClr val="0645AD"/>
      </a:hlink>
      <a:folHlink>
        <a:srgbClr val="0B0080"/>
      </a:folHlink>
    </a:clrScheme>
    <a:fontScheme name="Nokia Pure">
      <a:majorFont>
        <a:latin typeface="Nokia Pure Headline Light"/>
        <a:ea typeface=""/>
        <a:cs typeface=""/>
      </a:majorFont>
      <a:minorFont>
        <a:latin typeface="Nokia Pure Text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haredContentType xmlns="Microsoft.SharePoint.Taxonomy.ContentTypeSync" SourceId="34c87397-5fc1-491e-85e7-d6110dbe9cbd"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F17397C7E23C804787FC64689AA4E410" ma:contentTypeVersion="18" ma:contentTypeDescription="Create a new document." ma:contentTypeScope="" ma:versionID="edc36046f0fa3c006c3cc7886814d218">
  <xsd:schema xmlns:xsd="http://www.w3.org/2001/XMLSchema" xmlns:xs="http://www.w3.org/2001/XMLSchema" xmlns:p="http://schemas.microsoft.com/office/2006/metadata/properties" xmlns:ns2="71c5aaf6-e6ce-465b-b873-5148d2a4c105" xmlns:ns3="bd5e589f-1597-4229-9603-c26043a200ba" xmlns:ns4="7068b5ea-0625-4016-b5e1-c43ac726aee7" targetNamespace="http://schemas.microsoft.com/office/2006/metadata/properties" ma:root="true" ma:fieldsID="217573c7e6a9c573ac4f455b87fa8312" ns2:_="" ns3:_="" ns4:_="">
    <xsd:import namespace="71c5aaf6-e6ce-465b-b873-5148d2a4c105"/>
    <xsd:import namespace="bd5e589f-1597-4229-9603-c26043a200ba"/>
    <xsd:import namespace="7068b5ea-0625-4016-b5e1-c43ac726aee7"/>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MediaServiceFastMetadata" minOccurs="0"/>
                <xsd:element ref="ns3:MediaService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LengthInSeconds" minOccurs="0"/>
                <xsd:element ref="ns3:MediaServiceObjectDetectorVersions"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element name="TaxCatchAll" ma:index="27" nillable="true" ma:displayName="Taxonomy Catch All Column" ma:hidden="true" ma:list="{5636c118-b357-493f-abb3-41047a4f902b}" ma:internalName="TaxCatchAll" ma:showField="CatchAllData" ma:web="7068b5ea-0625-4016-b5e1-c43ac726aee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d5e589f-1597-4229-9603-c26043a200ba"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hidden="true" ma:internalName="MediaServiceFastMetadata" ma:readOnly="true">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34c87397-5fc1-491e-85e7-d6110dbe9cbd"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68b5ea-0625-4016-b5e1-c43ac726aee7"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Url xmlns="71c5aaf6-e6ce-465b-b873-5148d2a4c105">
      <Url>https://nokia.sharepoint.com/sites/PLDTTrident/_layouts/15/DocIdRedir.aspx?ID=B3I5PT5IUU2T-42441221-37942</Url>
      <Description>B3I5PT5IUU2T-42441221-37942</Description>
    </_dlc_DocIdUrl>
    <_dlc_DocId xmlns="71c5aaf6-e6ce-465b-b873-5148d2a4c105">B3I5PT5IUU2T-42441221-37942</_dlc_DocId>
    <TaxCatchAll xmlns="71c5aaf6-e6ce-465b-b873-5148d2a4c105">
      <Value>71</Value>
    </TaxCatchAll>
    <lcf76f155ced4ddcb4097134ff3c332f xmlns="bd5e589f-1597-4229-9603-c26043a200ba">
      <Terms xmlns="http://schemas.microsoft.com/office/infopath/2007/PartnerControls"/>
    </lcf76f155ced4ddcb4097134ff3c332f>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72614-FF00-4A80-9457-3D9458C87EDB}">
  <ds:schemaRefs>
    <ds:schemaRef ds:uri="Microsoft.SharePoint.Taxonomy.ContentTypeSync"/>
  </ds:schemaRefs>
</ds:datastoreItem>
</file>

<file path=customXml/itemProps3.xml><?xml version="1.0" encoding="utf-8"?>
<ds:datastoreItem xmlns:ds="http://schemas.openxmlformats.org/officeDocument/2006/customXml" ds:itemID="{A0A0C121-1561-4DCD-A4AC-8A1B0622281B}">
  <ds:schemaRefs>
    <ds:schemaRef ds:uri="http://schemas.microsoft.com/sharepoint/v3/contenttype/forms"/>
  </ds:schemaRefs>
</ds:datastoreItem>
</file>

<file path=customXml/itemProps4.xml><?xml version="1.0" encoding="utf-8"?>
<ds:datastoreItem xmlns:ds="http://schemas.openxmlformats.org/officeDocument/2006/customXml" ds:itemID="{0C888716-BAE3-487B-9799-81BE61F94CF8}">
  <ds:schemaRefs>
    <ds:schemaRef ds:uri="http://schemas.microsoft.com/sharepoint/events"/>
  </ds:schemaRefs>
</ds:datastoreItem>
</file>

<file path=customXml/itemProps5.xml><?xml version="1.0" encoding="utf-8"?>
<ds:datastoreItem xmlns:ds="http://schemas.openxmlformats.org/officeDocument/2006/customXml" ds:itemID="{9F77588F-B453-497A-8368-B61A04B32805}"/>
</file>

<file path=customXml/itemProps6.xml><?xml version="1.0" encoding="utf-8"?>
<ds:datastoreItem xmlns:ds="http://schemas.openxmlformats.org/officeDocument/2006/customXml" ds:itemID="{F5D11058-1AC6-493B-A1DD-C3E029752B25}">
  <ds:schemaRefs>
    <ds:schemaRef ds:uri="http://schemas.microsoft.com/office/2006/metadata/properties"/>
    <ds:schemaRef ds:uri="http://schemas.microsoft.com/office/infopath/2007/PartnerControls"/>
    <ds:schemaRef ds:uri="71c5aaf6-e6ce-465b-b873-5148d2a4c105"/>
  </ds:schemaRefs>
</ds:datastoreItem>
</file>

<file path=customXml/itemProps7.xml><?xml version="1.0" encoding="utf-8"?>
<ds:datastoreItem xmlns:ds="http://schemas.openxmlformats.org/officeDocument/2006/customXml" ds:itemID="{C2FD294F-FF50-485F-B2E8-3DA633CD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96</Pages>
  <Words>16961</Words>
  <Characters>96678</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Nokia FlowOne Catalog Driven Provisioning and Activation™ for Trident Optima-USPS Integration</vt:lpstr>
    </vt:vector>
  </TitlesOfParts>
  <Company>Nokia</Company>
  <LinksUpToDate>false</LinksUpToDate>
  <CharactersWithSpaces>113413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Nokia FlowOne Catalog Driven Provisioning and Activation™ for Trident Optima-USPS Integration</dc:title>
  <dc:subject/>
  <dc:creator>De Torres, Rhoda (Nokia - PH/Taguig City)</dc:creator>
  <cp:keywords>Functional High-Level Design</cp:keywords>
  <dc:description/>
  <cp:lastModifiedBy>Lai, Kamhoong (Nokia - SG/Singapore)</cp:lastModifiedBy>
  <cp:revision>8</cp:revision>
  <cp:lastPrinted>2018-08-03T15:27:00Z</cp:lastPrinted>
  <dcterms:created xsi:type="dcterms:W3CDTF">2021-12-08T03:24:00Z</dcterms:created>
  <dcterms:modified xsi:type="dcterms:W3CDTF">2021-12-08T07:13:00Z</dcterms:modified>
  <cp:category>Confidential</cp:category>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0x010100F17397C7E23C804787FC64689AA4E410</vt:lpwstr>
  </property>
  <property fmtid="{D5CDD505-2E9C-101B-9397-08002B2CF9AE}" pid="3" name="_dlc_DocIdItemGuid">
    <vt:lpwstr>c9cd55b4-09fb-40ce-aff1-e2f87e9a0250</vt:lpwstr>
  </property>
  <property fmtid="{D5CDD505-2E9C-101B-9397-08002B2CF9AE}" pid="4" name="_dlc_DocId">
    <vt:lpwstr>AAGSC-295806290-5311</vt:lpwstr>
  </property>
  <property fmtid="{D5CDD505-2E9C-101B-9397-08002B2CF9AE}" pid="5" name="_dlc_DocIdUrl">
    <vt:lpwstr>https://nokia.sharepoint.com/sites/GSC/_layouts/15/DocIdRedir.aspx?ID=AAGSC-295806290-5311, AAGSC-295806290-5311</vt:lpwstr>
  </property>
  <property fmtid="{D5CDD505-2E9C-101B-9397-08002B2CF9AE}" pid="6" name="TaxKeyword">
    <vt:lpwstr>71;#Functional High-Level Design|29c316d3-aab6-4fd8-8b75-8ff64405170e</vt:lpwstr>
  </property>
  <property fmtid="{D5CDD505-2E9C-101B-9397-08002B2CF9AE}" pid="7" name="TaxCatchAll">
    <vt:lpwstr>71;#Functional High-Level Design</vt:lpwstr>
  </property>
  <property fmtid="{D5CDD505-2E9C-101B-9397-08002B2CF9AE}" pid="8" name="TaxKeywordTaxHTField">
    <vt:lpwstr>Functional High-Level Design|29c316d3-aab6-4fd8-8b75-8ff64405170e</vt:lpwstr>
  </property>
  <property fmtid="{D5CDD505-2E9C-101B-9397-08002B2CF9AE}" pid="9" name="OPCDCountryTax">
    <vt:lpwstr/>
  </property>
  <property fmtid="{D5CDD505-2E9C-101B-9397-08002B2CF9AE}" pid="10" name="OPCDDocumentCategory">
    <vt:lpwstr>160;#High-Level Design|09825242-b7c4-42f7-835e-22c75184cc89</vt:lpwstr>
  </property>
  <property fmtid="{D5CDD505-2E9C-101B-9397-08002B2CF9AE}" pid="11" name="OPCDAccountGroupTax">
    <vt:lpwstr/>
  </property>
  <property fmtid="{D5CDD505-2E9C-101B-9397-08002B2CF9AE}" pid="12" name="MSIP_Label_46cc7c65-2b09-40ab-abef-d10548338a3b_Enabled">
    <vt:lpwstr>true</vt:lpwstr>
  </property>
  <property fmtid="{D5CDD505-2E9C-101B-9397-08002B2CF9AE}" pid="13" name="MSIP_Label_46cc7c65-2b09-40ab-abef-d10548338a3b_SetDate">
    <vt:lpwstr>2021-12-08T07:12:46Z</vt:lpwstr>
  </property>
  <property fmtid="{D5CDD505-2E9C-101B-9397-08002B2CF9AE}" pid="14" name="MSIP_Label_46cc7c65-2b09-40ab-abef-d10548338a3b_Method">
    <vt:lpwstr>Privileged</vt:lpwstr>
  </property>
  <property fmtid="{D5CDD505-2E9C-101B-9397-08002B2CF9AE}" pid="15" name="MSIP_Label_46cc7c65-2b09-40ab-abef-d10548338a3b_Name">
    <vt:lpwstr>46cc7c65-2b09-40ab-abef-d10548338a3b</vt:lpwstr>
  </property>
  <property fmtid="{D5CDD505-2E9C-101B-9397-08002B2CF9AE}" pid="16" name="MSIP_Label_46cc7c65-2b09-40ab-abef-d10548338a3b_SiteId">
    <vt:lpwstr>5d471751-9675-428d-917b-70f44f9630b0</vt:lpwstr>
  </property>
  <property fmtid="{D5CDD505-2E9C-101B-9397-08002B2CF9AE}" pid="17" name="MSIP_Label_46cc7c65-2b09-40ab-abef-d10548338a3b_ActionId">
    <vt:lpwstr>bc0d72e2-58ba-49ad-924e-26e3262de71e</vt:lpwstr>
  </property>
  <property fmtid="{D5CDD505-2E9C-101B-9397-08002B2CF9AE}" pid="18" name="MSIP_Label_46cc7c65-2b09-40ab-abef-d10548338a3b_ContentBits">
    <vt:lpwstr>2</vt:lpwstr>
  </property>
</Properties>
</file>